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871A4" w14:textId="2A478585" w:rsidR="00487195" w:rsidRPr="00487195" w:rsidRDefault="00487195" w:rsidP="00487195">
      <w:pPr>
        <w:pStyle w:val="Heading2"/>
      </w:pPr>
      <w:r>
        <w:t>Exercise 2</w:t>
      </w:r>
    </w:p>
    <w:p w14:paraId="6A9B431B" w14:textId="1CF553B1" w:rsidR="00487195" w:rsidRPr="00487195" w:rsidRDefault="00487195" w:rsidP="00487195">
      <w:pPr>
        <w:pStyle w:val="Heading1"/>
      </w:pPr>
      <w:r w:rsidRPr="00487195">
        <w:t>Exercise: Creating an Amazon DynamoDB Table using the AWS Software Development Kit (AWS SDK)</w:t>
      </w:r>
    </w:p>
    <w:p w14:paraId="616A4749"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0" w:name="header-n3"/>
      <w:bookmarkEnd w:id="0"/>
      <w:r w:rsidRPr="00487195">
        <w:rPr>
          <w:rFonts w:ascii="Times New Roman" w:eastAsia="Times New Roman" w:hAnsi="Times New Roman" w:cs="Times New Roman"/>
          <w:b/>
          <w:bCs/>
          <w:sz w:val="36"/>
          <w:szCs w:val="36"/>
          <w:lang w:eastAsia="en-GB"/>
        </w:rPr>
        <w:t>Overview</w:t>
      </w:r>
    </w:p>
    <w:p w14:paraId="453DAB9D"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In this exercise, you will learn how to </w:t>
      </w:r>
      <w:r w:rsidRPr="00487195">
        <w:rPr>
          <w:rFonts w:ascii="Times New Roman" w:eastAsia="Times New Roman" w:hAnsi="Times New Roman" w:cs="Times New Roman"/>
          <w:i/>
          <w:iCs/>
          <w:lang w:eastAsia="en-GB"/>
        </w:rPr>
        <w:t>develop</w:t>
      </w:r>
      <w:r w:rsidRPr="00487195">
        <w:rPr>
          <w:rFonts w:ascii="Times New Roman" w:eastAsia="Times New Roman" w:hAnsi="Times New Roman" w:cs="Times New Roman"/>
          <w:lang w:eastAsia="en-GB"/>
        </w:rPr>
        <w:t xml:space="preserve"> with Amazon Dynam</w:t>
      </w:r>
      <w:bookmarkStart w:id="1" w:name="_GoBack"/>
      <w:bookmarkEnd w:id="1"/>
      <w:r w:rsidRPr="00487195">
        <w:rPr>
          <w:rFonts w:ascii="Times New Roman" w:eastAsia="Times New Roman" w:hAnsi="Times New Roman" w:cs="Times New Roman"/>
          <w:lang w:eastAsia="en-GB"/>
        </w:rPr>
        <w:t xml:space="preserve">oDB by using the AWS Software Development Kit (AWS SDK). Following the scenario provided, you will create a DynamoDB table This exercise gives you hands-on experience with both Amazon DynamoDB and AWS Cloud9. </w:t>
      </w:r>
    </w:p>
    <w:p w14:paraId="69ED75AF"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2" w:name="header-n5"/>
      <w:bookmarkEnd w:id="2"/>
      <w:r w:rsidRPr="00487195">
        <w:rPr>
          <w:rFonts w:ascii="Times New Roman" w:eastAsia="Times New Roman" w:hAnsi="Times New Roman" w:cs="Times New Roman"/>
          <w:b/>
          <w:bCs/>
          <w:sz w:val="36"/>
          <w:szCs w:val="36"/>
          <w:lang w:eastAsia="en-GB"/>
        </w:rPr>
        <w:t>Objectives</w:t>
      </w:r>
    </w:p>
    <w:p w14:paraId="55C897A2"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After completing this exercise, you will be able to use the AWS SDKs to do the following:</w:t>
      </w:r>
    </w:p>
    <w:p w14:paraId="0B6E129F" w14:textId="77777777" w:rsidR="00487195" w:rsidRPr="00487195" w:rsidRDefault="00487195" w:rsidP="00487195">
      <w:pPr>
        <w:numPr>
          <w:ilvl w:val="0"/>
          <w:numId w:val="1"/>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Create a DynamoDB table.</w:t>
      </w:r>
    </w:p>
    <w:p w14:paraId="18CD1F67"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3" w:name="header-n10"/>
      <w:bookmarkEnd w:id="3"/>
      <w:r w:rsidRPr="00487195">
        <w:rPr>
          <w:rFonts w:ascii="Times New Roman" w:eastAsia="Times New Roman" w:hAnsi="Times New Roman" w:cs="Times New Roman"/>
          <w:b/>
          <w:bCs/>
          <w:sz w:val="36"/>
          <w:szCs w:val="36"/>
          <w:lang w:eastAsia="en-GB"/>
        </w:rPr>
        <w:t>Story</w:t>
      </w:r>
    </w:p>
    <w:p w14:paraId="103A6A65"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One of your best friends (Mary) who you've known for years has come to you for help.</w:t>
      </w:r>
    </w:p>
    <w:p w14:paraId="2C104C1B"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Mary has always been obsessed with fantasy dragon card games, and she has recently set up a gaming company and her latest project is a new dragon card game being developed internally by a local group of enthusiasts (who are now her employees). </w:t>
      </w:r>
    </w:p>
    <w:p w14:paraId="0844701E"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They don't have a website for their game yet. They have been doing everything manually, even drawing the cards themselves. </w:t>
      </w:r>
    </w:p>
    <w:p w14:paraId="448DED3D"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The problem is none of them are very tech savvy, which is why Mary reached out to you.</w:t>
      </w:r>
    </w:p>
    <w:p w14:paraId="13D31BCC"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There is currently no way to look up card details online.</w:t>
      </w:r>
    </w:p>
    <w:p w14:paraId="24DE2466"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Mary has asked you to help her create a simple webpage that can shows all the dragon cards when the page loads, and to be able show any card and all of </w:t>
      </w:r>
      <w:proofErr w:type="spellStart"/>
      <w:r w:rsidRPr="00487195">
        <w:rPr>
          <w:rFonts w:ascii="Times New Roman" w:eastAsia="Times New Roman" w:hAnsi="Times New Roman" w:cs="Times New Roman"/>
          <w:lang w:eastAsia="en-GB"/>
        </w:rPr>
        <w:t>it's</w:t>
      </w:r>
      <w:proofErr w:type="spellEnd"/>
      <w:r w:rsidRPr="00487195">
        <w:rPr>
          <w:rFonts w:ascii="Times New Roman" w:eastAsia="Times New Roman" w:hAnsi="Times New Roman" w:cs="Times New Roman"/>
          <w:lang w:eastAsia="en-GB"/>
        </w:rPr>
        <w:t xml:space="preserve"> information by doing a simple search on a dragon name.</w:t>
      </w:r>
    </w:p>
    <w:p w14:paraId="792714E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You don't even ask what budget she has, as you already know the answer. Zero. </w:t>
      </w:r>
    </w:p>
    <w:p w14:paraId="6B58BB93"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Beside you want the practice, as you are sitting your developing on AWS exam shortly.</w:t>
      </w:r>
    </w:p>
    <w:p w14:paraId="4620ED50" w14:textId="77777777" w:rsidR="00487195" w:rsidRPr="00487195" w:rsidRDefault="00487195" w:rsidP="00487195">
      <w:pPr>
        <w:spacing w:before="100" w:beforeAutospacing="1" w:after="100" w:afterAutospacing="1"/>
        <w:outlineLvl w:val="2"/>
        <w:rPr>
          <w:rFonts w:ascii="Times New Roman" w:eastAsia="Times New Roman" w:hAnsi="Times New Roman" w:cs="Times New Roman"/>
          <w:b/>
          <w:bCs/>
          <w:sz w:val="27"/>
          <w:szCs w:val="27"/>
          <w:lang w:eastAsia="en-GB"/>
        </w:rPr>
      </w:pPr>
      <w:bookmarkStart w:id="4" w:name="header-n19"/>
      <w:bookmarkEnd w:id="4"/>
      <w:r w:rsidRPr="00487195">
        <w:rPr>
          <w:rFonts w:ascii="Times New Roman" w:eastAsia="Times New Roman" w:hAnsi="Times New Roman" w:cs="Times New Roman"/>
          <w:b/>
          <w:bCs/>
          <w:sz w:val="27"/>
          <w:szCs w:val="27"/>
          <w:lang w:eastAsia="en-GB"/>
        </w:rPr>
        <w:t>The plan</w:t>
      </w:r>
    </w:p>
    <w:p w14:paraId="783CFA17"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You figure that a basic HTML page with a search box, and some CSS and a bit of AJAX to a database would probably work as a prototype. You decide to set that up on your own account inside your AWS free tier.</w:t>
      </w:r>
    </w:p>
    <w:p w14:paraId="5653310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lastRenderedPageBreak/>
        <w:t xml:space="preserve">You recently took a serverless </w:t>
      </w:r>
      <w:proofErr w:type="gramStart"/>
      <w:r w:rsidRPr="00487195">
        <w:rPr>
          <w:rFonts w:ascii="Times New Roman" w:eastAsia="Times New Roman" w:hAnsi="Times New Roman" w:cs="Times New Roman"/>
          <w:lang w:eastAsia="en-GB"/>
        </w:rPr>
        <w:t>course, and</w:t>
      </w:r>
      <w:proofErr w:type="gramEnd"/>
      <w:r w:rsidRPr="00487195">
        <w:rPr>
          <w:rFonts w:ascii="Times New Roman" w:eastAsia="Times New Roman" w:hAnsi="Times New Roman" w:cs="Times New Roman"/>
          <w:lang w:eastAsia="en-GB"/>
        </w:rPr>
        <w:t xml:space="preserve"> feel obliged to make this whole serverless just out of principle.</w:t>
      </w:r>
    </w:p>
    <w:p w14:paraId="508BB586"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As you are planning on sitting your AWS developer associate exam shortly. You decide to force yourself to do most of these activities using the AWS-</w:t>
      </w:r>
      <w:proofErr w:type="gramStart"/>
      <w:r w:rsidRPr="00487195">
        <w:rPr>
          <w:rFonts w:ascii="Times New Roman" w:eastAsia="Times New Roman" w:hAnsi="Times New Roman" w:cs="Times New Roman"/>
          <w:lang w:eastAsia="en-GB"/>
        </w:rPr>
        <w:t>SDK, and</w:t>
      </w:r>
      <w:proofErr w:type="gramEnd"/>
      <w:r w:rsidRPr="00487195">
        <w:rPr>
          <w:rFonts w:ascii="Times New Roman" w:eastAsia="Times New Roman" w:hAnsi="Times New Roman" w:cs="Times New Roman"/>
          <w:lang w:eastAsia="en-GB"/>
        </w:rPr>
        <w:t xml:space="preserve"> get comfortable with code.</w:t>
      </w:r>
    </w:p>
    <w:p w14:paraId="1ABFBE6F"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You think the best place to start is to create a DynamoDB table with an open schema. This way you can decide on the schema once you know what the data looks like, and how you plan on querying the data.</w:t>
      </w:r>
    </w:p>
    <w:p w14:paraId="48F95941"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You imagine it will look a bit like this, as dragon names are unique.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796"/>
      </w:tblGrid>
      <w:tr w:rsidR="00487195" w:rsidRPr="00487195" w14:paraId="689887B5" w14:textId="77777777" w:rsidTr="00487195">
        <w:trPr>
          <w:tblHeader/>
          <w:tblCellSpacing w:w="15" w:type="dxa"/>
        </w:trPr>
        <w:tc>
          <w:tcPr>
            <w:tcW w:w="0" w:type="auto"/>
            <w:vAlign w:val="center"/>
            <w:hideMark/>
          </w:tcPr>
          <w:p w14:paraId="20E1DD8B" w14:textId="77777777" w:rsidR="00487195" w:rsidRPr="00487195" w:rsidRDefault="00487195" w:rsidP="00487195">
            <w:pPr>
              <w:jc w:val="center"/>
              <w:rPr>
                <w:rFonts w:ascii="Times New Roman" w:eastAsia="Times New Roman" w:hAnsi="Times New Roman" w:cs="Times New Roman"/>
                <w:b/>
                <w:bCs/>
                <w:lang w:eastAsia="en-GB"/>
              </w:rPr>
            </w:pPr>
            <w:r w:rsidRPr="00487195">
              <w:rPr>
                <w:rFonts w:ascii="Times New Roman" w:eastAsia="Times New Roman" w:hAnsi="Times New Roman" w:cs="Times New Roman"/>
                <w:b/>
                <w:bCs/>
                <w:lang w:eastAsia="en-GB"/>
              </w:rPr>
              <w:t>Primary Key (</w:t>
            </w:r>
            <w:proofErr w:type="spellStart"/>
            <w:r w:rsidRPr="00487195">
              <w:rPr>
                <w:rFonts w:ascii="Times New Roman" w:eastAsia="Times New Roman" w:hAnsi="Times New Roman" w:cs="Times New Roman"/>
                <w:b/>
                <w:bCs/>
                <w:lang w:eastAsia="en-GB"/>
              </w:rPr>
              <w:t>dragon_name</w:t>
            </w:r>
            <w:proofErr w:type="spellEnd"/>
            <w:r w:rsidRPr="00487195">
              <w:rPr>
                <w:rFonts w:ascii="Times New Roman" w:eastAsia="Times New Roman" w:hAnsi="Times New Roman" w:cs="Times New Roman"/>
                <w:b/>
                <w:bCs/>
                <w:lang w:eastAsia="en-GB"/>
              </w:rPr>
              <w:t>)</w:t>
            </w:r>
          </w:p>
        </w:tc>
        <w:tc>
          <w:tcPr>
            <w:tcW w:w="0" w:type="auto"/>
            <w:vAlign w:val="center"/>
            <w:hideMark/>
          </w:tcPr>
          <w:p w14:paraId="13FCE98D" w14:textId="77777777" w:rsidR="00487195" w:rsidRPr="00487195" w:rsidRDefault="00487195" w:rsidP="00487195">
            <w:pPr>
              <w:jc w:val="center"/>
              <w:rPr>
                <w:rFonts w:ascii="Times New Roman" w:eastAsia="Times New Roman" w:hAnsi="Times New Roman" w:cs="Times New Roman"/>
                <w:b/>
                <w:bCs/>
                <w:lang w:eastAsia="en-GB"/>
              </w:rPr>
            </w:pPr>
            <w:r w:rsidRPr="00487195">
              <w:rPr>
                <w:rFonts w:ascii="Courier New" w:eastAsia="Times New Roman" w:hAnsi="Courier New" w:cs="Courier New"/>
                <w:b/>
                <w:bCs/>
                <w:sz w:val="20"/>
                <w:szCs w:val="20"/>
                <w:lang w:eastAsia="en-GB"/>
              </w:rPr>
              <w:t>&lt;</w:t>
            </w:r>
            <w:proofErr w:type="spellStart"/>
            <w:r w:rsidRPr="00487195">
              <w:rPr>
                <w:rFonts w:ascii="Courier New" w:eastAsia="Times New Roman" w:hAnsi="Courier New" w:cs="Courier New"/>
                <w:b/>
                <w:bCs/>
                <w:sz w:val="20"/>
                <w:szCs w:val="20"/>
                <w:lang w:eastAsia="en-GB"/>
              </w:rPr>
              <w:t>attr</w:t>
            </w:r>
            <w:proofErr w:type="spellEnd"/>
            <w:r w:rsidRPr="00487195">
              <w:rPr>
                <w:rFonts w:ascii="Courier New" w:eastAsia="Times New Roman" w:hAnsi="Courier New" w:cs="Courier New"/>
                <w:b/>
                <w:bCs/>
                <w:sz w:val="20"/>
                <w:szCs w:val="20"/>
                <w:lang w:eastAsia="en-GB"/>
              </w:rPr>
              <w:t>&gt;</w:t>
            </w:r>
          </w:p>
        </w:tc>
      </w:tr>
      <w:tr w:rsidR="00487195" w:rsidRPr="00487195" w14:paraId="1B830A04" w14:textId="77777777" w:rsidTr="00487195">
        <w:trPr>
          <w:tblCellSpacing w:w="15" w:type="dxa"/>
        </w:trPr>
        <w:tc>
          <w:tcPr>
            <w:tcW w:w="0" w:type="auto"/>
            <w:vAlign w:val="center"/>
            <w:hideMark/>
          </w:tcPr>
          <w:p w14:paraId="3E9B2184" w14:textId="77777777" w:rsidR="00487195" w:rsidRPr="00487195" w:rsidRDefault="00487195" w:rsidP="00487195">
            <w:pPr>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sparky</w:t>
            </w:r>
          </w:p>
        </w:tc>
        <w:tc>
          <w:tcPr>
            <w:tcW w:w="0" w:type="auto"/>
            <w:vAlign w:val="center"/>
            <w:hideMark/>
          </w:tcPr>
          <w:p w14:paraId="60619AF8" w14:textId="77777777" w:rsidR="00487195" w:rsidRPr="00487195" w:rsidRDefault="00487195" w:rsidP="00487195">
            <w:pPr>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w:t>
            </w:r>
          </w:p>
        </w:tc>
      </w:tr>
      <w:tr w:rsidR="00487195" w:rsidRPr="00487195" w14:paraId="0BBFB79D" w14:textId="77777777" w:rsidTr="00487195">
        <w:trPr>
          <w:tblCellSpacing w:w="15" w:type="dxa"/>
        </w:trPr>
        <w:tc>
          <w:tcPr>
            <w:tcW w:w="0" w:type="auto"/>
            <w:vAlign w:val="center"/>
            <w:hideMark/>
          </w:tcPr>
          <w:p w14:paraId="0D2400D7" w14:textId="77777777" w:rsidR="00487195" w:rsidRPr="00487195" w:rsidRDefault="00487195" w:rsidP="00487195">
            <w:pPr>
              <w:rPr>
                <w:rFonts w:ascii="Times New Roman" w:eastAsia="Times New Roman" w:hAnsi="Times New Roman" w:cs="Times New Roman"/>
                <w:lang w:eastAsia="en-GB"/>
              </w:rPr>
            </w:pPr>
            <w:proofErr w:type="spellStart"/>
            <w:r w:rsidRPr="00487195">
              <w:rPr>
                <w:rFonts w:ascii="Times New Roman" w:eastAsia="Times New Roman" w:hAnsi="Times New Roman" w:cs="Times New Roman"/>
                <w:lang w:eastAsia="en-GB"/>
              </w:rPr>
              <w:t>tallie</w:t>
            </w:r>
            <w:proofErr w:type="spellEnd"/>
          </w:p>
        </w:tc>
        <w:tc>
          <w:tcPr>
            <w:tcW w:w="0" w:type="auto"/>
            <w:vAlign w:val="center"/>
            <w:hideMark/>
          </w:tcPr>
          <w:p w14:paraId="3940F33A" w14:textId="77777777" w:rsidR="00487195" w:rsidRPr="00487195" w:rsidRDefault="00487195" w:rsidP="00487195">
            <w:pPr>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w:t>
            </w:r>
          </w:p>
        </w:tc>
      </w:tr>
    </w:tbl>
    <w:p w14:paraId="54F3B6B5"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5" w:name="header-n35"/>
      <w:bookmarkEnd w:id="5"/>
      <w:r w:rsidRPr="00487195">
        <w:rPr>
          <w:rFonts w:ascii="Times New Roman" w:eastAsia="Times New Roman" w:hAnsi="Times New Roman" w:cs="Times New Roman"/>
          <w:b/>
          <w:bCs/>
          <w:sz w:val="36"/>
          <w:szCs w:val="36"/>
          <w:lang w:eastAsia="en-GB"/>
        </w:rPr>
        <w:t>Prepare the exercise</w:t>
      </w:r>
    </w:p>
    <w:p w14:paraId="24B53232"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Before you can start this exercise, you need to import some files and install some modules in the AWS Cloud9 environment that you will create.</w:t>
      </w:r>
    </w:p>
    <w:p w14:paraId="565365FB"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From the AWS Management Console, go to the </w:t>
      </w:r>
      <w:r w:rsidRPr="00487195">
        <w:rPr>
          <w:rFonts w:ascii="Times New Roman" w:eastAsia="Times New Roman" w:hAnsi="Times New Roman" w:cs="Times New Roman"/>
          <w:b/>
          <w:bCs/>
          <w:lang w:eastAsia="en-GB"/>
        </w:rPr>
        <w:t>Services</w:t>
      </w:r>
      <w:r w:rsidRPr="00487195">
        <w:rPr>
          <w:rFonts w:ascii="Times New Roman" w:eastAsia="Times New Roman" w:hAnsi="Times New Roman" w:cs="Times New Roman"/>
          <w:lang w:eastAsia="en-GB"/>
        </w:rPr>
        <w:t xml:space="preserve"> menu and choose </w:t>
      </w:r>
      <w:r w:rsidRPr="00487195">
        <w:rPr>
          <w:rFonts w:ascii="Times New Roman" w:eastAsia="Times New Roman" w:hAnsi="Times New Roman" w:cs="Times New Roman"/>
          <w:b/>
          <w:bCs/>
          <w:lang w:eastAsia="en-GB"/>
        </w:rPr>
        <w:t>Cloud9</w:t>
      </w:r>
      <w:r w:rsidRPr="00487195">
        <w:rPr>
          <w:rFonts w:ascii="Times New Roman" w:eastAsia="Times New Roman" w:hAnsi="Times New Roman" w:cs="Times New Roman"/>
          <w:lang w:eastAsia="en-GB"/>
        </w:rPr>
        <w:t>.</w:t>
      </w:r>
    </w:p>
    <w:p w14:paraId="587C2267"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Create environment</w:t>
      </w:r>
      <w:r w:rsidRPr="00487195">
        <w:rPr>
          <w:rFonts w:ascii="Times New Roman" w:eastAsia="Times New Roman" w:hAnsi="Times New Roman" w:cs="Times New Roman"/>
          <w:lang w:eastAsia="en-GB"/>
        </w:rPr>
        <w:t>.</w:t>
      </w:r>
    </w:p>
    <w:p w14:paraId="2D40A98D"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Under </w:t>
      </w:r>
      <w:r w:rsidRPr="00487195">
        <w:rPr>
          <w:rFonts w:ascii="Times New Roman" w:eastAsia="Times New Roman" w:hAnsi="Times New Roman" w:cs="Times New Roman"/>
          <w:b/>
          <w:bCs/>
          <w:lang w:eastAsia="en-GB"/>
        </w:rPr>
        <w:t>Name</w:t>
      </w:r>
      <w:r w:rsidRPr="00487195">
        <w:rPr>
          <w:rFonts w:ascii="Times New Roman" w:eastAsia="Times New Roman" w:hAnsi="Times New Roman" w:cs="Times New Roman"/>
          <w:lang w:eastAsia="en-GB"/>
        </w:rPr>
        <w:t xml:space="preserve">, input </w:t>
      </w:r>
      <w:proofErr w:type="spellStart"/>
      <w:r w:rsidRPr="00487195">
        <w:rPr>
          <w:rFonts w:ascii="Courier New" w:eastAsia="Times New Roman" w:hAnsi="Courier New" w:cs="Courier New"/>
          <w:sz w:val="20"/>
          <w:szCs w:val="20"/>
          <w:lang w:eastAsia="en-GB"/>
        </w:rPr>
        <w:t>dynamolab</w:t>
      </w:r>
      <w:proofErr w:type="spellEnd"/>
      <w:r w:rsidRPr="00487195">
        <w:rPr>
          <w:rFonts w:ascii="Times New Roman" w:eastAsia="Times New Roman" w:hAnsi="Times New Roman" w:cs="Times New Roman"/>
          <w:lang w:eastAsia="en-GB"/>
        </w:rPr>
        <w:t>.</w:t>
      </w:r>
    </w:p>
    <w:p w14:paraId="24B561C9"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Next step</w:t>
      </w:r>
      <w:r w:rsidRPr="00487195">
        <w:rPr>
          <w:rFonts w:ascii="Times New Roman" w:eastAsia="Times New Roman" w:hAnsi="Times New Roman" w:cs="Times New Roman"/>
          <w:lang w:eastAsia="en-GB"/>
        </w:rPr>
        <w:t xml:space="preserve">, </w:t>
      </w:r>
      <w:r w:rsidRPr="00487195">
        <w:rPr>
          <w:rFonts w:ascii="Times New Roman" w:eastAsia="Times New Roman" w:hAnsi="Times New Roman" w:cs="Times New Roman"/>
          <w:b/>
          <w:bCs/>
          <w:lang w:eastAsia="en-GB"/>
        </w:rPr>
        <w:t>Next step</w:t>
      </w:r>
      <w:r w:rsidRPr="00487195">
        <w:rPr>
          <w:rFonts w:ascii="Times New Roman" w:eastAsia="Times New Roman" w:hAnsi="Times New Roman" w:cs="Times New Roman"/>
          <w:lang w:eastAsia="en-GB"/>
        </w:rPr>
        <w:t xml:space="preserve">, </w:t>
      </w:r>
      <w:r w:rsidRPr="00487195">
        <w:rPr>
          <w:rFonts w:ascii="Times New Roman" w:eastAsia="Times New Roman" w:hAnsi="Times New Roman" w:cs="Times New Roman"/>
          <w:b/>
          <w:bCs/>
          <w:lang w:eastAsia="en-GB"/>
        </w:rPr>
        <w:t>Create environment</w:t>
      </w:r>
      <w:r w:rsidRPr="00487195">
        <w:rPr>
          <w:rFonts w:ascii="Times New Roman" w:eastAsia="Times New Roman" w:hAnsi="Times New Roman" w:cs="Times New Roman"/>
          <w:lang w:eastAsia="en-GB"/>
        </w:rPr>
        <w:t>.</w:t>
      </w:r>
    </w:p>
    <w:p w14:paraId="5D753482"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Open IDE</w:t>
      </w:r>
      <w:r w:rsidRPr="00487195">
        <w:rPr>
          <w:rFonts w:ascii="Times New Roman" w:eastAsia="Times New Roman" w:hAnsi="Times New Roman" w:cs="Times New Roman"/>
          <w:lang w:eastAsia="en-GB"/>
        </w:rPr>
        <w:t xml:space="preserve"> to open the AWS Cloud9 environment.</w:t>
      </w:r>
    </w:p>
    <w:p w14:paraId="746C4CEB" w14:textId="77777777" w:rsidR="00487195" w:rsidRPr="00487195" w:rsidRDefault="00487195" w:rsidP="00487195">
      <w:pPr>
        <w:numPr>
          <w:ilvl w:val="0"/>
          <w:numId w:val="2"/>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To seed your Cloud9 filesystem. Go to the Cloud9 </w:t>
      </w:r>
      <w:r w:rsidRPr="00487195">
        <w:rPr>
          <w:rFonts w:ascii="Times New Roman" w:eastAsia="Times New Roman" w:hAnsi="Times New Roman" w:cs="Times New Roman"/>
          <w:b/>
          <w:bCs/>
          <w:lang w:eastAsia="en-GB"/>
        </w:rPr>
        <w:t>bash terminal</w:t>
      </w:r>
      <w:r w:rsidRPr="00487195">
        <w:rPr>
          <w:rFonts w:ascii="Times New Roman" w:eastAsia="Times New Roman" w:hAnsi="Times New Roman" w:cs="Times New Roman"/>
          <w:lang w:eastAsia="en-GB"/>
        </w:rPr>
        <w:t xml:space="preserve"> (at the bottom of the page) and run the following </w:t>
      </w:r>
      <w:proofErr w:type="spellStart"/>
      <w:r w:rsidRPr="00487195">
        <w:rPr>
          <w:rFonts w:ascii="Courier New" w:eastAsia="Times New Roman" w:hAnsi="Courier New" w:cs="Courier New"/>
          <w:sz w:val="20"/>
          <w:szCs w:val="20"/>
          <w:lang w:eastAsia="en-GB"/>
        </w:rPr>
        <w:t>wget</w:t>
      </w:r>
      <w:proofErr w:type="spellEnd"/>
      <w:r w:rsidRPr="00487195">
        <w:rPr>
          <w:rFonts w:ascii="Times New Roman" w:eastAsia="Times New Roman" w:hAnsi="Times New Roman" w:cs="Times New Roman"/>
          <w:lang w:eastAsia="en-GB"/>
        </w:rPr>
        <w:t xml:space="preserve"> command: </w:t>
      </w:r>
      <w:r w:rsidRPr="00487195">
        <w:rPr>
          <w:rFonts w:ascii="Times New Roman" w:eastAsia="Times New Roman" w:hAnsi="Times New Roman" w:cs="Times New Roman"/>
          <w:i/>
          <w:iCs/>
          <w:lang w:eastAsia="en-GB"/>
        </w:rPr>
        <w:t>You should be in /home/ec2-user/environment</w:t>
      </w:r>
    </w:p>
    <w:p w14:paraId="79CFD093"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r w:rsidRPr="00487195">
        <w:rPr>
          <w:rFonts w:ascii="Courier New" w:eastAsia="Times New Roman" w:hAnsi="Courier New" w:cs="Courier New"/>
          <w:sz w:val="20"/>
          <w:szCs w:val="20"/>
          <w:lang w:eastAsia="en-GB"/>
        </w:rPr>
        <w:t>wget</w:t>
      </w:r>
      <w:proofErr w:type="spellEnd"/>
      <w:r w:rsidRPr="00487195">
        <w:rPr>
          <w:rFonts w:ascii="Courier New" w:eastAsia="Times New Roman" w:hAnsi="Courier New" w:cs="Courier New"/>
          <w:sz w:val="20"/>
          <w:szCs w:val="20"/>
          <w:lang w:eastAsia="en-GB"/>
        </w:rPr>
        <w:t xml:space="preserve"> https://s3.amazonaws.com/awsu-hosting/edx_dynamo/c9/dynamo-create/lab1.zip -P /home/ec2-user/environment</w:t>
      </w:r>
    </w:p>
    <w:p w14:paraId="34818553"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You should also see that a root folder called </w:t>
      </w:r>
      <w:proofErr w:type="spellStart"/>
      <w:r w:rsidRPr="00487195">
        <w:rPr>
          <w:rFonts w:ascii="Times New Roman" w:eastAsia="Times New Roman" w:hAnsi="Times New Roman" w:cs="Times New Roman"/>
          <w:b/>
          <w:bCs/>
          <w:lang w:eastAsia="en-GB"/>
        </w:rPr>
        <w:t>dynamolab</w:t>
      </w:r>
      <w:proofErr w:type="spellEnd"/>
      <w:r w:rsidRPr="00487195">
        <w:rPr>
          <w:rFonts w:ascii="Times New Roman" w:eastAsia="Times New Roman" w:hAnsi="Times New Roman" w:cs="Times New Roman"/>
          <w:lang w:eastAsia="en-GB"/>
        </w:rPr>
        <w:t xml:space="preserve"> with a </w:t>
      </w:r>
      <w:r w:rsidRPr="00487195">
        <w:rPr>
          <w:rFonts w:ascii="Courier New" w:eastAsia="Times New Roman" w:hAnsi="Courier New" w:cs="Courier New"/>
          <w:sz w:val="20"/>
          <w:szCs w:val="20"/>
          <w:lang w:eastAsia="en-GB"/>
        </w:rPr>
        <w:t>lab1.zip</w:t>
      </w:r>
      <w:r w:rsidRPr="00487195">
        <w:rPr>
          <w:rFonts w:ascii="Times New Roman" w:eastAsia="Times New Roman" w:hAnsi="Times New Roman" w:cs="Times New Roman"/>
          <w:lang w:eastAsia="en-GB"/>
        </w:rPr>
        <w:t xml:space="preserve"> file has been downloaded and added to your AWS Cloud9 filesystem (on the top left). There is also a </w:t>
      </w:r>
      <w:r w:rsidRPr="00487195">
        <w:rPr>
          <w:rFonts w:ascii="Courier New" w:eastAsia="Times New Roman" w:hAnsi="Courier New" w:cs="Courier New"/>
          <w:sz w:val="20"/>
          <w:szCs w:val="20"/>
          <w:lang w:eastAsia="en-GB"/>
        </w:rPr>
        <w:t>README.md</w:t>
      </w:r>
      <w:r w:rsidRPr="00487195">
        <w:rPr>
          <w:rFonts w:ascii="Times New Roman" w:eastAsia="Times New Roman" w:hAnsi="Times New Roman" w:cs="Times New Roman"/>
          <w:lang w:eastAsia="en-GB"/>
        </w:rPr>
        <w:t xml:space="preserve"> file in there by default, which you will remove in a bit.</w:t>
      </w:r>
    </w:p>
    <w:p w14:paraId="67E4869C" w14:textId="77777777" w:rsidR="00487195" w:rsidRPr="00487195" w:rsidRDefault="00487195" w:rsidP="00487195">
      <w:pPr>
        <w:numPr>
          <w:ilvl w:val="0"/>
          <w:numId w:val="3"/>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To unzip the </w:t>
      </w:r>
      <w:r w:rsidRPr="00487195">
        <w:rPr>
          <w:rFonts w:ascii="Courier New" w:eastAsia="Times New Roman" w:hAnsi="Courier New" w:cs="Courier New"/>
          <w:sz w:val="20"/>
          <w:szCs w:val="20"/>
          <w:lang w:eastAsia="en-GB"/>
        </w:rPr>
        <w:t>lab1.zip</w:t>
      </w:r>
      <w:r w:rsidRPr="00487195">
        <w:rPr>
          <w:rFonts w:ascii="Times New Roman" w:eastAsia="Times New Roman" w:hAnsi="Times New Roman" w:cs="Times New Roman"/>
          <w:lang w:eastAsia="en-GB"/>
        </w:rPr>
        <w:t xml:space="preserve"> file, run the following command:</w:t>
      </w:r>
    </w:p>
    <w:p w14:paraId="450CF71F"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unzip lab1.zip</w:t>
      </w:r>
    </w:p>
    <w:p w14:paraId="1D71420C" w14:textId="77777777" w:rsidR="00487195" w:rsidRPr="00487195" w:rsidRDefault="00487195" w:rsidP="00487195">
      <w:pPr>
        <w:numPr>
          <w:ilvl w:val="0"/>
          <w:numId w:val="3"/>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To keep things clean, run the following commands to remove the zip and README files. Install any dependencies in the root and node folder. Then navigate to the lab1 folder path (</w:t>
      </w:r>
      <w:r w:rsidRPr="00487195">
        <w:rPr>
          <w:rFonts w:ascii="Times New Roman" w:eastAsia="Times New Roman" w:hAnsi="Times New Roman" w:cs="Times New Roman"/>
          <w:i/>
          <w:iCs/>
          <w:lang w:eastAsia="en-GB"/>
        </w:rPr>
        <w:t>/home/ec2-user/environment/lab1</w:t>
      </w:r>
      <w:r w:rsidRPr="00487195">
        <w:rPr>
          <w:rFonts w:ascii="Times New Roman" w:eastAsia="Times New Roman" w:hAnsi="Times New Roman" w:cs="Times New Roman"/>
          <w:lang w:eastAsia="en-GB"/>
        </w:rPr>
        <w:t>) in the terminal by using these commands.</w:t>
      </w:r>
    </w:p>
    <w:p w14:paraId="1CFF7B69"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rm lab1.zip</w:t>
      </w:r>
    </w:p>
    <w:p w14:paraId="102E35B4"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rm README.md</w:t>
      </w:r>
    </w:p>
    <w:p w14:paraId="57CEE39A"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cd lab1</w:t>
      </w:r>
    </w:p>
    <w:p w14:paraId="36FE610A"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r w:rsidRPr="00487195">
        <w:rPr>
          <w:rFonts w:ascii="Courier New" w:eastAsia="Times New Roman" w:hAnsi="Courier New" w:cs="Courier New"/>
          <w:sz w:val="20"/>
          <w:szCs w:val="20"/>
          <w:lang w:eastAsia="en-GB"/>
        </w:rPr>
        <w:lastRenderedPageBreak/>
        <w:t>npm</w:t>
      </w:r>
      <w:proofErr w:type="spellEnd"/>
      <w:r w:rsidRPr="00487195">
        <w:rPr>
          <w:rFonts w:ascii="Courier New" w:eastAsia="Times New Roman" w:hAnsi="Courier New" w:cs="Courier New"/>
          <w:sz w:val="20"/>
          <w:szCs w:val="20"/>
          <w:lang w:eastAsia="en-GB"/>
        </w:rPr>
        <w:t xml:space="preserve"> install </w:t>
      </w:r>
      <w:proofErr w:type="spellStart"/>
      <w:r w:rsidRPr="00487195">
        <w:rPr>
          <w:rFonts w:ascii="Courier New" w:eastAsia="Times New Roman" w:hAnsi="Courier New" w:cs="Courier New"/>
          <w:sz w:val="20"/>
          <w:szCs w:val="20"/>
          <w:lang w:eastAsia="en-GB"/>
        </w:rPr>
        <w:t>aws-sdk</w:t>
      </w:r>
      <w:proofErr w:type="spellEnd"/>
    </w:p>
    <w:p w14:paraId="57DD8B28"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echo "done"</w:t>
      </w:r>
    </w:p>
    <w:p w14:paraId="69306528" w14:textId="77777777" w:rsidR="00487195" w:rsidRPr="00487195" w:rsidRDefault="00487195" w:rsidP="00487195">
      <w:pPr>
        <w:numPr>
          <w:ilvl w:val="0"/>
          <w:numId w:val="3"/>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Once you see "done", select the black arrow next to the </w:t>
      </w:r>
      <w:r w:rsidRPr="00487195">
        <w:rPr>
          <w:rFonts w:ascii="Courier New" w:eastAsia="Times New Roman" w:hAnsi="Courier New" w:cs="Courier New"/>
          <w:sz w:val="20"/>
          <w:szCs w:val="20"/>
          <w:lang w:eastAsia="en-GB"/>
        </w:rPr>
        <w:t>lab1</w:t>
      </w:r>
      <w:r w:rsidRPr="00487195">
        <w:rPr>
          <w:rFonts w:ascii="Times New Roman" w:eastAsia="Times New Roman" w:hAnsi="Times New Roman" w:cs="Times New Roman"/>
          <w:lang w:eastAsia="en-GB"/>
        </w:rPr>
        <w:t xml:space="preserve"> folder (far left top) to expand it. Notice that there is a solution folder. </w:t>
      </w:r>
      <w:r w:rsidRPr="00487195">
        <w:rPr>
          <w:rFonts w:ascii="Times New Roman" w:eastAsia="Times New Roman" w:hAnsi="Times New Roman" w:cs="Times New Roman"/>
          <w:b/>
          <w:bCs/>
          <w:lang w:eastAsia="en-GB"/>
        </w:rPr>
        <w:t>Try not to peek at the solution unless you really get stuck. Always TRY to code first.</w:t>
      </w:r>
    </w:p>
    <w:p w14:paraId="00A59164" w14:textId="77777777" w:rsidR="00487195" w:rsidRPr="00487195" w:rsidRDefault="00487195" w:rsidP="00487195">
      <w:pPr>
        <w:numPr>
          <w:ilvl w:val="0"/>
          <w:numId w:val="3"/>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You should see that some packages and modules have been installed. Ignore any warnings in the terminal. </w:t>
      </w:r>
    </w:p>
    <w:p w14:paraId="6AC76558" w14:textId="77777777" w:rsidR="00487195" w:rsidRPr="00487195" w:rsidRDefault="00D70DA5" w:rsidP="00487195">
      <w:pPr>
        <w:rPr>
          <w:rFonts w:ascii="Times New Roman" w:eastAsia="Times New Roman" w:hAnsi="Times New Roman" w:cs="Times New Roman"/>
          <w:lang w:eastAsia="en-GB"/>
        </w:rPr>
      </w:pPr>
      <w:r w:rsidRPr="00487195">
        <w:rPr>
          <w:rFonts w:ascii="Times New Roman" w:eastAsia="Times New Roman" w:hAnsi="Times New Roman" w:cs="Times New Roman"/>
          <w:noProof/>
          <w:lang w:eastAsia="en-GB"/>
        </w:rPr>
        <w:pict w14:anchorId="0C29FA67">
          <v:rect id="_x0000_i1035" alt="" style="width:451pt;height:.05pt;mso-width-percent:0;mso-height-percent:0;mso-width-percent:0;mso-height-percent:0" o:hralign="center" o:hrstd="t" o:hr="t" fillcolor="#a0a0a0" stroked="f"/>
        </w:pict>
      </w:r>
    </w:p>
    <w:p w14:paraId="7E87CDC3"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Apple Color Emoji" w:eastAsia="Times New Roman" w:hAnsi="Apple Color Emoji" w:cs="Apple Color Emoji"/>
          <w:lang w:eastAsia="en-GB"/>
        </w:rPr>
        <w:t>⚠️</w:t>
      </w:r>
    </w:p>
    <w:p w14:paraId="3AEDB3B1"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i/>
          <w:iCs/>
          <w:lang w:eastAsia="en-GB"/>
        </w:rPr>
        <w:t xml:space="preserve">As this course is </w:t>
      </w:r>
      <w:proofErr w:type="spellStart"/>
      <w:r w:rsidRPr="00487195">
        <w:rPr>
          <w:rFonts w:ascii="Times New Roman" w:eastAsia="Times New Roman" w:hAnsi="Times New Roman" w:cs="Times New Roman"/>
          <w:i/>
          <w:iCs/>
          <w:lang w:eastAsia="en-GB"/>
        </w:rPr>
        <w:t>self paced</w:t>
      </w:r>
      <w:proofErr w:type="spellEnd"/>
      <w:r w:rsidRPr="00487195">
        <w:rPr>
          <w:rFonts w:ascii="Times New Roman" w:eastAsia="Times New Roman" w:hAnsi="Times New Roman" w:cs="Times New Roman"/>
          <w:i/>
          <w:iCs/>
          <w:lang w:eastAsia="en-GB"/>
        </w:rPr>
        <w:t>, often people will start the lab then come back to it later. in the interim period we may have made adjustments to the code.</w:t>
      </w:r>
    </w:p>
    <w:p w14:paraId="4C135EE6"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i/>
          <w:iCs/>
          <w:lang w:eastAsia="en-GB"/>
        </w:rPr>
        <w:t xml:space="preserve">Ensure that inside your </w:t>
      </w:r>
      <w:r w:rsidRPr="00487195">
        <w:rPr>
          <w:rFonts w:ascii="Courier New" w:eastAsia="Times New Roman" w:hAnsi="Courier New" w:cs="Courier New"/>
          <w:i/>
          <w:iCs/>
          <w:sz w:val="20"/>
          <w:szCs w:val="20"/>
          <w:lang w:eastAsia="en-GB"/>
        </w:rPr>
        <w:t>lab1</w:t>
      </w:r>
      <w:r w:rsidRPr="00487195">
        <w:rPr>
          <w:rFonts w:ascii="Times New Roman" w:eastAsia="Times New Roman" w:hAnsi="Times New Roman" w:cs="Times New Roman"/>
          <w:i/>
          <w:iCs/>
          <w:lang w:eastAsia="en-GB"/>
        </w:rPr>
        <w:t xml:space="preserve"> folder that the name of the version markdown file is matching the version number at the top of this document.</w:t>
      </w:r>
      <w:r w:rsidRPr="00487195">
        <w:rPr>
          <w:rFonts w:ascii="Times New Roman" w:eastAsia="Times New Roman" w:hAnsi="Times New Roman" w:cs="Times New Roman"/>
          <w:lang w:eastAsia="en-GB"/>
        </w:rPr>
        <w:t xml:space="preserve"> </w:t>
      </w:r>
    </w:p>
    <w:p w14:paraId="1E2C6FFA"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If they are out of sync, you will run into problems, to get them synced simply remove the old folder and run through the </w:t>
      </w:r>
      <w:proofErr w:type="spellStart"/>
      <w:r w:rsidRPr="00487195">
        <w:rPr>
          <w:rFonts w:ascii="Times New Roman" w:eastAsia="Times New Roman" w:hAnsi="Times New Roman" w:cs="Times New Roman"/>
          <w:lang w:eastAsia="en-GB"/>
        </w:rPr>
        <w:t>wget</w:t>
      </w:r>
      <w:proofErr w:type="spellEnd"/>
      <w:r w:rsidRPr="00487195">
        <w:rPr>
          <w:rFonts w:ascii="Times New Roman" w:eastAsia="Times New Roman" w:hAnsi="Times New Roman" w:cs="Times New Roman"/>
          <w:lang w:eastAsia="en-GB"/>
        </w:rPr>
        <w:t xml:space="preserve"> steps above one more time,</w:t>
      </w:r>
    </w:p>
    <w:p w14:paraId="29D09C2B" w14:textId="77777777" w:rsidR="00487195" w:rsidRPr="00487195" w:rsidRDefault="00D70DA5" w:rsidP="00487195">
      <w:pPr>
        <w:rPr>
          <w:rFonts w:ascii="Times New Roman" w:eastAsia="Times New Roman" w:hAnsi="Times New Roman" w:cs="Times New Roman"/>
          <w:lang w:eastAsia="en-GB"/>
        </w:rPr>
      </w:pPr>
      <w:r w:rsidRPr="00487195">
        <w:rPr>
          <w:rFonts w:ascii="Times New Roman" w:eastAsia="Times New Roman" w:hAnsi="Times New Roman" w:cs="Times New Roman"/>
          <w:noProof/>
          <w:lang w:eastAsia="en-GB"/>
        </w:rPr>
        <w:pict w14:anchorId="059E88FE">
          <v:rect id="_x0000_i1034" alt="" style="width:451pt;height:.05pt;mso-width-percent:0;mso-height-percent:0;mso-width-percent:0;mso-height-percent:0" o:hralign="center" o:hrstd="t" o:hr="t" fillcolor="#a0a0a0" stroked="f"/>
        </w:pict>
      </w:r>
    </w:p>
    <w:p w14:paraId="4303E90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You are now ready to do the exercise tasks.</w:t>
      </w:r>
    </w:p>
    <w:p w14:paraId="080E7481"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6" w:name="header-n70"/>
      <w:bookmarkEnd w:id="6"/>
      <w:r w:rsidRPr="00487195">
        <w:rPr>
          <w:rFonts w:ascii="Times New Roman" w:eastAsia="Times New Roman" w:hAnsi="Times New Roman" w:cs="Times New Roman"/>
          <w:b/>
          <w:bCs/>
          <w:sz w:val="36"/>
          <w:szCs w:val="36"/>
          <w:lang w:eastAsia="en-GB"/>
        </w:rPr>
        <w:t>Step 1: Create a DynamoDB table using the AWS SDK</w:t>
      </w:r>
    </w:p>
    <w:p w14:paraId="2D9821A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You want to use the AWS SDK to create a DynamoDB table. You figure the method name is probably something a bit like </w:t>
      </w:r>
      <w:r w:rsidRPr="00487195">
        <w:rPr>
          <w:rFonts w:ascii="Times New Roman" w:eastAsia="Times New Roman" w:hAnsi="Times New Roman" w:cs="Times New Roman"/>
          <w:b/>
          <w:bCs/>
          <w:lang w:eastAsia="en-GB"/>
        </w:rPr>
        <w:t>create table</w:t>
      </w:r>
      <w:r w:rsidRPr="00487195">
        <w:rPr>
          <w:rFonts w:ascii="Times New Roman" w:eastAsia="Times New Roman" w:hAnsi="Times New Roman" w:cs="Times New Roman"/>
          <w:lang w:eastAsia="en-GB"/>
        </w:rPr>
        <w:t>, but you check the AWS SDK documentation anyway.</w:t>
      </w:r>
    </w:p>
    <w:p w14:paraId="404EC9C5" w14:textId="77777777" w:rsidR="00487195" w:rsidRPr="00487195" w:rsidRDefault="00487195" w:rsidP="00487195">
      <w:pPr>
        <w:numPr>
          <w:ilvl w:val="0"/>
          <w:numId w:val="4"/>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From the table below, open the link to the method for </w:t>
      </w:r>
      <w:r w:rsidRPr="00487195">
        <w:rPr>
          <w:rFonts w:ascii="Times New Roman" w:eastAsia="Times New Roman" w:hAnsi="Times New Roman" w:cs="Times New Roman"/>
          <w:u w:val="single"/>
          <w:lang w:eastAsia="en-GB"/>
        </w:rPr>
        <w:t>creating DynamoDB tables</w:t>
      </w:r>
      <w:r w:rsidRPr="00487195">
        <w:rPr>
          <w:rFonts w:ascii="Times New Roman" w:eastAsia="Times New Roman" w:hAnsi="Times New Roman" w:cs="Times New Roman"/>
          <w:lang w:eastAsia="en-GB"/>
        </w:rPr>
        <w:t xml:space="preserve"> in the AWS SDK documentation. Confirm the method name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8057"/>
      </w:tblGrid>
      <w:tr w:rsidR="00487195" w:rsidRPr="00487195" w14:paraId="3DEF34F6" w14:textId="77777777" w:rsidTr="00487195">
        <w:trPr>
          <w:tblHeader/>
          <w:tblCellSpacing w:w="15" w:type="dxa"/>
        </w:trPr>
        <w:tc>
          <w:tcPr>
            <w:tcW w:w="0" w:type="auto"/>
            <w:vAlign w:val="center"/>
            <w:hideMark/>
          </w:tcPr>
          <w:p w14:paraId="299F71D2" w14:textId="77777777" w:rsidR="00487195" w:rsidRPr="00487195" w:rsidRDefault="00487195" w:rsidP="00487195">
            <w:pPr>
              <w:jc w:val="center"/>
              <w:rPr>
                <w:rFonts w:ascii="Times New Roman" w:eastAsia="Times New Roman" w:hAnsi="Times New Roman" w:cs="Times New Roman"/>
                <w:b/>
                <w:bCs/>
                <w:lang w:eastAsia="en-GB"/>
              </w:rPr>
            </w:pPr>
            <w:r w:rsidRPr="00487195">
              <w:rPr>
                <w:rFonts w:ascii="Times New Roman" w:eastAsia="Times New Roman" w:hAnsi="Times New Roman" w:cs="Times New Roman"/>
                <w:b/>
                <w:bCs/>
                <w:lang w:eastAsia="en-GB"/>
              </w:rPr>
              <w:t>Language</w:t>
            </w:r>
          </w:p>
        </w:tc>
        <w:tc>
          <w:tcPr>
            <w:tcW w:w="0" w:type="auto"/>
            <w:vAlign w:val="center"/>
            <w:hideMark/>
          </w:tcPr>
          <w:p w14:paraId="64DE444D" w14:textId="77777777" w:rsidR="00487195" w:rsidRPr="00487195" w:rsidRDefault="00487195" w:rsidP="00487195">
            <w:pPr>
              <w:jc w:val="center"/>
              <w:rPr>
                <w:rFonts w:ascii="Times New Roman" w:eastAsia="Times New Roman" w:hAnsi="Times New Roman" w:cs="Times New Roman"/>
                <w:b/>
                <w:bCs/>
                <w:lang w:eastAsia="en-GB"/>
              </w:rPr>
            </w:pPr>
            <w:r w:rsidRPr="00487195">
              <w:rPr>
                <w:rFonts w:ascii="Times New Roman" w:eastAsia="Times New Roman" w:hAnsi="Times New Roman" w:cs="Times New Roman"/>
                <w:b/>
                <w:bCs/>
                <w:lang w:eastAsia="en-GB"/>
              </w:rPr>
              <w:t>AWS SDK Documentation deep link</w:t>
            </w:r>
          </w:p>
        </w:tc>
      </w:tr>
      <w:tr w:rsidR="00487195" w:rsidRPr="00487195" w14:paraId="39D9118A" w14:textId="77777777" w:rsidTr="00487195">
        <w:trPr>
          <w:tblCellSpacing w:w="15" w:type="dxa"/>
        </w:trPr>
        <w:tc>
          <w:tcPr>
            <w:tcW w:w="0" w:type="auto"/>
            <w:vAlign w:val="center"/>
            <w:hideMark/>
          </w:tcPr>
          <w:p w14:paraId="1CCF85EE" w14:textId="77777777" w:rsidR="00487195" w:rsidRPr="00487195" w:rsidRDefault="00487195" w:rsidP="00487195">
            <w:pPr>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Node.js (8.16.0)</w:t>
            </w:r>
          </w:p>
        </w:tc>
        <w:tc>
          <w:tcPr>
            <w:tcW w:w="0" w:type="auto"/>
            <w:vAlign w:val="center"/>
            <w:hideMark/>
          </w:tcPr>
          <w:p w14:paraId="6051B6A7" w14:textId="77777777" w:rsidR="00487195" w:rsidRPr="00487195" w:rsidRDefault="00487195" w:rsidP="00487195">
            <w:pPr>
              <w:rPr>
                <w:rFonts w:ascii="Times New Roman" w:eastAsia="Times New Roman" w:hAnsi="Times New Roman" w:cs="Times New Roman"/>
                <w:lang w:eastAsia="en-GB"/>
              </w:rPr>
            </w:pPr>
            <w:hyperlink r:id="rId5" w:anchor="createTable-property" w:tgtFrame="_blank" w:history="1">
              <w:r w:rsidRPr="00487195">
                <w:rPr>
                  <w:rFonts w:ascii="Times New Roman" w:eastAsia="Times New Roman" w:hAnsi="Times New Roman" w:cs="Times New Roman"/>
                  <w:color w:val="0000FF"/>
                  <w:u w:val="single"/>
                  <w:lang w:eastAsia="en-GB"/>
                </w:rPr>
                <w:t>https://docs.aws.amazon.com/AWSJavaScriptSDK/latest/AWS/DynamoDB.html#createTable-property</w:t>
              </w:r>
            </w:hyperlink>
          </w:p>
        </w:tc>
      </w:tr>
    </w:tbl>
    <w:p w14:paraId="5782B20C"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b/>
          <w:bCs/>
          <w:lang w:eastAsia="en-GB"/>
        </w:rPr>
        <w:t>Time to write some code that creates a new DynamoDB table.</w:t>
      </w:r>
      <w:r w:rsidRPr="00487195">
        <w:rPr>
          <w:rFonts w:ascii="Times New Roman" w:eastAsia="Times New Roman" w:hAnsi="Times New Roman" w:cs="Times New Roman"/>
          <w:lang w:eastAsia="en-GB"/>
        </w:rPr>
        <w:t xml:space="preserve"> </w:t>
      </w:r>
    </w:p>
    <w:p w14:paraId="4BF56B2C"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In the AWS Cloud9 environment, do the following:</w:t>
      </w:r>
    </w:p>
    <w:p w14:paraId="211D57A5" w14:textId="77777777" w:rsidR="00487195" w:rsidRPr="00487195" w:rsidRDefault="00487195" w:rsidP="00487195">
      <w:pPr>
        <w:numPr>
          <w:ilvl w:val="0"/>
          <w:numId w:val="5"/>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Open (double-click) the </w:t>
      </w:r>
      <w:r w:rsidRPr="00487195">
        <w:rPr>
          <w:rFonts w:ascii="Courier New" w:eastAsia="Times New Roman" w:hAnsi="Courier New" w:cs="Courier New"/>
          <w:sz w:val="20"/>
          <w:szCs w:val="20"/>
          <w:lang w:eastAsia="en-GB"/>
        </w:rPr>
        <w:t>create_table.js</w:t>
      </w:r>
      <w:r w:rsidRPr="00487195">
        <w:rPr>
          <w:rFonts w:ascii="Times New Roman" w:eastAsia="Times New Roman" w:hAnsi="Times New Roman" w:cs="Times New Roman"/>
          <w:lang w:eastAsia="en-GB"/>
        </w:rPr>
        <w:t xml:space="preserve"> file inside the </w:t>
      </w:r>
      <w:r w:rsidRPr="00487195">
        <w:rPr>
          <w:rFonts w:ascii="Courier New" w:eastAsia="Times New Roman" w:hAnsi="Courier New" w:cs="Courier New"/>
          <w:sz w:val="20"/>
          <w:szCs w:val="20"/>
          <w:lang w:eastAsia="en-GB"/>
        </w:rPr>
        <w:t>lab1</w:t>
      </w:r>
      <w:r w:rsidRPr="00487195">
        <w:rPr>
          <w:rFonts w:ascii="Times New Roman" w:eastAsia="Times New Roman" w:hAnsi="Times New Roman" w:cs="Times New Roman"/>
          <w:lang w:eastAsia="en-GB"/>
        </w:rPr>
        <w:t xml:space="preserve"> folder (not the one inside the solution folder).</w:t>
      </w:r>
    </w:p>
    <w:p w14:paraId="7DB8148D" w14:textId="77777777" w:rsidR="00487195" w:rsidRPr="00487195" w:rsidRDefault="00487195" w:rsidP="00487195">
      <w:pPr>
        <w:numPr>
          <w:ilvl w:val="0"/>
          <w:numId w:val="5"/>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Using the SDK documentation to help you, simply replace the sections of the code in that file so that the code will create a table called </w:t>
      </w:r>
      <w:r w:rsidRPr="00487195">
        <w:rPr>
          <w:rFonts w:ascii="Times New Roman" w:eastAsia="Times New Roman" w:hAnsi="Times New Roman" w:cs="Times New Roman"/>
          <w:b/>
          <w:bCs/>
          <w:lang w:eastAsia="en-GB"/>
        </w:rPr>
        <w:t>dragons</w:t>
      </w:r>
      <w:r w:rsidRPr="00487195">
        <w:rPr>
          <w:rFonts w:ascii="Times New Roman" w:eastAsia="Times New Roman" w:hAnsi="Times New Roman" w:cs="Times New Roman"/>
          <w:lang w:eastAsia="en-GB"/>
        </w:rPr>
        <w:t xml:space="preserve"> in </w:t>
      </w:r>
      <w:r w:rsidRPr="00487195">
        <w:rPr>
          <w:rFonts w:ascii="Times New Roman" w:eastAsia="Times New Roman" w:hAnsi="Times New Roman" w:cs="Times New Roman"/>
          <w:b/>
          <w:bCs/>
          <w:lang w:eastAsia="en-GB"/>
        </w:rPr>
        <w:t>us-east-1</w:t>
      </w:r>
      <w:r w:rsidRPr="00487195">
        <w:rPr>
          <w:rFonts w:ascii="Times New Roman" w:eastAsia="Times New Roman" w:hAnsi="Times New Roman" w:cs="Times New Roman"/>
          <w:lang w:eastAsia="en-GB"/>
        </w:rPr>
        <w:t xml:space="preserve">. </w:t>
      </w:r>
    </w:p>
    <w:p w14:paraId="19F96D98"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i/>
          <w:iCs/>
          <w:lang w:eastAsia="en-GB"/>
        </w:rPr>
        <w:lastRenderedPageBreak/>
        <w:t xml:space="preserve">Tip: You think initially you will only need to search for a dragon by its name, so you figure that the best choice for the primary key will be </w:t>
      </w:r>
      <w:proofErr w:type="spellStart"/>
      <w:r w:rsidRPr="00487195">
        <w:rPr>
          <w:rFonts w:ascii="Courier New" w:eastAsia="Times New Roman" w:hAnsi="Courier New" w:cs="Courier New"/>
          <w:i/>
          <w:iCs/>
          <w:sz w:val="20"/>
          <w:szCs w:val="20"/>
          <w:lang w:eastAsia="en-GB"/>
        </w:rPr>
        <w:t>dragon_name</w:t>
      </w:r>
      <w:proofErr w:type="spellEnd"/>
      <w:r w:rsidRPr="00487195">
        <w:rPr>
          <w:rFonts w:ascii="Times New Roman" w:eastAsia="Times New Roman" w:hAnsi="Times New Roman" w:cs="Times New Roman"/>
          <w:i/>
          <w:iCs/>
          <w:lang w:eastAsia="en-GB"/>
        </w:rPr>
        <w:t xml:space="preserve"> with no sort key. You are not sure how often this table will be used so you think it best to use </w:t>
      </w:r>
      <w:r w:rsidRPr="00487195">
        <w:rPr>
          <w:rFonts w:ascii="Times New Roman" w:eastAsia="Times New Roman" w:hAnsi="Times New Roman" w:cs="Times New Roman"/>
          <w:b/>
          <w:bCs/>
          <w:i/>
          <w:iCs/>
          <w:lang w:eastAsia="en-GB"/>
        </w:rPr>
        <w:t>dynamic capacity</w:t>
      </w:r>
      <w:r w:rsidRPr="00487195">
        <w:rPr>
          <w:rFonts w:ascii="Times New Roman" w:eastAsia="Times New Roman" w:hAnsi="Times New Roman" w:cs="Times New Roman"/>
          <w:i/>
          <w:iCs/>
          <w:lang w:eastAsia="en-GB"/>
        </w:rPr>
        <w:t xml:space="preserve"> rather than guessing the necessary provisioned capacity.</w:t>
      </w:r>
    </w:p>
    <w:p w14:paraId="10EE2A2D" w14:textId="77777777" w:rsidR="00487195" w:rsidRPr="00487195" w:rsidRDefault="00487195" w:rsidP="00487195">
      <w:pPr>
        <w:numPr>
          <w:ilvl w:val="0"/>
          <w:numId w:val="6"/>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Save the </w:t>
      </w:r>
      <w:r w:rsidRPr="00487195">
        <w:rPr>
          <w:rFonts w:ascii="Courier New" w:eastAsia="Times New Roman" w:hAnsi="Courier New" w:cs="Courier New"/>
          <w:sz w:val="20"/>
          <w:szCs w:val="20"/>
          <w:lang w:eastAsia="en-GB"/>
        </w:rPr>
        <w:t>create_table.js</w:t>
      </w:r>
      <w:r w:rsidRPr="00487195">
        <w:rPr>
          <w:rFonts w:ascii="Times New Roman" w:eastAsia="Times New Roman" w:hAnsi="Times New Roman" w:cs="Times New Roman"/>
          <w:lang w:eastAsia="en-GB"/>
        </w:rPr>
        <w:t xml:space="preserve"> file.</w:t>
      </w:r>
    </w:p>
    <w:p w14:paraId="1BD4BE8A" w14:textId="77777777" w:rsidR="00487195" w:rsidRPr="00487195" w:rsidRDefault="00487195" w:rsidP="00487195">
      <w:pPr>
        <w:numPr>
          <w:ilvl w:val="0"/>
          <w:numId w:val="6"/>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b/>
          <w:bCs/>
          <w:lang w:eastAsia="en-GB"/>
        </w:rPr>
        <w:t>LAB TIP:</w:t>
      </w:r>
      <w:r w:rsidRPr="00487195">
        <w:rPr>
          <w:rFonts w:ascii="Times New Roman" w:eastAsia="Times New Roman" w:hAnsi="Times New Roman" w:cs="Times New Roman"/>
          <w:lang w:eastAsia="en-GB"/>
        </w:rPr>
        <w:t xml:space="preserve"> Before you run this script, you should double check the solution code first. This way when you run the file it will just work. It is very easy to end up with some parts of a script working and some not, due to a typo or a small mistake, and end up with partial or inaccurate resources being created. It is better to check your code meticulously against the solution code before actually executing your code, rather than trying to undo partial changes after the script has run.</w:t>
      </w:r>
    </w:p>
    <w:p w14:paraId="4B9E84D5" w14:textId="77777777" w:rsidR="00487195" w:rsidRPr="00487195" w:rsidRDefault="00487195" w:rsidP="00487195">
      <w:pPr>
        <w:numPr>
          <w:ilvl w:val="0"/>
          <w:numId w:val="6"/>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In the Cloud9 terminal, type this run command.</w:t>
      </w:r>
    </w:p>
    <w:p w14:paraId="1B5AAAE9"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node create_table.js</w:t>
      </w:r>
    </w:p>
    <w:p w14:paraId="005B63B9" w14:textId="77777777" w:rsidR="00487195" w:rsidRPr="00487195" w:rsidRDefault="00487195" w:rsidP="00487195">
      <w:pPr>
        <w:spacing w:before="100" w:beforeAutospacing="1" w:after="100" w:afterAutospacing="1"/>
        <w:outlineLvl w:val="1"/>
        <w:rPr>
          <w:rFonts w:ascii="Times New Roman" w:eastAsia="Times New Roman" w:hAnsi="Times New Roman" w:cs="Times New Roman"/>
          <w:b/>
          <w:bCs/>
          <w:sz w:val="36"/>
          <w:szCs w:val="36"/>
          <w:lang w:eastAsia="en-GB"/>
        </w:rPr>
      </w:pPr>
      <w:bookmarkStart w:id="7" w:name="header-n98"/>
      <w:bookmarkEnd w:id="7"/>
      <w:r w:rsidRPr="00487195">
        <w:rPr>
          <w:rFonts w:ascii="Times New Roman" w:eastAsia="Times New Roman" w:hAnsi="Times New Roman" w:cs="Times New Roman"/>
          <w:b/>
          <w:bCs/>
          <w:sz w:val="36"/>
          <w:szCs w:val="36"/>
          <w:lang w:eastAsia="en-GB"/>
        </w:rPr>
        <w:t>Confirm that your code worked.</w:t>
      </w:r>
    </w:p>
    <w:p w14:paraId="4D0D50BA"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In the terminal you should see something a bit like this:</w:t>
      </w:r>
    </w:p>
    <w:p w14:paraId="12DEC2F8"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null </w:t>
      </w:r>
      <w:proofErr w:type="gramStart"/>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TableDescription</w:t>
      </w:r>
      <w:proofErr w:type="spellEnd"/>
      <w:proofErr w:type="gramEnd"/>
      <w:r w:rsidRPr="00487195">
        <w:rPr>
          <w:rFonts w:ascii="Courier New" w:eastAsia="Times New Roman" w:hAnsi="Courier New" w:cs="Courier New"/>
          <w:sz w:val="20"/>
          <w:szCs w:val="20"/>
          <w:lang w:eastAsia="en-GB"/>
        </w:rPr>
        <w:t xml:space="preserve">: </w:t>
      </w:r>
    </w:p>
    <w:p w14:paraId="06EA6C54"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gramStart"/>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AttributeDefinitions</w:t>
      </w:r>
      <w:proofErr w:type="spellEnd"/>
      <w:proofErr w:type="gramEnd"/>
      <w:r w:rsidRPr="00487195">
        <w:rPr>
          <w:rFonts w:ascii="Courier New" w:eastAsia="Times New Roman" w:hAnsi="Courier New" w:cs="Courier New"/>
          <w:sz w:val="20"/>
          <w:szCs w:val="20"/>
          <w:lang w:eastAsia="en-GB"/>
        </w:rPr>
        <w:t>: [ [Object] ],</w:t>
      </w:r>
    </w:p>
    <w:p w14:paraId="6A4A89E3"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TableName</w:t>
      </w:r>
      <w:proofErr w:type="spellEnd"/>
      <w:r w:rsidRPr="00487195">
        <w:rPr>
          <w:rFonts w:ascii="Courier New" w:eastAsia="Times New Roman" w:hAnsi="Courier New" w:cs="Courier New"/>
          <w:sz w:val="20"/>
          <w:szCs w:val="20"/>
          <w:lang w:eastAsia="en-GB"/>
        </w:rPr>
        <w:t>: 'dragons',</w:t>
      </w:r>
    </w:p>
    <w:p w14:paraId="4898AC38"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KeySchema</w:t>
      </w:r>
      <w:proofErr w:type="spellEnd"/>
      <w:r w:rsidRPr="00487195">
        <w:rPr>
          <w:rFonts w:ascii="Courier New" w:eastAsia="Times New Roman" w:hAnsi="Courier New" w:cs="Courier New"/>
          <w:sz w:val="20"/>
          <w:szCs w:val="20"/>
          <w:lang w:eastAsia="en-GB"/>
        </w:rPr>
        <w:t>: [ [Object</w:t>
      </w:r>
      <w:proofErr w:type="gramStart"/>
      <w:r w:rsidRPr="00487195">
        <w:rPr>
          <w:rFonts w:ascii="Courier New" w:eastAsia="Times New Roman" w:hAnsi="Courier New" w:cs="Courier New"/>
          <w:sz w:val="20"/>
          <w:szCs w:val="20"/>
          <w:lang w:eastAsia="en-GB"/>
        </w:rPr>
        <w:t>] ]</w:t>
      </w:r>
      <w:proofErr w:type="gramEnd"/>
      <w:r w:rsidRPr="00487195">
        <w:rPr>
          <w:rFonts w:ascii="Courier New" w:eastAsia="Times New Roman" w:hAnsi="Courier New" w:cs="Courier New"/>
          <w:sz w:val="20"/>
          <w:szCs w:val="20"/>
          <w:lang w:eastAsia="en-GB"/>
        </w:rPr>
        <w:t>,</w:t>
      </w:r>
    </w:p>
    <w:p w14:paraId="2413C99F"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TableStatus</w:t>
      </w:r>
      <w:proofErr w:type="spellEnd"/>
      <w:r w:rsidRPr="00487195">
        <w:rPr>
          <w:rFonts w:ascii="Courier New" w:eastAsia="Times New Roman" w:hAnsi="Courier New" w:cs="Courier New"/>
          <w:sz w:val="20"/>
          <w:szCs w:val="20"/>
          <w:lang w:eastAsia="en-GB"/>
        </w:rPr>
        <w:t>: 'CREATING',</w:t>
      </w:r>
    </w:p>
    <w:p w14:paraId="262A941B"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CreationDateTime</w:t>
      </w:r>
      <w:proofErr w:type="spellEnd"/>
      <w:r w:rsidRPr="00487195">
        <w:rPr>
          <w:rFonts w:ascii="Courier New" w:eastAsia="Times New Roman" w:hAnsi="Courier New" w:cs="Courier New"/>
          <w:sz w:val="20"/>
          <w:szCs w:val="20"/>
          <w:lang w:eastAsia="en-GB"/>
        </w:rPr>
        <w:t>: 2019-06-03T13:38:16.594Z,</w:t>
      </w:r>
    </w:p>
    <w:p w14:paraId="4A80A441"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ProvisionedThroughput</w:t>
      </w:r>
      <w:proofErr w:type="spellEnd"/>
      <w:r w:rsidRPr="00487195">
        <w:rPr>
          <w:rFonts w:ascii="Courier New" w:eastAsia="Times New Roman" w:hAnsi="Courier New" w:cs="Courier New"/>
          <w:sz w:val="20"/>
          <w:szCs w:val="20"/>
          <w:lang w:eastAsia="en-GB"/>
        </w:rPr>
        <w:t xml:space="preserve">: </w:t>
      </w:r>
    </w:p>
    <w:p w14:paraId="442A204A"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gramStart"/>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NumberOfDecreasesToday</w:t>
      </w:r>
      <w:proofErr w:type="spellEnd"/>
      <w:proofErr w:type="gramEnd"/>
      <w:r w:rsidRPr="00487195">
        <w:rPr>
          <w:rFonts w:ascii="Courier New" w:eastAsia="Times New Roman" w:hAnsi="Courier New" w:cs="Courier New"/>
          <w:sz w:val="20"/>
          <w:szCs w:val="20"/>
          <w:lang w:eastAsia="en-GB"/>
        </w:rPr>
        <w:t>: 0,</w:t>
      </w:r>
    </w:p>
    <w:p w14:paraId="1F258616"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ReadCapacityUnits</w:t>
      </w:r>
      <w:proofErr w:type="spellEnd"/>
      <w:r w:rsidRPr="00487195">
        <w:rPr>
          <w:rFonts w:ascii="Courier New" w:eastAsia="Times New Roman" w:hAnsi="Courier New" w:cs="Courier New"/>
          <w:sz w:val="20"/>
          <w:szCs w:val="20"/>
          <w:lang w:eastAsia="en-GB"/>
        </w:rPr>
        <w:t>: 0,</w:t>
      </w:r>
    </w:p>
    <w:p w14:paraId="7D95AD3D"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WriteCapacityUnits</w:t>
      </w:r>
      <w:proofErr w:type="spellEnd"/>
      <w:r w:rsidRPr="00487195">
        <w:rPr>
          <w:rFonts w:ascii="Courier New" w:eastAsia="Times New Roman" w:hAnsi="Courier New" w:cs="Courier New"/>
          <w:sz w:val="20"/>
          <w:szCs w:val="20"/>
          <w:lang w:eastAsia="en-GB"/>
        </w:rPr>
        <w:t xml:space="preserve">: </w:t>
      </w:r>
      <w:proofErr w:type="gramStart"/>
      <w:r w:rsidRPr="00487195">
        <w:rPr>
          <w:rFonts w:ascii="Courier New" w:eastAsia="Times New Roman" w:hAnsi="Courier New" w:cs="Courier New"/>
          <w:sz w:val="20"/>
          <w:szCs w:val="20"/>
          <w:lang w:eastAsia="en-GB"/>
        </w:rPr>
        <w:t>0 }</w:t>
      </w:r>
      <w:proofErr w:type="gramEnd"/>
      <w:r w:rsidRPr="00487195">
        <w:rPr>
          <w:rFonts w:ascii="Courier New" w:eastAsia="Times New Roman" w:hAnsi="Courier New" w:cs="Courier New"/>
          <w:sz w:val="20"/>
          <w:szCs w:val="20"/>
          <w:lang w:eastAsia="en-GB"/>
        </w:rPr>
        <w:t>,</w:t>
      </w:r>
    </w:p>
    <w:p w14:paraId="722406A7"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TableSizeBytes</w:t>
      </w:r>
      <w:proofErr w:type="spellEnd"/>
      <w:r w:rsidRPr="00487195">
        <w:rPr>
          <w:rFonts w:ascii="Courier New" w:eastAsia="Times New Roman" w:hAnsi="Courier New" w:cs="Courier New"/>
          <w:sz w:val="20"/>
          <w:szCs w:val="20"/>
          <w:lang w:eastAsia="en-GB"/>
        </w:rPr>
        <w:t>: 0,</w:t>
      </w:r>
    </w:p>
    <w:p w14:paraId="6B201A7E"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ItemCount</w:t>
      </w:r>
      <w:proofErr w:type="spellEnd"/>
      <w:r w:rsidRPr="00487195">
        <w:rPr>
          <w:rFonts w:ascii="Courier New" w:eastAsia="Times New Roman" w:hAnsi="Courier New" w:cs="Courier New"/>
          <w:sz w:val="20"/>
          <w:szCs w:val="20"/>
          <w:lang w:eastAsia="en-GB"/>
        </w:rPr>
        <w:t>: 0,</w:t>
      </w:r>
    </w:p>
    <w:p w14:paraId="49A54E48"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TableArn</w:t>
      </w:r>
      <w:proofErr w:type="spellEnd"/>
      <w:r w:rsidRPr="00487195">
        <w:rPr>
          <w:rFonts w:ascii="Courier New" w:eastAsia="Times New Roman" w:hAnsi="Courier New" w:cs="Courier New"/>
          <w:sz w:val="20"/>
          <w:szCs w:val="20"/>
          <w:lang w:eastAsia="en-GB"/>
        </w:rPr>
        <w:t>: '</w:t>
      </w:r>
      <w:proofErr w:type="gramStart"/>
      <w:r w:rsidRPr="00487195">
        <w:rPr>
          <w:rFonts w:ascii="Courier New" w:eastAsia="Times New Roman" w:hAnsi="Courier New" w:cs="Courier New"/>
          <w:sz w:val="20"/>
          <w:szCs w:val="20"/>
          <w:lang w:eastAsia="en-GB"/>
        </w:rPr>
        <w:t>arn:aws</w:t>
      </w:r>
      <w:proofErr w:type="gramEnd"/>
      <w:r w:rsidRPr="00487195">
        <w:rPr>
          <w:rFonts w:ascii="Courier New" w:eastAsia="Times New Roman" w:hAnsi="Courier New" w:cs="Courier New"/>
          <w:sz w:val="20"/>
          <w:szCs w:val="20"/>
          <w:lang w:eastAsia="en-GB"/>
        </w:rPr>
        <w:t>:dynamodb:us-east-1:000000000000:table/dragons',</w:t>
      </w:r>
    </w:p>
    <w:p w14:paraId="65B8F965"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TableId</w:t>
      </w:r>
      <w:proofErr w:type="spellEnd"/>
      <w:r w:rsidRPr="00487195">
        <w:rPr>
          <w:rFonts w:ascii="Courier New" w:eastAsia="Times New Roman" w:hAnsi="Courier New" w:cs="Courier New"/>
          <w:sz w:val="20"/>
          <w:szCs w:val="20"/>
          <w:lang w:eastAsia="en-GB"/>
        </w:rPr>
        <w:t>: '4b78ab3a-288b-46a4-b3df-74395804dfbc',</w:t>
      </w:r>
    </w:p>
    <w:p w14:paraId="04447E59" w14:textId="77777777" w:rsidR="00487195" w:rsidRPr="00487195" w:rsidRDefault="00487195" w:rsidP="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BillingModeSummary</w:t>
      </w:r>
      <w:proofErr w:type="spellEnd"/>
      <w:r w:rsidRPr="00487195">
        <w:rPr>
          <w:rFonts w:ascii="Courier New" w:eastAsia="Times New Roman" w:hAnsi="Courier New" w:cs="Courier New"/>
          <w:sz w:val="20"/>
          <w:szCs w:val="20"/>
          <w:lang w:eastAsia="en-GB"/>
        </w:rPr>
        <w:t xml:space="preserve">: </w:t>
      </w:r>
      <w:proofErr w:type="gramStart"/>
      <w:r w:rsidRPr="00487195">
        <w:rPr>
          <w:rFonts w:ascii="Courier New" w:eastAsia="Times New Roman" w:hAnsi="Courier New" w:cs="Courier New"/>
          <w:sz w:val="20"/>
          <w:szCs w:val="20"/>
          <w:lang w:eastAsia="en-GB"/>
        </w:rPr>
        <w:t xml:space="preserve">{ </w:t>
      </w:r>
      <w:proofErr w:type="spellStart"/>
      <w:r w:rsidRPr="00487195">
        <w:rPr>
          <w:rFonts w:ascii="Courier New" w:eastAsia="Times New Roman" w:hAnsi="Courier New" w:cs="Courier New"/>
          <w:sz w:val="20"/>
          <w:szCs w:val="20"/>
          <w:lang w:eastAsia="en-GB"/>
        </w:rPr>
        <w:t>BillingMode</w:t>
      </w:r>
      <w:proofErr w:type="spellEnd"/>
      <w:proofErr w:type="gramEnd"/>
      <w:r w:rsidRPr="00487195">
        <w:rPr>
          <w:rFonts w:ascii="Courier New" w:eastAsia="Times New Roman" w:hAnsi="Courier New" w:cs="Courier New"/>
          <w:sz w:val="20"/>
          <w:szCs w:val="20"/>
          <w:lang w:eastAsia="en-GB"/>
        </w:rPr>
        <w:t>: 'PAY_PER_REQUEST' } } }</w:t>
      </w:r>
    </w:p>
    <w:p w14:paraId="52AFC9F6"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We can also verify that the table was created in the DynamoDB console.</w:t>
      </w:r>
    </w:p>
    <w:p w14:paraId="3CE3D3F6" w14:textId="77777777" w:rsidR="00487195" w:rsidRPr="00487195" w:rsidRDefault="00487195" w:rsidP="00487195">
      <w:pPr>
        <w:numPr>
          <w:ilvl w:val="0"/>
          <w:numId w:val="7"/>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AWS Cloud9</w:t>
      </w:r>
      <w:r w:rsidRPr="00487195">
        <w:rPr>
          <w:rFonts w:ascii="Times New Roman" w:eastAsia="Times New Roman" w:hAnsi="Times New Roman" w:cs="Times New Roman"/>
          <w:lang w:eastAsia="en-GB"/>
        </w:rPr>
        <w:t xml:space="preserve"> in the upper left.</w:t>
      </w:r>
    </w:p>
    <w:p w14:paraId="0B4745EF" w14:textId="77777777" w:rsidR="00487195" w:rsidRPr="00487195" w:rsidRDefault="00487195" w:rsidP="00487195">
      <w:pPr>
        <w:numPr>
          <w:ilvl w:val="0"/>
          <w:numId w:val="7"/>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Then choose </w:t>
      </w:r>
      <w:r w:rsidRPr="00487195">
        <w:rPr>
          <w:rFonts w:ascii="Times New Roman" w:eastAsia="Times New Roman" w:hAnsi="Times New Roman" w:cs="Times New Roman"/>
          <w:b/>
          <w:bCs/>
          <w:lang w:eastAsia="en-GB"/>
        </w:rPr>
        <w:t xml:space="preserve">Go </w:t>
      </w:r>
      <w:proofErr w:type="gramStart"/>
      <w:r w:rsidRPr="00487195">
        <w:rPr>
          <w:rFonts w:ascii="Times New Roman" w:eastAsia="Times New Roman" w:hAnsi="Times New Roman" w:cs="Times New Roman"/>
          <w:b/>
          <w:bCs/>
          <w:lang w:eastAsia="en-GB"/>
        </w:rPr>
        <w:t>To</w:t>
      </w:r>
      <w:proofErr w:type="gramEnd"/>
      <w:r w:rsidRPr="00487195">
        <w:rPr>
          <w:rFonts w:ascii="Times New Roman" w:eastAsia="Times New Roman" w:hAnsi="Times New Roman" w:cs="Times New Roman"/>
          <w:b/>
          <w:bCs/>
          <w:lang w:eastAsia="en-GB"/>
        </w:rPr>
        <w:t xml:space="preserve"> Your Dashboard</w:t>
      </w:r>
      <w:r w:rsidRPr="00487195">
        <w:rPr>
          <w:rFonts w:ascii="Times New Roman" w:eastAsia="Times New Roman" w:hAnsi="Times New Roman" w:cs="Times New Roman"/>
          <w:lang w:eastAsia="en-GB"/>
        </w:rPr>
        <w:t>.</w:t>
      </w:r>
    </w:p>
    <w:p w14:paraId="485292D4" w14:textId="77777777" w:rsidR="00487195" w:rsidRPr="00487195" w:rsidRDefault="00487195" w:rsidP="00487195">
      <w:pPr>
        <w:numPr>
          <w:ilvl w:val="0"/>
          <w:numId w:val="7"/>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Services</w:t>
      </w:r>
      <w:r w:rsidRPr="00487195">
        <w:rPr>
          <w:rFonts w:ascii="Times New Roman" w:eastAsia="Times New Roman" w:hAnsi="Times New Roman" w:cs="Times New Roman"/>
          <w:lang w:eastAsia="en-GB"/>
        </w:rPr>
        <w:t xml:space="preserve"> and search for </w:t>
      </w:r>
      <w:r w:rsidRPr="00487195">
        <w:rPr>
          <w:rFonts w:ascii="Times New Roman" w:eastAsia="Times New Roman" w:hAnsi="Times New Roman" w:cs="Times New Roman"/>
          <w:b/>
          <w:bCs/>
          <w:lang w:eastAsia="en-GB"/>
        </w:rPr>
        <w:t>dynamo</w:t>
      </w:r>
      <w:r w:rsidRPr="00487195">
        <w:rPr>
          <w:rFonts w:ascii="Times New Roman" w:eastAsia="Times New Roman" w:hAnsi="Times New Roman" w:cs="Times New Roman"/>
          <w:lang w:eastAsia="en-GB"/>
        </w:rPr>
        <w:t xml:space="preserve"> then choose </w:t>
      </w:r>
      <w:r w:rsidRPr="00487195">
        <w:rPr>
          <w:rFonts w:ascii="Times New Roman" w:eastAsia="Times New Roman" w:hAnsi="Times New Roman" w:cs="Times New Roman"/>
          <w:b/>
          <w:bCs/>
          <w:lang w:eastAsia="en-GB"/>
        </w:rPr>
        <w:t>DynamoDB</w:t>
      </w:r>
      <w:r w:rsidRPr="00487195">
        <w:rPr>
          <w:rFonts w:ascii="Times New Roman" w:eastAsia="Times New Roman" w:hAnsi="Times New Roman" w:cs="Times New Roman"/>
          <w:lang w:eastAsia="en-GB"/>
        </w:rPr>
        <w:t xml:space="preserve"> to pivot to the console.</w:t>
      </w:r>
    </w:p>
    <w:p w14:paraId="22D7A0EA" w14:textId="77777777" w:rsidR="00487195" w:rsidRPr="00487195" w:rsidRDefault="00487195" w:rsidP="00487195">
      <w:pPr>
        <w:numPr>
          <w:ilvl w:val="0"/>
          <w:numId w:val="7"/>
        </w:num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Choose </w:t>
      </w:r>
      <w:r w:rsidRPr="00487195">
        <w:rPr>
          <w:rFonts w:ascii="Times New Roman" w:eastAsia="Times New Roman" w:hAnsi="Times New Roman" w:cs="Times New Roman"/>
          <w:b/>
          <w:bCs/>
          <w:lang w:eastAsia="en-GB"/>
        </w:rPr>
        <w:t>Tables</w:t>
      </w:r>
      <w:r w:rsidRPr="00487195">
        <w:rPr>
          <w:rFonts w:ascii="Times New Roman" w:eastAsia="Times New Roman" w:hAnsi="Times New Roman" w:cs="Times New Roman"/>
          <w:lang w:eastAsia="en-GB"/>
        </w:rPr>
        <w:t>.</w:t>
      </w:r>
    </w:p>
    <w:p w14:paraId="4544F8F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If your code worked, you will see that your table has been (or is being) created in the US East (N. Virginia) Region. </w:t>
      </w:r>
    </w:p>
    <w:p w14:paraId="020EF76B"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xml:space="preserve">Select the name of your table. In the </w:t>
      </w:r>
      <w:r w:rsidRPr="00487195">
        <w:rPr>
          <w:rFonts w:ascii="Times New Roman" w:eastAsia="Times New Roman" w:hAnsi="Times New Roman" w:cs="Times New Roman"/>
          <w:b/>
          <w:bCs/>
          <w:lang w:eastAsia="en-GB"/>
        </w:rPr>
        <w:t>Overview</w:t>
      </w:r>
      <w:r w:rsidRPr="00487195">
        <w:rPr>
          <w:rFonts w:ascii="Times New Roman" w:eastAsia="Times New Roman" w:hAnsi="Times New Roman" w:cs="Times New Roman"/>
          <w:lang w:eastAsia="en-GB"/>
        </w:rPr>
        <w:t xml:space="preserve"> tab, you should see something similar to this:</w:t>
      </w:r>
    </w:p>
    <w:p w14:paraId="13366A63"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w:t>
      </w:r>
    </w:p>
    <w:p w14:paraId="299C1962"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lastRenderedPageBreak/>
        <w:fldChar w:fldCharType="begin"/>
      </w:r>
      <w:r w:rsidRPr="00487195">
        <w:rPr>
          <w:rFonts w:ascii="Times New Roman" w:eastAsia="Times New Roman" w:hAnsi="Times New Roman" w:cs="Times New Roman"/>
          <w:lang w:eastAsia="en-GB"/>
        </w:rPr>
        <w:instrText xml:space="preserve"> INCLUDEPICTURE "https://courses.edx.org/courses/course-v1:AWS+OTP-AWS-D6+2T2019/courseware/e9a61aeb18da4356a6ebe172e05c5f62/0795ed4c9d8f40d8a2ea4a56dee0ab6f/courses.edx.org/asset-v1:AWS+OTP-AWS-D6+2T2019+type@asset+block@1558035318267.png" \* MERGEFORMATINET </w:instrText>
      </w:r>
      <w:r w:rsidRPr="00487195">
        <w:rPr>
          <w:rFonts w:ascii="Times New Roman" w:eastAsia="Times New Roman" w:hAnsi="Times New Roman" w:cs="Times New Roman"/>
          <w:lang w:eastAsia="en-GB"/>
        </w:rPr>
        <w:fldChar w:fldCharType="separate"/>
      </w:r>
      <w:r w:rsidRPr="00487195">
        <w:rPr>
          <w:rFonts w:ascii="Times New Roman" w:eastAsia="Times New Roman" w:hAnsi="Times New Roman" w:cs="Times New Roman"/>
          <w:noProof/>
          <w:lang w:eastAsia="en-GB"/>
        </w:rPr>
        <mc:AlternateContent>
          <mc:Choice Requires="wps">
            <w:drawing>
              <wp:inline distT="0" distB="0" distL="0" distR="0" wp14:anchorId="46884683" wp14:editId="7505E501">
                <wp:extent cx="304800" cy="304800"/>
                <wp:effectExtent l="0" t="0" r="0" b="0"/>
                <wp:docPr id="1" name="Rectangle 1" descr="15580353182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793A7" id="Rectangle 1" o:spid="_x0000_s1026" alt="15580353182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Cyeox4+QEAANoDAAAOAAAAAAAAAAAAAAAAAC4CAABk&#13;&#10;cnMvZTJvRG9jLnhtbFBLAQItABQABgAIAAAAIQD9WirP2gAAAAgBAAAPAAAAAAAAAAAAAAAAAFME&#13;&#10;AABkcnMvZG93bnJldi54bWxQSwUGAAAAAAQABADzAAAAWgUAAAAA&#13;&#10;" filled="f" stroked="f">
                <o:lock v:ext="edit" aspectratio="t"/>
                <w10:anchorlock/>
              </v:rect>
            </w:pict>
          </mc:Fallback>
        </mc:AlternateContent>
      </w:r>
      <w:r w:rsidRPr="00487195">
        <w:rPr>
          <w:rFonts w:ascii="Times New Roman" w:eastAsia="Times New Roman" w:hAnsi="Times New Roman" w:cs="Times New Roman"/>
          <w:lang w:eastAsia="en-GB"/>
        </w:rPr>
        <w:fldChar w:fldCharType="end"/>
      </w:r>
    </w:p>
    <w:p w14:paraId="64867EAB"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 </w:t>
      </w:r>
    </w:p>
    <w:p w14:paraId="16B65D8F"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b/>
          <w:bCs/>
          <w:lang w:eastAsia="en-GB"/>
        </w:rPr>
        <w:t>IF YOU GET STUCK, OR YOUR CODE DOES NOT WORK AS EXPECTED, LOOK AGAIN AT THE SOLUTION CODE, OR REACH OUT TO US IN THE FORUMS.</w:t>
      </w:r>
    </w:p>
    <w:p w14:paraId="6D2FFEF4" w14:textId="77777777" w:rsidR="00487195" w:rsidRPr="00487195" w:rsidRDefault="00D70DA5" w:rsidP="00487195">
      <w:pPr>
        <w:rPr>
          <w:rFonts w:ascii="Times New Roman" w:eastAsia="Times New Roman" w:hAnsi="Times New Roman" w:cs="Times New Roman"/>
          <w:lang w:eastAsia="en-GB"/>
        </w:rPr>
      </w:pPr>
      <w:r w:rsidRPr="00487195">
        <w:rPr>
          <w:rFonts w:ascii="Times New Roman" w:eastAsia="Times New Roman" w:hAnsi="Times New Roman" w:cs="Times New Roman"/>
          <w:noProof/>
          <w:lang w:eastAsia="en-GB"/>
        </w:rPr>
        <w:pict w14:anchorId="1890E328">
          <v:rect id="_x0000_i1033" alt="" style="width:451pt;height:.05pt;mso-width-percent:0;mso-height-percent:0;mso-width-percent:0;mso-height-percent:0" o:hralign="center" o:hrstd="t" o:hr="t" fillcolor="#a0a0a0" stroked="f"/>
        </w:pict>
      </w:r>
    </w:p>
    <w:p w14:paraId="6554C5D5"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b/>
          <w:bCs/>
          <w:lang w:eastAsia="en-GB"/>
        </w:rPr>
        <w:t>Congratulations!</w:t>
      </w:r>
      <w:r w:rsidRPr="00487195">
        <w:rPr>
          <w:rFonts w:ascii="Times New Roman" w:eastAsia="Times New Roman" w:hAnsi="Times New Roman" w:cs="Times New Roman"/>
          <w:lang w:eastAsia="en-GB"/>
        </w:rPr>
        <w:t xml:space="preserve"> You have completed exercise 1. You have created a DynamoDB table in the </w:t>
      </w:r>
      <w:proofErr w:type="spellStart"/>
      <w:proofErr w:type="gramStart"/>
      <w:r w:rsidRPr="00487195">
        <w:rPr>
          <w:rFonts w:ascii="Times New Roman" w:eastAsia="Times New Roman" w:hAnsi="Times New Roman" w:cs="Times New Roman"/>
          <w:lang w:eastAsia="en-GB"/>
        </w:rPr>
        <w:t>N.Virginia</w:t>
      </w:r>
      <w:proofErr w:type="spellEnd"/>
      <w:proofErr w:type="gramEnd"/>
      <w:r w:rsidRPr="00487195">
        <w:rPr>
          <w:rFonts w:ascii="Times New Roman" w:eastAsia="Times New Roman" w:hAnsi="Times New Roman" w:cs="Times New Roman"/>
          <w:lang w:eastAsia="en-GB"/>
        </w:rPr>
        <w:t xml:space="preserve"> region.</w:t>
      </w:r>
    </w:p>
    <w:p w14:paraId="00366B80"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lang w:eastAsia="en-GB"/>
        </w:rPr>
        <w:t>Now you are ready to add Dragons!</w:t>
      </w:r>
    </w:p>
    <w:p w14:paraId="42C6CF4A" w14:textId="77777777" w:rsidR="00487195" w:rsidRPr="00487195" w:rsidRDefault="00D70DA5" w:rsidP="00487195">
      <w:pPr>
        <w:rPr>
          <w:rFonts w:ascii="Times New Roman" w:eastAsia="Times New Roman" w:hAnsi="Times New Roman" w:cs="Times New Roman"/>
          <w:lang w:eastAsia="en-GB"/>
        </w:rPr>
      </w:pPr>
      <w:r w:rsidRPr="00487195">
        <w:rPr>
          <w:rFonts w:ascii="Times New Roman" w:eastAsia="Times New Roman" w:hAnsi="Times New Roman" w:cs="Times New Roman"/>
          <w:noProof/>
          <w:lang w:eastAsia="en-GB"/>
        </w:rPr>
        <w:pict w14:anchorId="68BB9CDA">
          <v:rect id="_x0000_i1032" alt="" style="width:451pt;height:.05pt;mso-width-percent:0;mso-height-percent:0;mso-width-percent:0;mso-height-percent:0" o:hralign="center" o:hrstd="t" o:hr="t" fillcolor="#a0a0a0" stroked="f"/>
        </w:pict>
      </w:r>
    </w:p>
    <w:p w14:paraId="600B0FCA" w14:textId="77777777" w:rsidR="00487195" w:rsidRPr="00487195" w:rsidRDefault="00487195" w:rsidP="00487195">
      <w:pPr>
        <w:spacing w:before="100" w:beforeAutospacing="1" w:after="100" w:afterAutospacing="1"/>
        <w:rPr>
          <w:rFonts w:ascii="Times New Roman" w:eastAsia="Times New Roman" w:hAnsi="Times New Roman" w:cs="Times New Roman"/>
          <w:lang w:eastAsia="en-GB"/>
        </w:rPr>
      </w:pPr>
      <w:r w:rsidRPr="00487195">
        <w:rPr>
          <w:rFonts w:ascii="Times New Roman" w:eastAsia="Times New Roman" w:hAnsi="Times New Roman" w:cs="Times New Roman"/>
          <w:b/>
          <w:bCs/>
          <w:lang w:eastAsia="en-GB"/>
        </w:rPr>
        <w:t>Lab Tip</w:t>
      </w:r>
      <w:r w:rsidRPr="00487195">
        <w:rPr>
          <w:rFonts w:ascii="Times New Roman" w:eastAsia="Times New Roman" w:hAnsi="Times New Roman" w:cs="Times New Roman"/>
          <w:lang w:eastAsia="en-GB"/>
        </w:rPr>
        <w:t>: We recommend cleaning up after yourself by closing down any tabs and collapse and folders that you are no longer working on in the Cloud environment.</w:t>
      </w:r>
    </w:p>
    <w:p w14:paraId="2369B2AB" w14:textId="318E4BCA" w:rsidR="00487195" w:rsidRDefault="00487195">
      <w:r>
        <w:br w:type="page"/>
      </w:r>
    </w:p>
    <w:p w14:paraId="0D644136" w14:textId="77777777" w:rsidR="00487195" w:rsidRDefault="00487195" w:rsidP="00487195">
      <w:pPr>
        <w:pStyle w:val="Heading2"/>
      </w:pPr>
      <w:r>
        <w:lastRenderedPageBreak/>
        <w:t>Exercise 2</w:t>
      </w:r>
    </w:p>
    <w:p w14:paraId="5A267ECC" w14:textId="77777777" w:rsidR="00487195" w:rsidRDefault="00487195" w:rsidP="00487195">
      <w:pPr>
        <w:pStyle w:val="NormalWeb"/>
      </w:pPr>
      <w:r>
        <w:t>[</w:t>
      </w:r>
      <w:r>
        <w:rPr>
          <w:rStyle w:val="Emphasis"/>
        </w:rPr>
        <w:t>version_1.0.3</w:t>
      </w:r>
      <w:r>
        <w:t>]</w:t>
      </w:r>
    </w:p>
    <w:p w14:paraId="11DB2B35" w14:textId="77777777" w:rsidR="00487195" w:rsidRDefault="00487195" w:rsidP="00487195">
      <w:pPr>
        <w:pStyle w:val="Heading1"/>
      </w:pPr>
      <w:bookmarkStart w:id="8" w:name="header-n2"/>
      <w:bookmarkEnd w:id="8"/>
      <w:r>
        <w:t>Exercise: Adding items to Amazon DynamoDB using the AWS Software Development Kit (AWS SDK)</w:t>
      </w:r>
    </w:p>
    <w:p w14:paraId="20155497" w14:textId="77777777" w:rsidR="00487195" w:rsidRDefault="00487195" w:rsidP="00487195">
      <w:pPr>
        <w:pStyle w:val="Heading2"/>
      </w:pPr>
      <w:r>
        <w:t>Overview</w:t>
      </w:r>
    </w:p>
    <w:p w14:paraId="6D5AF181"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add items into an existing DynamoDB table and use the AWS SDK. This exercise gives you hands-on experience with </w:t>
      </w:r>
      <w:proofErr w:type="spellStart"/>
      <w:r>
        <w:t>Node.Js</w:t>
      </w:r>
      <w:proofErr w:type="spellEnd"/>
      <w:r>
        <w:t xml:space="preserve">, Amazon DynamoDB, and AWS Cloud9. </w:t>
      </w:r>
    </w:p>
    <w:p w14:paraId="54EFDB19" w14:textId="77777777" w:rsidR="00487195" w:rsidRDefault="00487195" w:rsidP="00487195">
      <w:pPr>
        <w:pStyle w:val="Heading2"/>
      </w:pPr>
      <w:r>
        <w:t>Objectives</w:t>
      </w:r>
    </w:p>
    <w:p w14:paraId="10B52407" w14:textId="77777777" w:rsidR="00487195" w:rsidRDefault="00487195" w:rsidP="00487195">
      <w:pPr>
        <w:pStyle w:val="NormalWeb"/>
      </w:pPr>
      <w:r>
        <w:t>After completing this exercise, you will be able to use the AWS SDKs to do the following:</w:t>
      </w:r>
    </w:p>
    <w:p w14:paraId="1033E122" w14:textId="77777777" w:rsidR="00487195" w:rsidRDefault="00487195" w:rsidP="00487195">
      <w:pPr>
        <w:numPr>
          <w:ilvl w:val="0"/>
          <w:numId w:val="8"/>
        </w:numPr>
        <w:spacing w:before="100" w:beforeAutospacing="1" w:after="100" w:afterAutospacing="1"/>
      </w:pPr>
      <w:r>
        <w:t>Upload items to the DynamoDB table.</w:t>
      </w:r>
    </w:p>
    <w:p w14:paraId="31509EDC" w14:textId="77777777" w:rsidR="00487195" w:rsidRDefault="00487195" w:rsidP="00487195">
      <w:pPr>
        <w:numPr>
          <w:ilvl w:val="0"/>
          <w:numId w:val="8"/>
        </w:numPr>
        <w:spacing w:before="100" w:beforeAutospacing="1" w:after="100" w:afterAutospacing="1"/>
      </w:pPr>
      <w:r>
        <w:t>Query your DynamoDB table using code (</w:t>
      </w:r>
      <w:proofErr w:type="spellStart"/>
      <w:r>
        <w:t>i.e</w:t>
      </w:r>
      <w:proofErr w:type="spellEnd"/>
      <w:r>
        <w:t xml:space="preserve"> a full table scan).</w:t>
      </w:r>
    </w:p>
    <w:p w14:paraId="7CEB18AA" w14:textId="77777777" w:rsidR="00487195" w:rsidRDefault="00487195" w:rsidP="00487195">
      <w:pPr>
        <w:numPr>
          <w:ilvl w:val="0"/>
          <w:numId w:val="8"/>
        </w:numPr>
        <w:spacing w:before="100" w:beforeAutospacing="1" w:after="100" w:afterAutospacing="1"/>
      </w:pPr>
      <w:r>
        <w:t>Create a role for a Lambda function using AWS Identity and Access Management (IAM).</w:t>
      </w:r>
    </w:p>
    <w:p w14:paraId="621E1B2E" w14:textId="77777777" w:rsidR="00487195" w:rsidRDefault="00487195" w:rsidP="00487195">
      <w:pPr>
        <w:numPr>
          <w:ilvl w:val="0"/>
          <w:numId w:val="8"/>
        </w:numPr>
        <w:spacing w:before="100" w:beforeAutospacing="1" w:after="100" w:afterAutospacing="1"/>
      </w:pPr>
      <w:r>
        <w:t>Create an AWS Lambda function that talks to DynamoDB, using the Lambda console.</w:t>
      </w:r>
    </w:p>
    <w:p w14:paraId="3805A36E" w14:textId="77777777" w:rsidR="00487195" w:rsidRDefault="00487195" w:rsidP="00487195">
      <w:pPr>
        <w:numPr>
          <w:ilvl w:val="0"/>
          <w:numId w:val="8"/>
        </w:numPr>
        <w:spacing w:before="100" w:beforeAutospacing="1" w:after="100" w:afterAutospacing="1"/>
      </w:pPr>
      <w:r>
        <w:t>Create an CORS enabled Amazon API gateway that points to a Lambda function</w:t>
      </w:r>
    </w:p>
    <w:p w14:paraId="4B5B8622" w14:textId="77777777" w:rsidR="00487195" w:rsidRDefault="00487195" w:rsidP="00487195">
      <w:pPr>
        <w:numPr>
          <w:ilvl w:val="0"/>
          <w:numId w:val="8"/>
        </w:numPr>
        <w:spacing w:before="100" w:beforeAutospacing="1" w:after="100" w:afterAutospacing="1"/>
      </w:pPr>
      <w:r>
        <w:t>Upload an item to Amazon S3 via the AWS-SDK</w:t>
      </w:r>
    </w:p>
    <w:p w14:paraId="113591A8" w14:textId="77777777" w:rsidR="00487195" w:rsidRDefault="00487195" w:rsidP="00487195">
      <w:pPr>
        <w:pStyle w:val="Heading2"/>
      </w:pPr>
      <w:bookmarkStart w:id="9" w:name="header-n20"/>
      <w:bookmarkEnd w:id="9"/>
      <w:r>
        <w:t>Story continued</w:t>
      </w:r>
    </w:p>
    <w:p w14:paraId="4F21A290" w14:textId="77777777" w:rsidR="00487195" w:rsidRDefault="00487195" w:rsidP="00487195">
      <w:pPr>
        <w:pStyle w:val="NormalWeb"/>
      </w:pPr>
      <w:r>
        <w:t>Now you have your database ready, it's time to seed it with some data.</w:t>
      </w:r>
    </w:p>
    <w:p w14:paraId="5866418F" w14:textId="77777777" w:rsidR="00487195" w:rsidRDefault="00487195" w:rsidP="00487195">
      <w:pPr>
        <w:pStyle w:val="NormalWeb"/>
      </w:pPr>
      <w:r>
        <w:t>You asked Mary for some card data and she has promised to email you a JSON document with all the card data and some more dragon images.</w:t>
      </w:r>
    </w:p>
    <w:p w14:paraId="65EDDD38" w14:textId="77777777" w:rsidR="00487195" w:rsidRDefault="00487195" w:rsidP="00487195">
      <w:pPr>
        <w:pStyle w:val="NormalWeb"/>
      </w:pPr>
      <w:proofErr w:type="gramStart"/>
      <w:r>
        <w:t>However</w:t>
      </w:r>
      <w:proofErr w:type="gramEnd"/>
      <w:r>
        <w:t xml:space="preserve"> she keeps delaying. </w:t>
      </w:r>
      <w:proofErr w:type="gramStart"/>
      <w:r>
        <w:t>So</w:t>
      </w:r>
      <w:proofErr w:type="gramEnd"/>
      <w:r>
        <w:t xml:space="preserve"> you think it's a good idea to add a few items to help you create a basic proof of concept. The API will return all the data in the database to the website. You only have 2 images from her so far, so your database needs only to have 2 items</w:t>
      </w:r>
    </w:p>
    <w:p w14:paraId="714C981D" w14:textId="77777777" w:rsidR="00487195" w:rsidRDefault="00487195" w:rsidP="00487195">
      <w:pPr>
        <w:pStyle w:val="NormalWeb"/>
      </w:pPr>
      <w:r>
        <w:t>Your next step is to add a couple of dragon items to the database table that you just created.</w:t>
      </w:r>
    </w:p>
    <w:p w14:paraId="22748A85" w14:textId="77777777" w:rsidR="00487195" w:rsidRDefault="00487195" w:rsidP="00487195">
      <w:pPr>
        <w:pStyle w:val="NormalWeb"/>
      </w:pPr>
      <w:r>
        <w:t xml:space="preserve">You think dragon info would look a bit like this (you are clearly guessing). </w:t>
      </w:r>
      <w:proofErr w:type="gramStart"/>
      <w:r>
        <w:t>So</w:t>
      </w:r>
      <w:proofErr w:type="gramEnd"/>
      <w:r>
        <w:t xml:space="preserve"> you add this as a starting point while you wait for Mary to email you the real data.</w:t>
      </w:r>
    </w:p>
    <w:p w14:paraId="6BF2DF10" w14:textId="77777777" w:rsidR="00487195" w:rsidRDefault="00487195" w:rsidP="00487195">
      <w:pPr>
        <w:pStyle w:val="Heading6"/>
      </w:pPr>
      <w:bookmarkStart w:id="10" w:name="header-n26"/>
      <w:bookmarkEnd w:id="10"/>
      <w:r>
        <w:t>Dragon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331"/>
        <w:gridCol w:w="1257"/>
        <w:gridCol w:w="679"/>
        <w:gridCol w:w="867"/>
      </w:tblGrid>
      <w:tr w:rsidR="00487195" w14:paraId="00D6FE09" w14:textId="77777777" w:rsidTr="00487195">
        <w:trPr>
          <w:tblHeader/>
          <w:tblCellSpacing w:w="15" w:type="dxa"/>
        </w:trPr>
        <w:tc>
          <w:tcPr>
            <w:tcW w:w="0" w:type="auto"/>
            <w:vAlign w:val="center"/>
            <w:hideMark/>
          </w:tcPr>
          <w:p w14:paraId="5F646557" w14:textId="77777777" w:rsidR="00487195" w:rsidRDefault="00487195">
            <w:pPr>
              <w:jc w:val="center"/>
              <w:rPr>
                <w:b/>
                <w:bCs/>
              </w:rPr>
            </w:pPr>
            <w:r>
              <w:rPr>
                <w:b/>
                <w:bCs/>
              </w:rPr>
              <w:t>Primary Key (</w:t>
            </w:r>
            <w:proofErr w:type="spellStart"/>
            <w:r>
              <w:rPr>
                <w:b/>
                <w:bCs/>
              </w:rPr>
              <w:t>dragon_name</w:t>
            </w:r>
            <w:proofErr w:type="spellEnd"/>
            <w:r>
              <w:rPr>
                <w:b/>
                <w:bCs/>
              </w:rPr>
              <w:t>)</w:t>
            </w:r>
          </w:p>
        </w:tc>
        <w:tc>
          <w:tcPr>
            <w:tcW w:w="0" w:type="auto"/>
            <w:vAlign w:val="center"/>
            <w:hideMark/>
          </w:tcPr>
          <w:p w14:paraId="2990B69D" w14:textId="77777777" w:rsidR="00487195" w:rsidRDefault="00487195">
            <w:pPr>
              <w:jc w:val="center"/>
              <w:rPr>
                <w:b/>
                <w:bCs/>
              </w:rPr>
            </w:pPr>
            <w:proofErr w:type="spellStart"/>
            <w:r>
              <w:rPr>
                <w:b/>
                <w:bCs/>
              </w:rPr>
              <w:t>drgaon_type</w:t>
            </w:r>
            <w:proofErr w:type="spellEnd"/>
          </w:p>
        </w:tc>
        <w:tc>
          <w:tcPr>
            <w:tcW w:w="0" w:type="auto"/>
            <w:vAlign w:val="center"/>
            <w:hideMark/>
          </w:tcPr>
          <w:p w14:paraId="2FBA701D" w14:textId="77777777" w:rsidR="00487195" w:rsidRDefault="00487195">
            <w:pPr>
              <w:jc w:val="center"/>
              <w:rPr>
                <w:b/>
                <w:bCs/>
              </w:rPr>
            </w:pPr>
            <w:r>
              <w:rPr>
                <w:b/>
                <w:bCs/>
              </w:rPr>
              <w:t>description</w:t>
            </w:r>
          </w:p>
        </w:tc>
        <w:tc>
          <w:tcPr>
            <w:tcW w:w="0" w:type="auto"/>
            <w:vAlign w:val="center"/>
            <w:hideMark/>
          </w:tcPr>
          <w:p w14:paraId="1E6BE287" w14:textId="77777777" w:rsidR="00487195" w:rsidRDefault="00487195">
            <w:pPr>
              <w:jc w:val="center"/>
              <w:rPr>
                <w:b/>
                <w:bCs/>
              </w:rPr>
            </w:pPr>
            <w:r>
              <w:rPr>
                <w:b/>
                <w:bCs/>
              </w:rPr>
              <w:t>attack</w:t>
            </w:r>
          </w:p>
        </w:tc>
        <w:tc>
          <w:tcPr>
            <w:tcW w:w="0" w:type="auto"/>
            <w:vAlign w:val="center"/>
            <w:hideMark/>
          </w:tcPr>
          <w:p w14:paraId="2BDE0E4A" w14:textId="77777777" w:rsidR="00487195" w:rsidRDefault="00487195">
            <w:pPr>
              <w:jc w:val="center"/>
              <w:rPr>
                <w:b/>
                <w:bCs/>
              </w:rPr>
            </w:pPr>
            <w:r>
              <w:rPr>
                <w:b/>
                <w:bCs/>
              </w:rPr>
              <w:t>defense</w:t>
            </w:r>
          </w:p>
        </w:tc>
      </w:tr>
      <w:tr w:rsidR="00487195" w14:paraId="139ADD6C" w14:textId="77777777" w:rsidTr="00487195">
        <w:trPr>
          <w:tblCellSpacing w:w="15" w:type="dxa"/>
        </w:trPr>
        <w:tc>
          <w:tcPr>
            <w:tcW w:w="0" w:type="auto"/>
            <w:vAlign w:val="center"/>
            <w:hideMark/>
          </w:tcPr>
          <w:p w14:paraId="52DC47E1" w14:textId="77777777" w:rsidR="00487195" w:rsidRDefault="00487195">
            <w:r>
              <w:t>sparky</w:t>
            </w:r>
          </w:p>
        </w:tc>
        <w:tc>
          <w:tcPr>
            <w:tcW w:w="0" w:type="auto"/>
            <w:vAlign w:val="center"/>
            <w:hideMark/>
          </w:tcPr>
          <w:p w14:paraId="67BE6DCF" w14:textId="77777777" w:rsidR="00487195" w:rsidRDefault="00487195">
            <w:r>
              <w:t>green</w:t>
            </w:r>
          </w:p>
        </w:tc>
        <w:tc>
          <w:tcPr>
            <w:tcW w:w="0" w:type="auto"/>
            <w:vAlign w:val="center"/>
            <w:hideMark/>
          </w:tcPr>
          <w:p w14:paraId="0F879929" w14:textId="77777777" w:rsidR="00487195" w:rsidRDefault="00487195">
            <w:r>
              <w:t>breaths acid</w:t>
            </w:r>
          </w:p>
        </w:tc>
        <w:tc>
          <w:tcPr>
            <w:tcW w:w="0" w:type="auto"/>
            <w:vAlign w:val="center"/>
            <w:hideMark/>
          </w:tcPr>
          <w:p w14:paraId="600B7024" w14:textId="77777777" w:rsidR="00487195" w:rsidRDefault="00487195">
            <w:r>
              <w:t>10</w:t>
            </w:r>
          </w:p>
        </w:tc>
        <w:tc>
          <w:tcPr>
            <w:tcW w:w="0" w:type="auto"/>
            <w:vAlign w:val="center"/>
            <w:hideMark/>
          </w:tcPr>
          <w:p w14:paraId="31DA0266" w14:textId="77777777" w:rsidR="00487195" w:rsidRDefault="00487195">
            <w:r>
              <w:t>7</w:t>
            </w:r>
          </w:p>
        </w:tc>
      </w:tr>
      <w:tr w:rsidR="00487195" w14:paraId="05F6EBB2" w14:textId="77777777" w:rsidTr="00487195">
        <w:trPr>
          <w:tblCellSpacing w:w="15" w:type="dxa"/>
        </w:trPr>
        <w:tc>
          <w:tcPr>
            <w:tcW w:w="0" w:type="auto"/>
            <w:vAlign w:val="center"/>
            <w:hideMark/>
          </w:tcPr>
          <w:p w14:paraId="372D2DF5" w14:textId="77777777" w:rsidR="00487195" w:rsidRDefault="00487195">
            <w:proofErr w:type="spellStart"/>
            <w:r>
              <w:t>tallie</w:t>
            </w:r>
            <w:proofErr w:type="spellEnd"/>
          </w:p>
        </w:tc>
        <w:tc>
          <w:tcPr>
            <w:tcW w:w="0" w:type="auto"/>
            <w:vAlign w:val="center"/>
            <w:hideMark/>
          </w:tcPr>
          <w:p w14:paraId="5B48F2E8" w14:textId="77777777" w:rsidR="00487195" w:rsidRDefault="00487195">
            <w:r>
              <w:t>red</w:t>
            </w:r>
          </w:p>
        </w:tc>
        <w:tc>
          <w:tcPr>
            <w:tcW w:w="0" w:type="auto"/>
            <w:vAlign w:val="center"/>
            <w:hideMark/>
          </w:tcPr>
          <w:p w14:paraId="189BA57F" w14:textId="77777777" w:rsidR="00487195" w:rsidRDefault="00487195">
            <w:r>
              <w:t>breaths fire</w:t>
            </w:r>
          </w:p>
        </w:tc>
        <w:tc>
          <w:tcPr>
            <w:tcW w:w="0" w:type="auto"/>
            <w:vAlign w:val="center"/>
            <w:hideMark/>
          </w:tcPr>
          <w:p w14:paraId="2628AC3D" w14:textId="77777777" w:rsidR="00487195" w:rsidRDefault="00487195">
            <w:r>
              <w:t>7</w:t>
            </w:r>
          </w:p>
        </w:tc>
        <w:tc>
          <w:tcPr>
            <w:tcW w:w="0" w:type="auto"/>
            <w:vAlign w:val="center"/>
            <w:hideMark/>
          </w:tcPr>
          <w:p w14:paraId="0164755C" w14:textId="77777777" w:rsidR="00487195" w:rsidRDefault="00487195">
            <w:r>
              <w:t>10</w:t>
            </w:r>
          </w:p>
        </w:tc>
      </w:tr>
    </w:tbl>
    <w:p w14:paraId="6CBCB1A7" w14:textId="77777777" w:rsidR="00487195" w:rsidRDefault="00487195" w:rsidP="00487195">
      <w:pPr>
        <w:pStyle w:val="NormalWeb"/>
      </w:pPr>
      <w:r>
        <w:lastRenderedPageBreak/>
        <w:t xml:space="preserve">You already have a basic website that you put together over the weekend, however you haven't built the </w:t>
      </w:r>
      <w:proofErr w:type="gramStart"/>
      <w:r>
        <w:t>back end</w:t>
      </w:r>
      <w:proofErr w:type="gramEnd"/>
      <w:r>
        <w:t xml:space="preserve"> API functionality for it yet. We can do that now.</w:t>
      </w:r>
    </w:p>
    <w:p w14:paraId="1DF83C87" w14:textId="77777777" w:rsidR="00487195" w:rsidRDefault="00487195" w:rsidP="00487195">
      <w:pPr>
        <w:pStyle w:val="NormalWeb"/>
      </w:pPr>
      <w:r>
        <w:t>We will be taking this step by step.</w:t>
      </w:r>
    </w:p>
    <w:p w14:paraId="5736CE00" w14:textId="77777777" w:rsidR="00487195" w:rsidRDefault="00487195" w:rsidP="00487195">
      <w:pPr>
        <w:numPr>
          <w:ilvl w:val="0"/>
          <w:numId w:val="9"/>
        </w:numPr>
        <w:spacing w:before="100" w:beforeAutospacing="1" w:after="100" w:afterAutospacing="1"/>
      </w:pPr>
      <w:r>
        <w:t>Upload your basic website to S3 and configure it for website hosting</w:t>
      </w:r>
    </w:p>
    <w:p w14:paraId="6C89B05C" w14:textId="77777777" w:rsidR="00487195" w:rsidRDefault="00487195" w:rsidP="00487195">
      <w:pPr>
        <w:numPr>
          <w:ilvl w:val="0"/>
          <w:numId w:val="9"/>
        </w:numPr>
        <w:spacing w:before="100" w:beforeAutospacing="1" w:after="100" w:afterAutospacing="1"/>
      </w:pPr>
      <w:r>
        <w:t>Upload some dragon data using the AWS-SDK.</w:t>
      </w:r>
    </w:p>
    <w:p w14:paraId="793FBBDE" w14:textId="77777777" w:rsidR="00487195" w:rsidRDefault="00487195" w:rsidP="00487195">
      <w:pPr>
        <w:numPr>
          <w:ilvl w:val="0"/>
          <w:numId w:val="9"/>
        </w:numPr>
        <w:spacing w:before="100" w:beforeAutospacing="1" w:after="100" w:afterAutospacing="1"/>
      </w:pPr>
      <w:r>
        <w:t>Build out the backend functionality.</w:t>
      </w:r>
    </w:p>
    <w:p w14:paraId="1D173CFF" w14:textId="77777777" w:rsidR="00487195" w:rsidRDefault="00487195" w:rsidP="00487195">
      <w:pPr>
        <w:pStyle w:val="Heading2"/>
      </w:pPr>
      <w:bookmarkStart w:id="11" w:name="header-n55"/>
      <w:bookmarkEnd w:id="11"/>
      <w:r>
        <w:t>Prepare the exercise</w:t>
      </w:r>
    </w:p>
    <w:p w14:paraId="1F8BB42B" w14:textId="77777777" w:rsidR="00487195" w:rsidRDefault="00487195" w:rsidP="00487195">
      <w:pPr>
        <w:pStyle w:val="NormalWeb"/>
      </w:pPr>
      <w:r>
        <w:t>Before you can start this exercise, you need to import some files and install some modules in the AWS Cloud9 environment that you have created.</w:t>
      </w:r>
    </w:p>
    <w:p w14:paraId="4D8B8B92" w14:textId="77777777" w:rsidR="00487195" w:rsidRDefault="00487195" w:rsidP="00487195">
      <w:pPr>
        <w:pStyle w:val="NormalWeb"/>
        <w:numPr>
          <w:ilvl w:val="0"/>
          <w:numId w:val="10"/>
        </w:numPr>
      </w:pPr>
      <w:r>
        <w:t xml:space="preserve">If you are not already in your Cloud 9 environment (from the last lab). Go to the AWS Management Console. Choose the </w:t>
      </w:r>
      <w:r>
        <w:rPr>
          <w:rStyle w:val="Strong"/>
        </w:rPr>
        <w:t>Services</w:t>
      </w:r>
      <w:r>
        <w:t xml:space="preserve"> menu and choose </w:t>
      </w:r>
      <w:proofErr w:type="gramStart"/>
      <w:r>
        <w:rPr>
          <w:rStyle w:val="Strong"/>
        </w:rPr>
        <w:t>Cloud9</w:t>
      </w:r>
      <w:r>
        <w:t>, and</w:t>
      </w:r>
      <w:proofErr w:type="gramEnd"/>
      <w:r>
        <w:t xml:space="preserve"> choose </w:t>
      </w:r>
      <w:r>
        <w:rPr>
          <w:rStyle w:val="Strong"/>
        </w:rPr>
        <w:t>Open IDE</w:t>
      </w:r>
      <w:r>
        <w:t xml:space="preserve"> to open the AWS Cloud9 environment.</w:t>
      </w:r>
    </w:p>
    <w:p w14:paraId="7D76317C" w14:textId="77777777" w:rsidR="00487195" w:rsidRDefault="00487195" w:rsidP="00487195">
      <w:pPr>
        <w:pStyle w:val="NormalWeb"/>
        <w:numPr>
          <w:ilvl w:val="0"/>
          <w:numId w:val="10"/>
        </w:numPr>
      </w:pPr>
      <w:r>
        <w:t xml:space="preserve">In the Cloud9 system go to the Cloud 9 </w:t>
      </w:r>
      <w:r>
        <w:rPr>
          <w:rStyle w:val="Strong"/>
        </w:rPr>
        <w:t>bash terminal</w:t>
      </w:r>
      <w:r>
        <w:t xml:space="preserve"> and type</w:t>
      </w:r>
    </w:p>
    <w:p w14:paraId="3A554CE5" w14:textId="77777777" w:rsidR="00487195" w:rsidRDefault="00487195" w:rsidP="00487195">
      <w:pPr>
        <w:pStyle w:val="HTMLPreformatted"/>
        <w:ind w:left="720"/>
      </w:pPr>
      <w:r>
        <w:rPr>
          <w:rStyle w:val="cm-builtin"/>
        </w:rPr>
        <w:t>cd</w:t>
      </w:r>
      <w:r>
        <w:t xml:space="preserve"> /home/ec2-user/environment</w:t>
      </w:r>
    </w:p>
    <w:p w14:paraId="7573C7ED" w14:textId="77777777" w:rsidR="00487195" w:rsidRDefault="00487195" w:rsidP="00487195">
      <w:pPr>
        <w:pStyle w:val="NormalWeb"/>
        <w:numPr>
          <w:ilvl w:val="0"/>
          <w:numId w:val="10"/>
        </w:numPr>
      </w:pPr>
      <w:r>
        <w:t xml:space="preserve">If you had any </w:t>
      </w:r>
      <w:r>
        <w:rPr>
          <w:rStyle w:val="HTMLCode"/>
        </w:rPr>
        <w:t>lab1</w:t>
      </w:r>
      <w:r>
        <w:t xml:space="preserve"> stuff open, collapse that folder now, and kill off any tabs you are not using from the last lab. </w:t>
      </w:r>
      <w:r>
        <w:rPr>
          <w:rStyle w:val="Emphasis"/>
        </w:rPr>
        <w:t>Things can get crowded very quickly in Cloud 9.</w:t>
      </w:r>
    </w:p>
    <w:p w14:paraId="75C9CE06" w14:textId="77777777" w:rsidR="00487195" w:rsidRDefault="00487195" w:rsidP="00487195">
      <w:pPr>
        <w:pStyle w:val="NormalWeb"/>
        <w:numPr>
          <w:ilvl w:val="0"/>
          <w:numId w:val="10"/>
        </w:numPr>
      </w:pPr>
      <w:r>
        <w:t xml:space="preserve">You will need to seed your Cloud9 filesystem, go to the Cloud 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59F1B0FE" w14:textId="77777777" w:rsidR="00487195" w:rsidRDefault="00487195" w:rsidP="00487195">
      <w:pPr>
        <w:pStyle w:val="HTMLPreformatted"/>
        <w:ind w:left="720"/>
      </w:pPr>
      <w:proofErr w:type="spellStart"/>
      <w:r>
        <w:t>wget</w:t>
      </w:r>
      <w:proofErr w:type="spellEnd"/>
      <w:r>
        <w:t xml:space="preserve"> https://s3.amazonaws.com/awsu-hosting/edx_dynamo/c9/dynamo-update/lab2.zip -P /home/ec2-user/environment</w:t>
      </w:r>
    </w:p>
    <w:p w14:paraId="281FE102" w14:textId="77777777" w:rsidR="00487195" w:rsidRDefault="00487195" w:rsidP="00487195">
      <w:pPr>
        <w:pStyle w:val="NormalWeb"/>
      </w:pPr>
      <w:r>
        <w:t xml:space="preserve">You should also see that a root folder called </w:t>
      </w:r>
      <w:proofErr w:type="spellStart"/>
      <w:r>
        <w:rPr>
          <w:rStyle w:val="Strong"/>
        </w:rPr>
        <w:t>dynamolab</w:t>
      </w:r>
      <w:proofErr w:type="spellEnd"/>
      <w:r>
        <w:t xml:space="preserve"> with a </w:t>
      </w:r>
      <w:r>
        <w:rPr>
          <w:rStyle w:val="HTMLCode"/>
        </w:rPr>
        <w:t>lab2.zip</w:t>
      </w:r>
      <w:r>
        <w:t xml:space="preserve"> file has been downloaded and added to your AWS Cloud9 filesystem (on the top left). </w:t>
      </w:r>
    </w:p>
    <w:p w14:paraId="6A07D04F" w14:textId="77777777" w:rsidR="00487195" w:rsidRDefault="00487195" w:rsidP="00487195">
      <w:pPr>
        <w:pStyle w:val="NormalWeb"/>
        <w:numPr>
          <w:ilvl w:val="0"/>
          <w:numId w:val="11"/>
        </w:numPr>
      </w:pPr>
      <w:r>
        <w:t xml:space="preserve">To unzip the </w:t>
      </w:r>
      <w:r>
        <w:rPr>
          <w:rStyle w:val="HTMLCode"/>
        </w:rPr>
        <w:t>lab2.zip</w:t>
      </w:r>
      <w:r>
        <w:t xml:space="preserve"> file, run the following command:</w:t>
      </w:r>
    </w:p>
    <w:p w14:paraId="48CF4496" w14:textId="77777777" w:rsidR="00487195" w:rsidRDefault="00487195" w:rsidP="00487195">
      <w:pPr>
        <w:pStyle w:val="HTMLPreformatted"/>
        <w:ind w:left="720"/>
      </w:pPr>
      <w:r>
        <w:t>unzip lab2.zip</w:t>
      </w:r>
    </w:p>
    <w:p w14:paraId="5286F8D2" w14:textId="77777777" w:rsidR="00487195" w:rsidRDefault="00487195" w:rsidP="00487195">
      <w:pPr>
        <w:pStyle w:val="NormalWeb"/>
        <w:numPr>
          <w:ilvl w:val="0"/>
          <w:numId w:val="11"/>
        </w:numPr>
      </w:pPr>
      <w:r>
        <w:t>To keep things clean, run the following commands to remove the zip files:</w:t>
      </w:r>
    </w:p>
    <w:p w14:paraId="1F047153" w14:textId="77777777" w:rsidR="00487195" w:rsidRDefault="00487195" w:rsidP="00487195">
      <w:pPr>
        <w:pStyle w:val="HTMLPreformatted"/>
        <w:ind w:left="720"/>
      </w:pPr>
      <w:r>
        <w:t>rm lab2.zip</w:t>
      </w:r>
    </w:p>
    <w:p w14:paraId="087C3940" w14:textId="77777777" w:rsidR="00487195" w:rsidRDefault="00487195" w:rsidP="00487195">
      <w:pPr>
        <w:pStyle w:val="HTMLPreformatted"/>
        <w:ind w:left="720"/>
      </w:pPr>
      <w:r>
        <w:t>cd lab2</w:t>
      </w:r>
    </w:p>
    <w:p w14:paraId="20ACF34A" w14:textId="77777777" w:rsidR="00487195" w:rsidRDefault="00487195" w:rsidP="00487195">
      <w:pPr>
        <w:pStyle w:val="HTMLPreformatted"/>
        <w:ind w:left="720"/>
      </w:pPr>
      <w:r>
        <w:t>echo "done"</w:t>
      </w:r>
    </w:p>
    <w:p w14:paraId="25FE29B6" w14:textId="77777777" w:rsidR="00487195" w:rsidRDefault="00487195" w:rsidP="00487195">
      <w:pPr>
        <w:pStyle w:val="NormalWeb"/>
        <w:numPr>
          <w:ilvl w:val="0"/>
          <w:numId w:val="11"/>
        </w:numPr>
      </w:pPr>
      <w:r>
        <w:t xml:space="preserve">Once you see "done". Select the black arrow next to the </w:t>
      </w:r>
      <w:r>
        <w:rPr>
          <w:rStyle w:val="HTMLCode"/>
        </w:rPr>
        <w:t>lab2</w:t>
      </w:r>
      <w:r>
        <w:t xml:space="preserve"> folder (top left) to expand it. Notice inside this </w:t>
      </w:r>
      <w:r>
        <w:rPr>
          <w:rStyle w:val="HTMLCode"/>
        </w:rPr>
        <w:t>lab2</w:t>
      </w:r>
      <w:r>
        <w:t xml:space="preserve"> folder there is a solution folder. </w:t>
      </w:r>
      <w:r>
        <w:rPr>
          <w:rStyle w:val="Strong"/>
        </w:rPr>
        <w:t>Try not to peek at the solution unless you really get stuck. Always TRY to code first.</w:t>
      </w:r>
    </w:p>
    <w:p w14:paraId="2292FE11" w14:textId="77777777" w:rsidR="00487195" w:rsidRDefault="00487195" w:rsidP="00487195">
      <w:pPr>
        <w:pStyle w:val="NormalWeb"/>
        <w:numPr>
          <w:ilvl w:val="0"/>
          <w:numId w:val="11"/>
        </w:numPr>
      </w:pPr>
      <w:r>
        <w:t xml:space="preserve">You will notice a </w:t>
      </w:r>
      <w:r>
        <w:rPr>
          <w:rStyle w:val="HTMLCode"/>
        </w:rPr>
        <w:t>resources</w:t>
      </w:r>
      <w:r>
        <w:t xml:space="preserve"> folder inside </w:t>
      </w:r>
      <w:r>
        <w:rPr>
          <w:rStyle w:val="HTMLCode"/>
        </w:rPr>
        <w:t>lab2</w:t>
      </w:r>
      <w:r>
        <w:t xml:space="preserve"> too (you can ignore this for now). We will use items in here later in the other exercises.</w:t>
      </w:r>
    </w:p>
    <w:p w14:paraId="7C298892" w14:textId="77777777" w:rsidR="00487195" w:rsidRDefault="00487195" w:rsidP="00487195">
      <w:pPr>
        <w:pStyle w:val="NormalWeb"/>
        <w:numPr>
          <w:ilvl w:val="0"/>
          <w:numId w:val="11"/>
        </w:numPr>
      </w:pPr>
      <w:r>
        <w:t xml:space="preserve">Run this command to bring in the SDK into the </w:t>
      </w:r>
      <w:r>
        <w:rPr>
          <w:rStyle w:val="HTMLCode"/>
        </w:rPr>
        <w:t>lab2</w:t>
      </w:r>
      <w:r>
        <w:t xml:space="preserve"> folder path.</w:t>
      </w:r>
    </w:p>
    <w:p w14:paraId="6069444B" w14:textId="77777777" w:rsidR="00487195" w:rsidRDefault="00487195" w:rsidP="00487195">
      <w:pPr>
        <w:pStyle w:val="HTMLPreformatted"/>
        <w:ind w:left="720"/>
      </w:pPr>
      <w:proofErr w:type="spellStart"/>
      <w:r>
        <w:rPr>
          <w:rStyle w:val="cm-builtin"/>
        </w:rPr>
        <w:t>npm</w:t>
      </w:r>
      <w:proofErr w:type="spellEnd"/>
      <w:r>
        <w:t xml:space="preserve"> install </w:t>
      </w:r>
      <w:proofErr w:type="spellStart"/>
      <w:r>
        <w:t>aws-sdk</w:t>
      </w:r>
      <w:proofErr w:type="spellEnd"/>
    </w:p>
    <w:p w14:paraId="416DE9CE" w14:textId="77777777" w:rsidR="00487195" w:rsidRDefault="00487195" w:rsidP="00487195">
      <w:pPr>
        <w:pStyle w:val="NormalWeb"/>
        <w:ind w:left="720"/>
      </w:pPr>
      <w:r>
        <w:lastRenderedPageBreak/>
        <w:t xml:space="preserve">You should see that some packages and modules have been installed. Ignore any warnings in the terminal. However, if you get an </w:t>
      </w:r>
      <w:r>
        <w:rPr>
          <w:rStyle w:val="Strong"/>
        </w:rPr>
        <w:t>error</w:t>
      </w:r>
      <w:r>
        <w:t>, reach out in the forums before moving on.</w:t>
      </w:r>
    </w:p>
    <w:p w14:paraId="30AF67A4" w14:textId="77777777" w:rsidR="00487195" w:rsidRDefault="00D70DA5" w:rsidP="00487195">
      <w:r>
        <w:rPr>
          <w:noProof/>
        </w:rPr>
        <w:pict w14:anchorId="1B3BC984">
          <v:rect id="_x0000_i1031" alt="" style="width:451pt;height:.05pt;mso-width-percent:0;mso-height-percent:0;mso-width-percent:0;mso-height-percent:0" o:hralign="center" o:hrstd="t" o:hr="t" fillcolor="#a0a0a0" stroked="f"/>
        </w:pict>
      </w:r>
    </w:p>
    <w:p w14:paraId="5427D651" w14:textId="77777777" w:rsidR="00487195" w:rsidRDefault="00487195" w:rsidP="00487195">
      <w:pPr>
        <w:pStyle w:val="NormalWeb"/>
      </w:pPr>
      <w:r>
        <w:rPr>
          <w:rFonts w:ascii="Apple Color Emoji" w:hAnsi="Apple Color Emoji" w:cs="Apple Color Emoji"/>
        </w:rPr>
        <w:t>⚠️</w:t>
      </w:r>
    </w:p>
    <w:p w14:paraId="1755D62B" w14:textId="77777777" w:rsidR="00487195" w:rsidRDefault="00487195" w:rsidP="00487195">
      <w:pPr>
        <w:pStyle w:val="NormalWeb"/>
      </w:pPr>
      <w:r>
        <w:rPr>
          <w:rStyle w:val="Emphasis"/>
        </w:rPr>
        <w:t xml:space="preserve">As this course is </w:t>
      </w:r>
      <w:proofErr w:type="spellStart"/>
      <w:r>
        <w:rPr>
          <w:rStyle w:val="Emphasis"/>
        </w:rPr>
        <w:t>self paced</w:t>
      </w:r>
      <w:proofErr w:type="spellEnd"/>
      <w:r>
        <w:rPr>
          <w:rStyle w:val="Emphasis"/>
        </w:rPr>
        <w:t>, often people will start the lab then come back to it later. in the interim period we may have made adjustments to the code.</w:t>
      </w:r>
    </w:p>
    <w:p w14:paraId="5305E2F2" w14:textId="77777777" w:rsidR="00487195" w:rsidRDefault="00487195" w:rsidP="00487195">
      <w:pPr>
        <w:pStyle w:val="NormalWeb"/>
      </w:pPr>
      <w:r>
        <w:rPr>
          <w:rStyle w:val="Emphasis"/>
        </w:rPr>
        <w:t xml:space="preserve">Ensure that inside your </w:t>
      </w:r>
      <w:r>
        <w:rPr>
          <w:rStyle w:val="HTMLCode"/>
          <w:i/>
          <w:iCs/>
        </w:rPr>
        <w:t>lab2</w:t>
      </w:r>
      <w:r>
        <w:rPr>
          <w:rStyle w:val="Emphasis"/>
        </w:rPr>
        <w:t xml:space="preserve"> folder that the name of the version markdown file is matching the version number at the top of this document.</w:t>
      </w:r>
      <w:r>
        <w:t xml:space="preserve"> </w:t>
      </w:r>
    </w:p>
    <w:p w14:paraId="23E04804" w14:textId="77777777" w:rsidR="00487195" w:rsidRDefault="00487195" w:rsidP="00487195">
      <w:pPr>
        <w:pStyle w:val="NormalWeb"/>
      </w:pPr>
      <w:r>
        <w:t xml:space="preserve">If they are out of sync, you will run into problems, to get them synced simply remove the old folder and run through the </w:t>
      </w:r>
      <w:proofErr w:type="spellStart"/>
      <w:r>
        <w:t>wget</w:t>
      </w:r>
      <w:proofErr w:type="spellEnd"/>
      <w:r>
        <w:t xml:space="preserve"> steps above one more time,</w:t>
      </w:r>
    </w:p>
    <w:p w14:paraId="6E377CB8" w14:textId="77777777" w:rsidR="00487195" w:rsidRDefault="00D70DA5" w:rsidP="00487195">
      <w:r>
        <w:rPr>
          <w:noProof/>
        </w:rPr>
        <w:pict w14:anchorId="32AFE6D2">
          <v:rect id="_x0000_i1030" alt="" style="width:451pt;height:.05pt;mso-width-percent:0;mso-height-percent:0;mso-width-percent:0;mso-height-percent:0" o:hralign="center" o:hrstd="t" o:hr="t" fillcolor="#a0a0a0" stroked="f"/>
        </w:pict>
      </w:r>
    </w:p>
    <w:p w14:paraId="61B892AE" w14:textId="77777777" w:rsidR="00487195" w:rsidRDefault="00487195" w:rsidP="00487195">
      <w:pPr>
        <w:pStyle w:val="NormalWeb"/>
      </w:pPr>
      <w:r>
        <w:t>You are now ready to do the exercise tasks.</w:t>
      </w:r>
    </w:p>
    <w:p w14:paraId="00E01686" w14:textId="77777777" w:rsidR="00487195" w:rsidRDefault="00487195" w:rsidP="00487195">
      <w:pPr>
        <w:pStyle w:val="Heading2"/>
      </w:pPr>
      <w:bookmarkStart w:id="12" w:name="header-n91"/>
      <w:bookmarkEnd w:id="12"/>
      <w:r>
        <w:t>Step 1: Add Dragon data to your DynamoDB table using the SDK</w:t>
      </w:r>
    </w:p>
    <w:p w14:paraId="2FCCC914" w14:textId="77777777" w:rsidR="00487195" w:rsidRDefault="00487195" w:rsidP="00487195">
      <w:pPr>
        <w:pStyle w:val="NormalWeb"/>
      </w:pPr>
      <w:r>
        <w:t>We need to populate DynamoDB with some dummy dragon data so our website can eventually query it and display dragon data.</w:t>
      </w:r>
    </w:p>
    <w:p w14:paraId="5E4AD929" w14:textId="77777777" w:rsidR="00487195" w:rsidRDefault="00487195" w:rsidP="00487195">
      <w:pPr>
        <w:numPr>
          <w:ilvl w:val="0"/>
          <w:numId w:val="12"/>
        </w:numPr>
        <w:spacing w:before="100" w:beforeAutospacing="1" w:after="100" w:afterAutospacing="1"/>
      </w:pPr>
      <w:r>
        <w:t xml:space="preserve">Open the SDK docs for </w:t>
      </w:r>
      <w:proofErr w:type="gramStart"/>
      <w:r>
        <w:rPr>
          <w:rStyle w:val="HTMLCode"/>
          <w:rFonts w:eastAsiaTheme="minorHAnsi"/>
        </w:rPr>
        <w:t>node.js</w:t>
      </w:r>
      <w:r>
        <w:t>, and</w:t>
      </w:r>
      <w:proofErr w:type="gramEnd"/>
      <w:r>
        <w:t xml:space="preserve"> find the method for creating new items inside an existing DynamoDB table. Find out the correct method name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8079"/>
      </w:tblGrid>
      <w:tr w:rsidR="00487195" w14:paraId="44F40B2D" w14:textId="77777777" w:rsidTr="00487195">
        <w:trPr>
          <w:tblHeader/>
          <w:tblCellSpacing w:w="15" w:type="dxa"/>
        </w:trPr>
        <w:tc>
          <w:tcPr>
            <w:tcW w:w="0" w:type="auto"/>
            <w:vAlign w:val="center"/>
            <w:hideMark/>
          </w:tcPr>
          <w:p w14:paraId="7879D784" w14:textId="77777777" w:rsidR="00487195" w:rsidRDefault="00487195">
            <w:pPr>
              <w:jc w:val="center"/>
              <w:rPr>
                <w:b/>
                <w:bCs/>
              </w:rPr>
            </w:pPr>
            <w:r>
              <w:rPr>
                <w:b/>
                <w:bCs/>
              </w:rPr>
              <w:t>Language</w:t>
            </w:r>
          </w:p>
        </w:tc>
        <w:tc>
          <w:tcPr>
            <w:tcW w:w="0" w:type="auto"/>
            <w:vAlign w:val="center"/>
            <w:hideMark/>
          </w:tcPr>
          <w:p w14:paraId="754DCE66" w14:textId="77777777" w:rsidR="00487195" w:rsidRDefault="00487195">
            <w:pPr>
              <w:jc w:val="center"/>
              <w:rPr>
                <w:b/>
                <w:bCs/>
              </w:rPr>
            </w:pPr>
            <w:r>
              <w:rPr>
                <w:b/>
                <w:bCs/>
              </w:rPr>
              <w:t>AWS documentation deep link</w:t>
            </w:r>
          </w:p>
        </w:tc>
      </w:tr>
      <w:tr w:rsidR="00487195" w14:paraId="3D25DB70" w14:textId="77777777" w:rsidTr="00487195">
        <w:trPr>
          <w:tblCellSpacing w:w="15" w:type="dxa"/>
        </w:trPr>
        <w:tc>
          <w:tcPr>
            <w:tcW w:w="0" w:type="auto"/>
            <w:vAlign w:val="center"/>
            <w:hideMark/>
          </w:tcPr>
          <w:p w14:paraId="615D9B62" w14:textId="77777777" w:rsidR="00487195" w:rsidRDefault="00487195">
            <w:r>
              <w:t>NODE.JS (8.16.0)</w:t>
            </w:r>
          </w:p>
        </w:tc>
        <w:tc>
          <w:tcPr>
            <w:tcW w:w="0" w:type="auto"/>
            <w:vAlign w:val="center"/>
            <w:hideMark/>
          </w:tcPr>
          <w:p w14:paraId="5F1ED6DE" w14:textId="77777777" w:rsidR="00487195" w:rsidRDefault="00487195">
            <w:hyperlink r:id="rId6" w:anchor="putItem-property" w:tgtFrame="_blank" w:history="1">
              <w:r>
                <w:rPr>
                  <w:rStyle w:val="Hyperlink"/>
                </w:rPr>
                <w:t>https://docs.aws.amazon.com/AWSJavaScriptSDK/latest/AWS/DynamoDB.html#putItem-property</w:t>
              </w:r>
            </w:hyperlink>
          </w:p>
        </w:tc>
      </w:tr>
    </w:tbl>
    <w:p w14:paraId="70603AE4" w14:textId="77777777" w:rsidR="00487195" w:rsidRDefault="00487195" w:rsidP="00487195">
      <w:pPr>
        <w:pStyle w:val="NormalWeb"/>
      </w:pPr>
      <w:r>
        <w:rPr>
          <w:rStyle w:val="Strong"/>
        </w:rPr>
        <w:t>Time to write some code that adds a couple of items to your DynamoDB table.</w:t>
      </w:r>
      <w:r>
        <w:t xml:space="preserve"> </w:t>
      </w:r>
    </w:p>
    <w:p w14:paraId="36C0298D" w14:textId="77777777" w:rsidR="00487195" w:rsidRDefault="00487195" w:rsidP="00487195">
      <w:pPr>
        <w:numPr>
          <w:ilvl w:val="0"/>
          <w:numId w:val="13"/>
        </w:numPr>
        <w:spacing w:before="100" w:beforeAutospacing="1" w:after="100" w:afterAutospacing="1"/>
      </w:pPr>
      <w:r>
        <w:t xml:space="preserve">In Cloud 9 open up the </w:t>
      </w:r>
      <w:proofErr w:type="spellStart"/>
      <w:r>
        <w:rPr>
          <w:rStyle w:val="HTMLCode"/>
          <w:rFonts w:eastAsiaTheme="minorHAnsi"/>
        </w:rPr>
        <w:t>upload_items</w:t>
      </w:r>
      <w:proofErr w:type="spellEnd"/>
      <w:r>
        <w:t xml:space="preserve"> file inside the </w:t>
      </w:r>
      <w:r>
        <w:rPr>
          <w:rStyle w:val="HTMLCode"/>
          <w:rFonts w:eastAsiaTheme="minorHAnsi"/>
        </w:rPr>
        <w:t>lab2</w:t>
      </w:r>
      <w:r>
        <w:t xml:space="preserve"> folder by double clicking on it.</w:t>
      </w:r>
    </w:p>
    <w:p w14:paraId="0506CF48" w14:textId="77777777" w:rsidR="00487195" w:rsidRDefault="00487195" w:rsidP="00487195">
      <w:pPr>
        <w:numPr>
          <w:ilvl w:val="0"/>
          <w:numId w:val="13"/>
        </w:numPr>
        <w:spacing w:before="100" w:beforeAutospacing="1" w:after="100" w:afterAutospacing="1"/>
      </w:pPr>
      <w:r>
        <w:t>Have the SDK docs open (as above) to help you.</w:t>
      </w:r>
    </w:p>
    <w:p w14:paraId="714AB473" w14:textId="77777777" w:rsidR="00487195" w:rsidRDefault="00487195" w:rsidP="00487195">
      <w:pPr>
        <w:numPr>
          <w:ilvl w:val="0"/>
          <w:numId w:val="13"/>
        </w:numPr>
        <w:spacing w:before="100" w:beforeAutospacing="1" w:after="100" w:afterAutospacing="1"/>
      </w:pPr>
      <w:r>
        <w:t xml:space="preserve">Replace the sections of the code in that file. So that the code uploads dragon data to the table you created in </w:t>
      </w:r>
      <w:r>
        <w:rPr>
          <w:rStyle w:val="HTMLCode"/>
          <w:rFonts w:eastAsiaTheme="minorHAnsi"/>
        </w:rPr>
        <w:t>lab1</w:t>
      </w:r>
      <w:r>
        <w:t xml:space="preserve">. Your table should have been called </w:t>
      </w:r>
      <w:r>
        <w:rPr>
          <w:rStyle w:val="Strong"/>
        </w:rPr>
        <w:t>dragons</w:t>
      </w:r>
      <w:r>
        <w:t xml:space="preserve"> and should be in </w:t>
      </w:r>
      <w:r>
        <w:rPr>
          <w:rStyle w:val="Strong"/>
        </w:rPr>
        <w:t>us-east-1</w:t>
      </w:r>
      <w:r>
        <w:t xml:space="preserve">. </w:t>
      </w:r>
    </w:p>
    <w:p w14:paraId="59F9A1ED" w14:textId="77777777" w:rsidR="00487195" w:rsidRDefault="00487195" w:rsidP="00487195">
      <w:pPr>
        <w:numPr>
          <w:ilvl w:val="0"/>
          <w:numId w:val="13"/>
        </w:numPr>
        <w:spacing w:before="100" w:beforeAutospacing="1" w:after="100" w:afterAutospacing="1"/>
      </w:pPr>
      <w:r>
        <w:t xml:space="preserve">Here is the dragon info you wish to upload. As you created a flexible schema you can drop in the following data structure.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331"/>
        <w:gridCol w:w="1257"/>
        <w:gridCol w:w="679"/>
        <w:gridCol w:w="867"/>
      </w:tblGrid>
      <w:tr w:rsidR="00487195" w14:paraId="31186A25" w14:textId="77777777" w:rsidTr="00487195">
        <w:trPr>
          <w:tblHeader/>
          <w:tblCellSpacing w:w="15" w:type="dxa"/>
        </w:trPr>
        <w:tc>
          <w:tcPr>
            <w:tcW w:w="0" w:type="auto"/>
            <w:vAlign w:val="center"/>
            <w:hideMark/>
          </w:tcPr>
          <w:p w14:paraId="58C5EE91" w14:textId="77777777" w:rsidR="00487195" w:rsidRDefault="00487195">
            <w:pPr>
              <w:jc w:val="center"/>
              <w:rPr>
                <w:b/>
                <w:bCs/>
              </w:rPr>
            </w:pPr>
            <w:r>
              <w:rPr>
                <w:b/>
                <w:bCs/>
              </w:rPr>
              <w:lastRenderedPageBreak/>
              <w:t>Primary Key (</w:t>
            </w:r>
            <w:proofErr w:type="spellStart"/>
            <w:r>
              <w:rPr>
                <w:b/>
                <w:bCs/>
              </w:rPr>
              <w:t>dragon_name</w:t>
            </w:r>
            <w:proofErr w:type="spellEnd"/>
            <w:r>
              <w:rPr>
                <w:b/>
                <w:bCs/>
              </w:rPr>
              <w:t>)</w:t>
            </w:r>
          </w:p>
        </w:tc>
        <w:tc>
          <w:tcPr>
            <w:tcW w:w="0" w:type="auto"/>
            <w:vAlign w:val="center"/>
            <w:hideMark/>
          </w:tcPr>
          <w:p w14:paraId="3C5E18FA" w14:textId="77777777" w:rsidR="00487195" w:rsidRDefault="00487195">
            <w:pPr>
              <w:jc w:val="center"/>
              <w:rPr>
                <w:b/>
                <w:bCs/>
              </w:rPr>
            </w:pPr>
            <w:proofErr w:type="spellStart"/>
            <w:r>
              <w:rPr>
                <w:b/>
                <w:bCs/>
              </w:rPr>
              <w:t>dragon_type</w:t>
            </w:r>
            <w:proofErr w:type="spellEnd"/>
          </w:p>
        </w:tc>
        <w:tc>
          <w:tcPr>
            <w:tcW w:w="0" w:type="auto"/>
            <w:vAlign w:val="center"/>
            <w:hideMark/>
          </w:tcPr>
          <w:p w14:paraId="00F102AB" w14:textId="77777777" w:rsidR="00487195" w:rsidRDefault="00487195">
            <w:pPr>
              <w:jc w:val="center"/>
              <w:rPr>
                <w:b/>
                <w:bCs/>
              </w:rPr>
            </w:pPr>
            <w:r>
              <w:rPr>
                <w:b/>
                <w:bCs/>
              </w:rPr>
              <w:t>description</w:t>
            </w:r>
          </w:p>
        </w:tc>
        <w:tc>
          <w:tcPr>
            <w:tcW w:w="0" w:type="auto"/>
            <w:vAlign w:val="center"/>
            <w:hideMark/>
          </w:tcPr>
          <w:p w14:paraId="3900176A" w14:textId="77777777" w:rsidR="00487195" w:rsidRDefault="00487195">
            <w:pPr>
              <w:jc w:val="center"/>
              <w:rPr>
                <w:b/>
                <w:bCs/>
              </w:rPr>
            </w:pPr>
            <w:r>
              <w:rPr>
                <w:b/>
                <w:bCs/>
              </w:rPr>
              <w:t>attack</w:t>
            </w:r>
          </w:p>
        </w:tc>
        <w:tc>
          <w:tcPr>
            <w:tcW w:w="0" w:type="auto"/>
            <w:vAlign w:val="center"/>
            <w:hideMark/>
          </w:tcPr>
          <w:p w14:paraId="538F0750" w14:textId="77777777" w:rsidR="00487195" w:rsidRDefault="00487195">
            <w:pPr>
              <w:jc w:val="center"/>
              <w:rPr>
                <w:b/>
                <w:bCs/>
              </w:rPr>
            </w:pPr>
            <w:r>
              <w:rPr>
                <w:b/>
                <w:bCs/>
              </w:rPr>
              <w:t>defense</w:t>
            </w:r>
          </w:p>
        </w:tc>
      </w:tr>
      <w:tr w:rsidR="00487195" w14:paraId="1AADD8CC" w14:textId="77777777" w:rsidTr="00487195">
        <w:trPr>
          <w:tblCellSpacing w:w="15" w:type="dxa"/>
        </w:trPr>
        <w:tc>
          <w:tcPr>
            <w:tcW w:w="0" w:type="auto"/>
            <w:vAlign w:val="center"/>
            <w:hideMark/>
          </w:tcPr>
          <w:p w14:paraId="10ACDE5E" w14:textId="77777777" w:rsidR="00487195" w:rsidRDefault="00487195">
            <w:r>
              <w:t>sparky</w:t>
            </w:r>
          </w:p>
        </w:tc>
        <w:tc>
          <w:tcPr>
            <w:tcW w:w="0" w:type="auto"/>
            <w:vAlign w:val="center"/>
            <w:hideMark/>
          </w:tcPr>
          <w:p w14:paraId="52DB7638" w14:textId="77777777" w:rsidR="00487195" w:rsidRDefault="00487195">
            <w:r>
              <w:t>green</w:t>
            </w:r>
          </w:p>
        </w:tc>
        <w:tc>
          <w:tcPr>
            <w:tcW w:w="0" w:type="auto"/>
            <w:vAlign w:val="center"/>
            <w:hideMark/>
          </w:tcPr>
          <w:p w14:paraId="4853136A" w14:textId="77777777" w:rsidR="00487195" w:rsidRDefault="00487195">
            <w:r>
              <w:t>breaths acid</w:t>
            </w:r>
          </w:p>
        </w:tc>
        <w:tc>
          <w:tcPr>
            <w:tcW w:w="0" w:type="auto"/>
            <w:vAlign w:val="center"/>
            <w:hideMark/>
          </w:tcPr>
          <w:p w14:paraId="361CB7E1" w14:textId="77777777" w:rsidR="00487195" w:rsidRDefault="00487195">
            <w:r>
              <w:t>10</w:t>
            </w:r>
          </w:p>
        </w:tc>
        <w:tc>
          <w:tcPr>
            <w:tcW w:w="0" w:type="auto"/>
            <w:vAlign w:val="center"/>
            <w:hideMark/>
          </w:tcPr>
          <w:p w14:paraId="06C6FB93" w14:textId="77777777" w:rsidR="00487195" w:rsidRDefault="00487195">
            <w:r>
              <w:t>7</w:t>
            </w:r>
          </w:p>
        </w:tc>
      </w:tr>
      <w:tr w:rsidR="00487195" w14:paraId="443F8C01" w14:textId="77777777" w:rsidTr="00487195">
        <w:trPr>
          <w:tblCellSpacing w:w="15" w:type="dxa"/>
        </w:trPr>
        <w:tc>
          <w:tcPr>
            <w:tcW w:w="0" w:type="auto"/>
            <w:vAlign w:val="center"/>
            <w:hideMark/>
          </w:tcPr>
          <w:p w14:paraId="1A62CBE6" w14:textId="77777777" w:rsidR="00487195" w:rsidRDefault="00487195">
            <w:proofErr w:type="spellStart"/>
            <w:r>
              <w:t>tallie</w:t>
            </w:r>
            <w:proofErr w:type="spellEnd"/>
          </w:p>
        </w:tc>
        <w:tc>
          <w:tcPr>
            <w:tcW w:w="0" w:type="auto"/>
            <w:vAlign w:val="center"/>
            <w:hideMark/>
          </w:tcPr>
          <w:p w14:paraId="5B34FC76" w14:textId="77777777" w:rsidR="00487195" w:rsidRDefault="00487195">
            <w:r>
              <w:t>red</w:t>
            </w:r>
          </w:p>
        </w:tc>
        <w:tc>
          <w:tcPr>
            <w:tcW w:w="0" w:type="auto"/>
            <w:vAlign w:val="center"/>
            <w:hideMark/>
          </w:tcPr>
          <w:p w14:paraId="1AC626C4" w14:textId="77777777" w:rsidR="00487195" w:rsidRDefault="00487195">
            <w:r>
              <w:t>breaths fire</w:t>
            </w:r>
          </w:p>
        </w:tc>
        <w:tc>
          <w:tcPr>
            <w:tcW w:w="0" w:type="auto"/>
            <w:vAlign w:val="center"/>
            <w:hideMark/>
          </w:tcPr>
          <w:p w14:paraId="3EC9F642" w14:textId="77777777" w:rsidR="00487195" w:rsidRDefault="00487195">
            <w:r>
              <w:t>7</w:t>
            </w:r>
          </w:p>
        </w:tc>
        <w:tc>
          <w:tcPr>
            <w:tcW w:w="0" w:type="auto"/>
            <w:vAlign w:val="center"/>
            <w:hideMark/>
          </w:tcPr>
          <w:p w14:paraId="64F91FA3" w14:textId="77777777" w:rsidR="00487195" w:rsidRDefault="00487195">
            <w:r>
              <w:t>10</w:t>
            </w:r>
          </w:p>
        </w:tc>
      </w:tr>
    </w:tbl>
    <w:p w14:paraId="54EAC965" w14:textId="77777777" w:rsidR="00487195" w:rsidRDefault="00487195" w:rsidP="00487195">
      <w:pPr>
        <w:pStyle w:val="NormalWeb"/>
        <w:numPr>
          <w:ilvl w:val="0"/>
          <w:numId w:val="14"/>
        </w:numPr>
      </w:pPr>
      <w:r>
        <w:t xml:space="preserve">Save the </w:t>
      </w:r>
      <w:r>
        <w:rPr>
          <w:rStyle w:val="HTMLCode"/>
        </w:rPr>
        <w:t>upload_items.js</w:t>
      </w:r>
      <w:r>
        <w:t xml:space="preserve"> file.</w:t>
      </w:r>
    </w:p>
    <w:p w14:paraId="4E3D0906" w14:textId="77777777" w:rsidR="00487195" w:rsidRDefault="00487195" w:rsidP="00487195">
      <w:pPr>
        <w:pStyle w:val="NormalWeb"/>
        <w:numPr>
          <w:ilvl w:val="0"/>
          <w:numId w:val="14"/>
        </w:numPr>
      </w:pPr>
      <w:r>
        <w:t xml:space="preserve">In the Cloud9 terminal. Type this run command, </w:t>
      </w:r>
      <w:r>
        <w:rPr>
          <w:rStyle w:val="Emphasis"/>
        </w:rPr>
        <w:t>rather</w:t>
      </w:r>
      <w:r>
        <w:t xml:space="preserve"> </w:t>
      </w:r>
      <w:proofErr w:type="spellStart"/>
      <w:r>
        <w:t>then</w:t>
      </w:r>
      <w:proofErr w:type="spellEnd"/>
      <w:r>
        <w:t xml:space="preserve"> just pressing the run button.</w:t>
      </w:r>
    </w:p>
    <w:p w14:paraId="16900326" w14:textId="77777777" w:rsidR="00487195" w:rsidRDefault="00487195" w:rsidP="00487195">
      <w:pPr>
        <w:pStyle w:val="HTMLPreformatted"/>
        <w:ind w:left="720"/>
      </w:pPr>
      <w:r>
        <w:rPr>
          <w:rStyle w:val="cm-builtin"/>
        </w:rPr>
        <w:t>node</w:t>
      </w:r>
      <w:r>
        <w:t xml:space="preserve"> upload_items.js</w:t>
      </w:r>
    </w:p>
    <w:p w14:paraId="2DD585B9" w14:textId="77777777" w:rsidR="00487195" w:rsidRDefault="00487195" w:rsidP="00487195">
      <w:pPr>
        <w:pStyle w:val="NormalWeb"/>
      </w:pPr>
      <w:r>
        <w:t>You should see something like this, showing two items have been added.</w:t>
      </w:r>
    </w:p>
    <w:p w14:paraId="7377D788"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ConsumedCapacity</w:t>
      </w:r>
      <w:proofErr w:type="spellEnd"/>
      <w:proofErr w:type="gramEnd"/>
      <w:r>
        <w:t xml:space="preserve">: { </w:t>
      </w:r>
      <w:proofErr w:type="spellStart"/>
      <w:r>
        <w:rPr>
          <w:rStyle w:val="cm-property"/>
        </w:rPr>
        <w:t>TableName</w:t>
      </w:r>
      <w:proofErr w:type="spellEnd"/>
      <w:r>
        <w:t xml:space="preserve">: </w:t>
      </w:r>
      <w:r>
        <w:rPr>
          <w:rStyle w:val="cm-string"/>
        </w:rPr>
        <w:t>'dragons'</w:t>
      </w:r>
      <w:r>
        <w:t xml:space="preserve">, </w:t>
      </w:r>
      <w:proofErr w:type="spellStart"/>
      <w:r>
        <w:rPr>
          <w:rStyle w:val="cm-property"/>
        </w:rPr>
        <w:t>CapacityUnits</w:t>
      </w:r>
      <w:proofErr w:type="spellEnd"/>
      <w:r>
        <w:t xml:space="preserve">: </w:t>
      </w:r>
      <w:r>
        <w:rPr>
          <w:rStyle w:val="cm-number"/>
        </w:rPr>
        <w:t>1</w:t>
      </w:r>
      <w:r>
        <w:t xml:space="preserve"> } }</w:t>
      </w:r>
    </w:p>
    <w:p w14:paraId="579467A1"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ConsumedCapacity</w:t>
      </w:r>
      <w:proofErr w:type="spellEnd"/>
      <w:proofErr w:type="gramEnd"/>
      <w:r>
        <w:t xml:space="preserve">: { </w:t>
      </w:r>
      <w:proofErr w:type="spellStart"/>
      <w:r>
        <w:rPr>
          <w:rStyle w:val="cm-property"/>
        </w:rPr>
        <w:t>TableName</w:t>
      </w:r>
      <w:proofErr w:type="spellEnd"/>
      <w:r>
        <w:t xml:space="preserve">: </w:t>
      </w:r>
      <w:r>
        <w:rPr>
          <w:rStyle w:val="cm-string"/>
        </w:rPr>
        <w:t>'dragons'</w:t>
      </w:r>
      <w:r>
        <w:t xml:space="preserve">, </w:t>
      </w:r>
      <w:proofErr w:type="spellStart"/>
      <w:r>
        <w:rPr>
          <w:rStyle w:val="cm-property"/>
        </w:rPr>
        <w:t>CapacityUnits</w:t>
      </w:r>
      <w:proofErr w:type="spellEnd"/>
      <w:r>
        <w:t xml:space="preserve">: </w:t>
      </w:r>
      <w:r>
        <w:rPr>
          <w:rStyle w:val="cm-number"/>
        </w:rPr>
        <w:t>1</w:t>
      </w:r>
      <w:r>
        <w:t xml:space="preserve"> } }</w:t>
      </w:r>
    </w:p>
    <w:p w14:paraId="735862A1" w14:textId="77777777" w:rsidR="00487195" w:rsidRDefault="00487195" w:rsidP="00487195">
      <w:pPr>
        <w:pStyle w:val="Heading2"/>
      </w:pPr>
      <w:bookmarkStart w:id="13" w:name="header-n141"/>
      <w:bookmarkEnd w:id="13"/>
      <w:r>
        <w:t>Confirm that your code worked.</w:t>
      </w:r>
    </w:p>
    <w:p w14:paraId="20CC9DD8" w14:textId="77777777" w:rsidR="00487195" w:rsidRDefault="00487195" w:rsidP="00487195">
      <w:pPr>
        <w:numPr>
          <w:ilvl w:val="0"/>
          <w:numId w:val="15"/>
        </w:numPr>
        <w:spacing w:before="100" w:beforeAutospacing="1" w:after="100" w:afterAutospacing="1"/>
      </w:pPr>
      <w:r>
        <w:t xml:space="preserve">Head back to your DynamoDB console </w:t>
      </w:r>
      <w:r>
        <w:rPr>
          <w:rStyle w:val="Emphasis"/>
        </w:rPr>
        <w:t>(probably still open in another browser tab from lab1)</w:t>
      </w:r>
      <w:r>
        <w:t>. Refresh the table.</w:t>
      </w:r>
    </w:p>
    <w:p w14:paraId="64D03BE9" w14:textId="77777777" w:rsidR="00487195" w:rsidRDefault="00487195" w:rsidP="00487195">
      <w:pPr>
        <w:numPr>
          <w:ilvl w:val="0"/>
          <w:numId w:val="15"/>
        </w:numPr>
        <w:spacing w:before="100" w:beforeAutospacing="1" w:after="100" w:afterAutospacing="1"/>
      </w:pPr>
      <w:r>
        <w:t xml:space="preserve">Click on your </w:t>
      </w:r>
      <w:r>
        <w:rPr>
          <w:rStyle w:val="HTMLCode"/>
          <w:rFonts w:eastAsiaTheme="minorHAnsi"/>
        </w:rPr>
        <w:t>dragons</w:t>
      </w:r>
      <w:r>
        <w:t xml:space="preserve"> table, and choose the </w:t>
      </w:r>
      <w:r>
        <w:rPr>
          <w:rStyle w:val="Strong"/>
        </w:rPr>
        <w:t>items</w:t>
      </w:r>
      <w:r>
        <w:t xml:space="preserve"> tab. Then press </w:t>
      </w:r>
      <w:r>
        <w:rPr>
          <w:rStyle w:val="Strong"/>
        </w:rPr>
        <w:t>scan</w:t>
      </w:r>
      <w:r>
        <w:t>, you should see both dragon items (see image below).</w:t>
      </w:r>
    </w:p>
    <w:p w14:paraId="23974EAF" w14:textId="6462445C" w:rsidR="00487195" w:rsidRDefault="00487195" w:rsidP="00487195">
      <w:pPr>
        <w:pStyle w:val="NormalWeb"/>
      </w:pPr>
      <w:r>
        <w:fldChar w:fldCharType="begin"/>
      </w:r>
      <w:r>
        <w:instrText xml:space="preserve"> INCLUDEPICTURE "https://courses.edx.org/asset-v1:AWS+OTP-AWS-D6+2T2019+type@asset+block@1558037141604.png" \* MERGEFORMATINET </w:instrText>
      </w:r>
      <w:r>
        <w:fldChar w:fldCharType="separate"/>
      </w:r>
      <w:r>
        <w:rPr>
          <w:noProof/>
        </w:rPr>
        <w:drawing>
          <wp:inline distT="0" distB="0" distL="0" distR="0" wp14:anchorId="4EA7206D" wp14:editId="72D15978">
            <wp:extent cx="5727700" cy="2839720"/>
            <wp:effectExtent l="0" t="0" r="0" b="5080"/>
            <wp:docPr id="8" name="Picture 8" descr="155803714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580371416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39720"/>
                    </a:xfrm>
                    <a:prstGeom prst="rect">
                      <a:avLst/>
                    </a:prstGeom>
                    <a:noFill/>
                    <a:ln>
                      <a:noFill/>
                    </a:ln>
                  </pic:spPr>
                </pic:pic>
              </a:graphicData>
            </a:graphic>
          </wp:inline>
        </w:drawing>
      </w:r>
      <w:r>
        <w:fldChar w:fldCharType="end"/>
      </w:r>
    </w:p>
    <w:p w14:paraId="7EB25EC5" w14:textId="77777777" w:rsidR="00487195" w:rsidRDefault="00487195" w:rsidP="00487195">
      <w:pPr>
        <w:pStyle w:val="NormalWeb"/>
      </w:pPr>
      <w:r>
        <w:rPr>
          <w:rStyle w:val="Strong"/>
        </w:rPr>
        <w:t>Congrats</w:t>
      </w:r>
      <w:r>
        <w:t xml:space="preserve"> you now have dummy Dragon data inside DynamoDB.</w:t>
      </w:r>
    </w:p>
    <w:p w14:paraId="1BEAAB8C" w14:textId="77777777" w:rsidR="00487195" w:rsidRDefault="00487195" w:rsidP="00487195">
      <w:pPr>
        <w:pStyle w:val="NormalWeb"/>
      </w:pPr>
      <w:r>
        <w:rPr>
          <w:rStyle w:val="Strong"/>
        </w:rPr>
        <w:t>IF YOU GET STUCK, SIMPLY COPY THE CODE SITTING IN THE SOLUTION FOLDER INTO YOUR FILE AND THEN RUN IT</w:t>
      </w:r>
      <w:r>
        <w:t xml:space="preserve">. </w:t>
      </w:r>
    </w:p>
    <w:p w14:paraId="14C3D6A1" w14:textId="77777777" w:rsidR="00487195" w:rsidRDefault="00487195" w:rsidP="00487195">
      <w:pPr>
        <w:pStyle w:val="Heading2"/>
      </w:pPr>
      <w:bookmarkStart w:id="14" w:name="header-n150"/>
      <w:bookmarkEnd w:id="14"/>
      <w:r>
        <w:t>Step 2: Wiring up the data to a web front end.</w:t>
      </w:r>
    </w:p>
    <w:p w14:paraId="380D9DE1" w14:textId="77777777" w:rsidR="00487195" w:rsidRDefault="00487195" w:rsidP="00487195">
      <w:pPr>
        <w:pStyle w:val="NormalWeb"/>
      </w:pPr>
      <w:r>
        <w:t>You spent time over the weekend putting together a basic HTML front end to display dragon card data. You now need to upload it to S3 and configure it to be hosted as a website.</w:t>
      </w:r>
    </w:p>
    <w:p w14:paraId="7D6E8DD6" w14:textId="77777777" w:rsidR="00487195" w:rsidRDefault="00487195" w:rsidP="00487195">
      <w:pPr>
        <w:pStyle w:val="Heading4"/>
      </w:pPr>
      <w:bookmarkStart w:id="15" w:name="header-n152"/>
      <w:bookmarkEnd w:id="15"/>
      <w:r>
        <w:lastRenderedPageBreak/>
        <w:t>Step 2A): Upload the website to S3</w:t>
      </w:r>
    </w:p>
    <w:p w14:paraId="1544476D" w14:textId="77777777" w:rsidR="00487195" w:rsidRDefault="00487195" w:rsidP="00487195">
      <w:pPr>
        <w:pStyle w:val="NormalWeb"/>
      </w:pPr>
      <w:r>
        <w:t>We have prepared a script for you that will upload your website (currently sitting in that resources folder we talked about earlier).</w:t>
      </w:r>
    </w:p>
    <w:p w14:paraId="7774DDA9" w14:textId="77777777" w:rsidR="00487195" w:rsidRDefault="00487195" w:rsidP="00487195">
      <w:pPr>
        <w:pStyle w:val="NormalWeb"/>
      </w:pPr>
      <w:r>
        <w:t xml:space="preserve">You need to write no code, and you will not be asked to ever modify the website, however for this upload script to work you will need to provide a unique bucket name in your account. </w:t>
      </w:r>
      <w:r>
        <w:rPr>
          <w:u w:val="single"/>
        </w:rPr>
        <w:t>As well as an IP address from where you are developing this exercise.</w:t>
      </w:r>
    </w:p>
    <w:p w14:paraId="59689E05" w14:textId="77777777" w:rsidR="00487195" w:rsidRDefault="00487195" w:rsidP="00487195">
      <w:pPr>
        <w:pStyle w:val="NormalWeb"/>
        <w:numPr>
          <w:ilvl w:val="0"/>
          <w:numId w:val="16"/>
        </w:numPr>
      </w:pPr>
      <w:r>
        <w:t xml:space="preserve">Choose </w:t>
      </w:r>
      <w:r>
        <w:rPr>
          <w:rStyle w:val="Strong"/>
        </w:rPr>
        <w:t>Services</w:t>
      </w:r>
      <w:r>
        <w:t xml:space="preserve"> and search for </w:t>
      </w:r>
      <w:r>
        <w:rPr>
          <w:rStyle w:val="Strong"/>
        </w:rPr>
        <w:t>s3</w:t>
      </w:r>
      <w:r>
        <w:t xml:space="preserve">. </w:t>
      </w:r>
    </w:p>
    <w:p w14:paraId="1D8308F3" w14:textId="77777777" w:rsidR="00487195" w:rsidRDefault="00487195" w:rsidP="00487195">
      <w:pPr>
        <w:pStyle w:val="NormalWeb"/>
        <w:numPr>
          <w:ilvl w:val="0"/>
          <w:numId w:val="16"/>
        </w:numPr>
      </w:pPr>
      <w:r>
        <w:t xml:space="preserve">Choose </w:t>
      </w:r>
      <w:r>
        <w:rPr>
          <w:rStyle w:val="Strong"/>
        </w:rPr>
        <w:t>Create bucket</w:t>
      </w:r>
      <w:r>
        <w:t xml:space="preserve">. </w:t>
      </w:r>
    </w:p>
    <w:p w14:paraId="46FB11AB" w14:textId="77777777" w:rsidR="00487195" w:rsidRDefault="00487195" w:rsidP="00487195">
      <w:pPr>
        <w:pStyle w:val="NormalWeb"/>
        <w:numPr>
          <w:ilvl w:val="0"/>
          <w:numId w:val="16"/>
        </w:numPr>
      </w:pPr>
      <w:r>
        <w:t xml:space="preserve">For </w:t>
      </w:r>
      <w:r>
        <w:rPr>
          <w:rStyle w:val="Strong"/>
        </w:rPr>
        <w:t>Bucket name</w:t>
      </w:r>
      <w:r>
        <w:t xml:space="preserve"> make sure you type in something unique but easy to remember. </w:t>
      </w:r>
      <w:r>
        <w:rPr>
          <w:rStyle w:val="Emphasis"/>
          <w:b/>
          <w:bCs/>
        </w:rPr>
        <w:t>Example</w:t>
      </w:r>
      <w:r>
        <w:t xml:space="preserve">: </w:t>
      </w:r>
      <w:r>
        <w:rPr>
          <w:rStyle w:val="HTMLCode"/>
        </w:rPr>
        <w:t>er-101-2019-05-16-dragon-website</w:t>
      </w:r>
      <w:r>
        <w:t xml:space="preserve">. Choose </w:t>
      </w:r>
      <w:r>
        <w:rPr>
          <w:rStyle w:val="Strong"/>
        </w:rPr>
        <w:t>Next</w:t>
      </w:r>
      <w:r>
        <w:t>.</w:t>
      </w:r>
    </w:p>
    <w:p w14:paraId="28E19A39" w14:textId="77777777" w:rsidR="00487195" w:rsidRDefault="00487195" w:rsidP="00487195">
      <w:pPr>
        <w:pStyle w:val="NormalWeb"/>
        <w:numPr>
          <w:ilvl w:val="0"/>
          <w:numId w:val="16"/>
        </w:numPr>
      </w:pPr>
      <w:r>
        <w:t xml:space="preserve">Choose </w:t>
      </w:r>
      <w:r>
        <w:rPr>
          <w:rStyle w:val="Strong"/>
        </w:rPr>
        <w:t>Next</w:t>
      </w:r>
      <w:r>
        <w:t xml:space="preserve"> again. Leave </w:t>
      </w:r>
      <w:r>
        <w:rPr>
          <w:rStyle w:val="Strong"/>
        </w:rPr>
        <w:t>Block all public access</w:t>
      </w:r>
      <w:r>
        <w:t xml:space="preserve"> checked and choose </w:t>
      </w:r>
      <w:r>
        <w:rPr>
          <w:rStyle w:val="Strong"/>
        </w:rPr>
        <w:t>Next</w:t>
      </w:r>
      <w:r>
        <w:t>.</w:t>
      </w:r>
    </w:p>
    <w:p w14:paraId="71E65306" w14:textId="77777777" w:rsidR="00487195" w:rsidRDefault="00487195" w:rsidP="00487195">
      <w:pPr>
        <w:pStyle w:val="NormalWeb"/>
        <w:numPr>
          <w:ilvl w:val="0"/>
          <w:numId w:val="16"/>
        </w:numPr>
      </w:pPr>
      <w:r>
        <w:t xml:space="preserve">Choose </w:t>
      </w:r>
      <w:r>
        <w:rPr>
          <w:rStyle w:val="Strong"/>
        </w:rPr>
        <w:t>Create bucket</w:t>
      </w:r>
      <w:r>
        <w:t>.</w:t>
      </w:r>
    </w:p>
    <w:p w14:paraId="2C0BF09C" w14:textId="77777777" w:rsidR="00487195" w:rsidRDefault="00487195" w:rsidP="00487195">
      <w:pPr>
        <w:pStyle w:val="NormalWeb"/>
        <w:numPr>
          <w:ilvl w:val="0"/>
          <w:numId w:val="16"/>
        </w:numPr>
      </w:pPr>
      <w:r>
        <w:t>Once the bucket is created choose it from the S3 buckets list.</w:t>
      </w:r>
    </w:p>
    <w:p w14:paraId="611A6C02" w14:textId="77777777" w:rsidR="00487195" w:rsidRDefault="00487195" w:rsidP="00487195">
      <w:pPr>
        <w:pStyle w:val="NormalWeb"/>
        <w:numPr>
          <w:ilvl w:val="0"/>
          <w:numId w:val="16"/>
        </w:numPr>
      </w:pPr>
      <w:r>
        <w:t xml:space="preserve">Choose the </w:t>
      </w:r>
      <w:r>
        <w:rPr>
          <w:rStyle w:val="Strong"/>
        </w:rPr>
        <w:t>Permissions</w:t>
      </w:r>
      <w:r>
        <w:t xml:space="preserve"> tab and select </w:t>
      </w:r>
      <w:r>
        <w:rPr>
          <w:rStyle w:val="Strong"/>
        </w:rPr>
        <w:t>Bucket Policy</w:t>
      </w:r>
      <w:r>
        <w:t>.</w:t>
      </w:r>
    </w:p>
    <w:p w14:paraId="4DAE72AD" w14:textId="77777777" w:rsidR="00487195" w:rsidRDefault="00487195" w:rsidP="00487195">
      <w:pPr>
        <w:pStyle w:val="NormalWeb"/>
        <w:numPr>
          <w:ilvl w:val="0"/>
          <w:numId w:val="16"/>
        </w:numPr>
      </w:pPr>
      <w:r>
        <w:t>Copy and paste the following policy below:</w:t>
      </w:r>
    </w:p>
    <w:p w14:paraId="38722A8B" w14:textId="77777777" w:rsidR="00487195" w:rsidRDefault="00487195" w:rsidP="00487195">
      <w:pPr>
        <w:numPr>
          <w:ilvl w:val="1"/>
          <w:numId w:val="16"/>
        </w:numPr>
        <w:spacing w:before="100" w:beforeAutospacing="1" w:after="100" w:afterAutospacing="1"/>
      </w:pPr>
      <w:r>
        <w:t xml:space="preserve">Replace </w:t>
      </w:r>
      <w:r>
        <w:rPr>
          <w:rStyle w:val="HTMLCode"/>
          <w:rFonts w:eastAsiaTheme="minorHAnsi"/>
        </w:rPr>
        <w:t>"Resource": "</w:t>
      </w:r>
      <w:proofErr w:type="gramStart"/>
      <w:r>
        <w:rPr>
          <w:rStyle w:val="HTMLCode"/>
          <w:rFonts w:eastAsiaTheme="minorHAnsi"/>
        </w:rPr>
        <w:t>arn:aws</w:t>
      </w:r>
      <w:proofErr w:type="gramEnd"/>
      <w:r>
        <w:rPr>
          <w:rStyle w:val="HTMLCode"/>
          <w:rFonts w:eastAsiaTheme="minorHAnsi"/>
        </w:rPr>
        <w:t>:s3:::</w:t>
      </w:r>
      <w:proofErr w:type="spellStart"/>
      <w:r>
        <w:rPr>
          <w:rStyle w:val="HTMLCode"/>
          <w:rFonts w:eastAsiaTheme="minorHAnsi"/>
        </w:rPr>
        <w:t>yourwebsite</w:t>
      </w:r>
      <w:proofErr w:type="spellEnd"/>
      <w:r>
        <w:rPr>
          <w:rStyle w:val="HTMLCode"/>
          <w:rFonts w:eastAsiaTheme="minorHAnsi"/>
        </w:rPr>
        <w:t>/*",</w:t>
      </w:r>
      <w:r>
        <w:t xml:space="preserve"> with your bucket name. Example: </w:t>
      </w:r>
      <w:r>
        <w:rPr>
          <w:rStyle w:val="HTMLCode"/>
          <w:rFonts w:eastAsiaTheme="minorHAnsi"/>
        </w:rPr>
        <w:t>"Resource": "</w:t>
      </w:r>
      <w:proofErr w:type="gramStart"/>
      <w:r>
        <w:rPr>
          <w:rStyle w:val="HTMLCode"/>
          <w:rFonts w:eastAsiaTheme="minorHAnsi"/>
        </w:rPr>
        <w:t>arn:aws</w:t>
      </w:r>
      <w:proofErr w:type="gramEnd"/>
      <w:r>
        <w:rPr>
          <w:rStyle w:val="HTMLCode"/>
          <w:rFonts w:eastAsiaTheme="minorHAnsi"/>
        </w:rPr>
        <w:t>:s3:::er-101/*",</w:t>
      </w:r>
    </w:p>
    <w:p w14:paraId="0ED6EC38" w14:textId="77777777" w:rsidR="00487195" w:rsidRDefault="00487195" w:rsidP="00487195">
      <w:pPr>
        <w:numPr>
          <w:ilvl w:val="1"/>
          <w:numId w:val="16"/>
        </w:numPr>
        <w:spacing w:before="100" w:beforeAutospacing="1" w:after="100" w:afterAutospacing="1"/>
      </w:pPr>
      <w:r>
        <w:t xml:space="preserve">Also browse to </w:t>
      </w:r>
      <w:hyperlink r:id="rId8" w:tgtFrame="_blank" w:history="1">
        <w:r>
          <w:rPr>
            <w:rStyle w:val="Hyperlink"/>
          </w:rPr>
          <w:t>https://www.whatismyip.com/</w:t>
        </w:r>
      </w:hyperlink>
      <w:r>
        <w:t xml:space="preserve"> and replace </w:t>
      </w:r>
      <w:r>
        <w:rPr>
          <w:rStyle w:val="HTMLCode"/>
          <w:rFonts w:eastAsiaTheme="minorHAnsi"/>
        </w:rPr>
        <w:t>"0.0.0.0"</w:t>
      </w:r>
      <w:r>
        <w:t xml:space="preserve"> with your IPv4 address. This will only allow bucket access from your IP. </w:t>
      </w:r>
      <w:proofErr w:type="gramStart"/>
      <w:r>
        <w:t>So</w:t>
      </w:r>
      <w:proofErr w:type="gramEnd"/>
      <w:r>
        <w:t xml:space="preserve"> if you test this from another place, make sure the IP is updated. </w:t>
      </w:r>
    </w:p>
    <w:p w14:paraId="6630CC06" w14:textId="77777777" w:rsidR="00487195" w:rsidRDefault="00487195" w:rsidP="00487195">
      <w:pPr>
        <w:pStyle w:val="HTMLPreformatted"/>
        <w:ind w:left="720"/>
      </w:pPr>
      <w:r>
        <w:t xml:space="preserve"> {</w:t>
      </w:r>
    </w:p>
    <w:p w14:paraId="790FFE68" w14:textId="77777777" w:rsidR="00487195" w:rsidRDefault="00487195" w:rsidP="00487195">
      <w:pPr>
        <w:pStyle w:val="HTMLPreformatted"/>
        <w:ind w:left="720"/>
      </w:pPr>
      <w:r>
        <w:t xml:space="preserve">    </w:t>
      </w:r>
      <w:r>
        <w:rPr>
          <w:rStyle w:val="cm-string"/>
        </w:rPr>
        <w:t>"Version"</w:t>
      </w:r>
      <w:r>
        <w:t xml:space="preserve">: </w:t>
      </w:r>
      <w:r>
        <w:rPr>
          <w:rStyle w:val="cm-string"/>
        </w:rPr>
        <w:t>"2008-10-17"</w:t>
      </w:r>
      <w:r>
        <w:t>,</w:t>
      </w:r>
    </w:p>
    <w:p w14:paraId="759FE220" w14:textId="77777777" w:rsidR="00487195" w:rsidRDefault="00487195" w:rsidP="00487195">
      <w:pPr>
        <w:pStyle w:val="HTMLPreformatted"/>
        <w:ind w:left="720"/>
      </w:pPr>
      <w:r>
        <w:t xml:space="preserve">    </w:t>
      </w:r>
      <w:r>
        <w:rPr>
          <w:rStyle w:val="cm-string"/>
        </w:rPr>
        <w:t>"Statement"</w:t>
      </w:r>
      <w:r>
        <w:t>: [</w:t>
      </w:r>
    </w:p>
    <w:p w14:paraId="11B2D9B1" w14:textId="77777777" w:rsidR="00487195" w:rsidRDefault="00487195" w:rsidP="00487195">
      <w:pPr>
        <w:pStyle w:val="HTMLPreformatted"/>
        <w:ind w:left="720"/>
      </w:pPr>
      <w:r>
        <w:t xml:space="preserve">        {</w:t>
      </w:r>
    </w:p>
    <w:p w14:paraId="15561CB7" w14:textId="77777777" w:rsidR="00487195" w:rsidRDefault="00487195" w:rsidP="00487195">
      <w:pPr>
        <w:pStyle w:val="HTMLPreformatted"/>
        <w:ind w:left="720"/>
      </w:pPr>
      <w:r>
        <w:t xml:space="preserve">            </w:t>
      </w:r>
      <w:r>
        <w:rPr>
          <w:rStyle w:val="cm-string"/>
        </w:rPr>
        <w:t>"Effect"</w:t>
      </w:r>
      <w:r>
        <w:t xml:space="preserve">: </w:t>
      </w:r>
      <w:r>
        <w:rPr>
          <w:rStyle w:val="cm-string"/>
        </w:rPr>
        <w:t>"Allow"</w:t>
      </w:r>
      <w:r>
        <w:t>,</w:t>
      </w:r>
    </w:p>
    <w:p w14:paraId="239861EA" w14:textId="77777777" w:rsidR="00487195" w:rsidRDefault="00487195" w:rsidP="00487195">
      <w:pPr>
        <w:pStyle w:val="HTMLPreformatted"/>
        <w:ind w:left="720"/>
      </w:pPr>
      <w:r>
        <w:t xml:space="preserve">            </w:t>
      </w:r>
      <w:r>
        <w:rPr>
          <w:rStyle w:val="cm-string"/>
        </w:rPr>
        <w:t>"Principal"</w:t>
      </w:r>
      <w:r>
        <w:t xml:space="preserve">: </w:t>
      </w:r>
      <w:r>
        <w:rPr>
          <w:rStyle w:val="cm-string"/>
        </w:rPr>
        <w:t>"*"</w:t>
      </w:r>
      <w:r>
        <w:t>,</w:t>
      </w:r>
    </w:p>
    <w:p w14:paraId="27F101C9" w14:textId="77777777" w:rsidR="00487195" w:rsidRDefault="00487195" w:rsidP="00487195">
      <w:pPr>
        <w:pStyle w:val="HTMLPreformatted"/>
        <w:ind w:left="720"/>
      </w:pPr>
      <w:r>
        <w:t xml:space="preserve">            </w:t>
      </w:r>
      <w:r>
        <w:rPr>
          <w:rStyle w:val="cm-string"/>
        </w:rPr>
        <w:t>"Action"</w:t>
      </w:r>
      <w:r>
        <w:t xml:space="preserve">: </w:t>
      </w:r>
      <w:r>
        <w:rPr>
          <w:rStyle w:val="cm-string"/>
        </w:rPr>
        <w:t>"s</w:t>
      </w:r>
      <w:proofErr w:type="gramStart"/>
      <w:r>
        <w:rPr>
          <w:rStyle w:val="cm-string"/>
        </w:rPr>
        <w:t>3:GetObject</w:t>
      </w:r>
      <w:proofErr w:type="gramEnd"/>
      <w:r>
        <w:rPr>
          <w:rStyle w:val="cm-string"/>
        </w:rPr>
        <w:t>"</w:t>
      </w:r>
      <w:r>
        <w:t>,</w:t>
      </w:r>
    </w:p>
    <w:p w14:paraId="63DE4333" w14:textId="77777777" w:rsidR="00487195" w:rsidRDefault="00487195" w:rsidP="00487195">
      <w:pPr>
        <w:pStyle w:val="HTMLPreformatted"/>
        <w:ind w:left="720"/>
      </w:pPr>
      <w:r>
        <w:t xml:space="preserve">            </w:t>
      </w:r>
      <w:r>
        <w:rPr>
          <w:rStyle w:val="cm-string"/>
        </w:rPr>
        <w:t>"Resource"</w:t>
      </w:r>
      <w:r>
        <w:t xml:space="preserve">: </w:t>
      </w:r>
      <w:r>
        <w:rPr>
          <w:rStyle w:val="cm-string"/>
        </w:rPr>
        <w:t>"</w:t>
      </w:r>
      <w:proofErr w:type="gramStart"/>
      <w:r>
        <w:rPr>
          <w:rStyle w:val="cm-string"/>
        </w:rPr>
        <w:t>arn:aws</w:t>
      </w:r>
      <w:proofErr w:type="gramEnd"/>
      <w:r>
        <w:rPr>
          <w:rStyle w:val="cm-string"/>
        </w:rPr>
        <w:t>:s3:::</w:t>
      </w:r>
      <w:proofErr w:type="spellStart"/>
      <w:r>
        <w:rPr>
          <w:rStyle w:val="cm-string"/>
        </w:rPr>
        <w:t>yourwebsite</w:t>
      </w:r>
      <w:proofErr w:type="spellEnd"/>
      <w:r>
        <w:rPr>
          <w:rStyle w:val="cm-string"/>
        </w:rPr>
        <w:t>/*"</w:t>
      </w:r>
      <w:r>
        <w:t>,</w:t>
      </w:r>
    </w:p>
    <w:p w14:paraId="60C4EACB" w14:textId="77777777" w:rsidR="00487195" w:rsidRDefault="00487195" w:rsidP="00487195">
      <w:pPr>
        <w:pStyle w:val="HTMLPreformatted"/>
        <w:ind w:left="720"/>
      </w:pPr>
      <w:r>
        <w:t xml:space="preserve">            </w:t>
      </w:r>
      <w:r>
        <w:rPr>
          <w:rStyle w:val="cm-string"/>
        </w:rPr>
        <w:t>"Condition"</w:t>
      </w:r>
      <w:r>
        <w:t>: {</w:t>
      </w:r>
    </w:p>
    <w:p w14:paraId="7D7063D4" w14:textId="77777777" w:rsidR="00487195" w:rsidRDefault="00487195" w:rsidP="00487195">
      <w:pPr>
        <w:pStyle w:val="HTMLPreformatted"/>
        <w:ind w:left="720"/>
      </w:pPr>
      <w:r>
        <w:t xml:space="preserve">                </w:t>
      </w:r>
      <w:r>
        <w:rPr>
          <w:rStyle w:val="cm-string"/>
        </w:rPr>
        <w:t>"</w:t>
      </w:r>
      <w:proofErr w:type="spellStart"/>
      <w:r>
        <w:rPr>
          <w:rStyle w:val="cm-string"/>
        </w:rPr>
        <w:t>IpAddress</w:t>
      </w:r>
      <w:proofErr w:type="spellEnd"/>
      <w:r>
        <w:rPr>
          <w:rStyle w:val="cm-string"/>
        </w:rPr>
        <w:t>"</w:t>
      </w:r>
      <w:r>
        <w:t>: {</w:t>
      </w:r>
    </w:p>
    <w:p w14:paraId="5BB2C668" w14:textId="77777777" w:rsidR="00487195" w:rsidRDefault="00487195" w:rsidP="00487195">
      <w:pPr>
        <w:pStyle w:val="HTMLPreformatted"/>
        <w:ind w:left="720"/>
      </w:pPr>
      <w:r>
        <w:t xml:space="preserve">                    </w:t>
      </w:r>
      <w:r>
        <w:rPr>
          <w:rStyle w:val="cm-string"/>
        </w:rPr>
        <w:t>"</w:t>
      </w:r>
      <w:proofErr w:type="spellStart"/>
      <w:proofErr w:type="gramStart"/>
      <w:r>
        <w:rPr>
          <w:rStyle w:val="cm-string"/>
        </w:rPr>
        <w:t>aws:SourceIp</w:t>
      </w:r>
      <w:proofErr w:type="spellEnd"/>
      <w:proofErr w:type="gramEnd"/>
      <w:r>
        <w:rPr>
          <w:rStyle w:val="cm-string"/>
        </w:rPr>
        <w:t>"</w:t>
      </w:r>
      <w:r>
        <w:t>: [</w:t>
      </w:r>
    </w:p>
    <w:p w14:paraId="74727080" w14:textId="77777777" w:rsidR="00487195" w:rsidRDefault="00487195" w:rsidP="00487195">
      <w:pPr>
        <w:pStyle w:val="HTMLPreformatted"/>
        <w:ind w:left="720"/>
      </w:pPr>
      <w:r>
        <w:t xml:space="preserve">                        </w:t>
      </w:r>
      <w:r>
        <w:rPr>
          <w:rStyle w:val="cm-string"/>
        </w:rPr>
        <w:t>"0.0.0.0/32"</w:t>
      </w:r>
    </w:p>
    <w:p w14:paraId="6552CDD7" w14:textId="77777777" w:rsidR="00487195" w:rsidRDefault="00487195" w:rsidP="00487195">
      <w:pPr>
        <w:pStyle w:val="HTMLPreformatted"/>
        <w:ind w:left="720"/>
      </w:pPr>
      <w:r>
        <w:t xml:space="preserve">                    ]</w:t>
      </w:r>
    </w:p>
    <w:p w14:paraId="34AFAE50" w14:textId="77777777" w:rsidR="00487195" w:rsidRDefault="00487195" w:rsidP="00487195">
      <w:pPr>
        <w:pStyle w:val="HTMLPreformatted"/>
        <w:ind w:left="720"/>
      </w:pPr>
      <w:r>
        <w:t xml:space="preserve">                }</w:t>
      </w:r>
    </w:p>
    <w:p w14:paraId="52BEFA8B" w14:textId="77777777" w:rsidR="00487195" w:rsidRDefault="00487195" w:rsidP="00487195">
      <w:pPr>
        <w:pStyle w:val="HTMLPreformatted"/>
        <w:ind w:left="720"/>
      </w:pPr>
      <w:r>
        <w:t xml:space="preserve">            }</w:t>
      </w:r>
    </w:p>
    <w:p w14:paraId="039E8B47" w14:textId="77777777" w:rsidR="00487195" w:rsidRDefault="00487195" w:rsidP="00487195">
      <w:pPr>
        <w:pStyle w:val="HTMLPreformatted"/>
        <w:ind w:left="720"/>
      </w:pPr>
      <w:r>
        <w:t xml:space="preserve">        }</w:t>
      </w:r>
    </w:p>
    <w:p w14:paraId="7451E208" w14:textId="77777777" w:rsidR="00487195" w:rsidRDefault="00487195" w:rsidP="00487195">
      <w:pPr>
        <w:pStyle w:val="HTMLPreformatted"/>
        <w:ind w:left="720"/>
      </w:pPr>
      <w:r>
        <w:t xml:space="preserve">    ]</w:t>
      </w:r>
    </w:p>
    <w:p w14:paraId="04593270" w14:textId="77777777" w:rsidR="00487195" w:rsidRDefault="00487195" w:rsidP="00487195">
      <w:pPr>
        <w:pStyle w:val="HTMLPreformatted"/>
        <w:ind w:left="720"/>
      </w:pPr>
      <w:r>
        <w:t>}</w:t>
      </w:r>
    </w:p>
    <w:p w14:paraId="6CF0AAF5" w14:textId="77777777" w:rsidR="00487195" w:rsidRDefault="00487195" w:rsidP="00487195">
      <w:pPr>
        <w:pStyle w:val="NormalWeb"/>
        <w:numPr>
          <w:ilvl w:val="0"/>
          <w:numId w:val="16"/>
        </w:numPr>
      </w:pPr>
      <w:r>
        <w:t xml:space="preserve">Choose </w:t>
      </w:r>
      <w:r>
        <w:rPr>
          <w:rStyle w:val="Strong"/>
        </w:rPr>
        <w:t>Save</w:t>
      </w:r>
      <w:r>
        <w:t>.</w:t>
      </w:r>
    </w:p>
    <w:p w14:paraId="67DB62A7" w14:textId="77777777" w:rsidR="00487195" w:rsidRDefault="00487195" w:rsidP="00487195">
      <w:pPr>
        <w:pStyle w:val="NormalWeb"/>
        <w:numPr>
          <w:ilvl w:val="0"/>
          <w:numId w:val="16"/>
        </w:numPr>
      </w:pPr>
      <w:r>
        <w:t xml:space="preserve">Choose the </w:t>
      </w:r>
      <w:r>
        <w:rPr>
          <w:rStyle w:val="Strong"/>
        </w:rPr>
        <w:t>Properties</w:t>
      </w:r>
      <w:r>
        <w:t xml:space="preserve"> tab and choose </w:t>
      </w:r>
      <w:r>
        <w:rPr>
          <w:rStyle w:val="Strong"/>
        </w:rPr>
        <w:t>Static website hosting</w:t>
      </w:r>
      <w:r>
        <w:t>.</w:t>
      </w:r>
    </w:p>
    <w:p w14:paraId="66647F00" w14:textId="77777777" w:rsidR="00487195" w:rsidRDefault="00487195" w:rsidP="00487195">
      <w:pPr>
        <w:pStyle w:val="NormalWeb"/>
        <w:numPr>
          <w:ilvl w:val="0"/>
          <w:numId w:val="16"/>
        </w:numPr>
      </w:pPr>
      <w:r>
        <w:t xml:space="preserve">Choose </w:t>
      </w:r>
      <w:r>
        <w:rPr>
          <w:rStyle w:val="Strong"/>
        </w:rPr>
        <w:t>Use this bucket to host a website</w:t>
      </w:r>
      <w:r>
        <w:t>.</w:t>
      </w:r>
    </w:p>
    <w:p w14:paraId="38691724" w14:textId="77777777" w:rsidR="00487195" w:rsidRDefault="00487195" w:rsidP="00487195">
      <w:pPr>
        <w:pStyle w:val="NormalWeb"/>
        <w:numPr>
          <w:ilvl w:val="0"/>
          <w:numId w:val="16"/>
        </w:numPr>
      </w:pPr>
      <w:r>
        <w:t xml:space="preserve">Type </w:t>
      </w:r>
      <w:r>
        <w:rPr>
          <w:rStyle w:val="HTMLCode"/>
        </w:rPr>
        <w:t>index.html</w:t>
      </w:r>
      <w:r>
        <w:t xml:space="preserve"> in the Index document field.</w:t>
      </w:r>
    </w:p>
    <w:p w14:paraId="32A98863" w14:textId="77777777" w:rsidR="00487195" w:rsidRDefault="00487195" w:rsidP="00487195">
      <w:pPr>
        <w:pStyle w:val="NormalWeb"/>
        <w:numPr>
          <w:ilvl w:val="0"/>
          <w:numId w:val="16"/>
        </w:numPr>
      </w:pPr>
      <w:r>
        <w:t xml:space="preserve">Type </w:t>
      </w:r>
      <w:r>
        <w:rPr>
          <w:rStyle w:val="HTMLCode"/>
        </w:rPr>
        <w:t>error.html</w:t>
      </w:r>
      <w:r>
        <w:t xml:space="preserve"> in the Error document field.</w:t>
      </w:r>
    </w:p>
    <w:p w14:paraId="2CE1FC4F" w14:textId="77777777" w:rsidR="00487195" w:rsidRDefault="00487195" w:rsidP="00487195">
      <w:pPr>
        <w:pStyle w:val="NormalWeb"/>
        <w:numPr>
          <w:ilvl w:val="0"/>
          <w:numId w:val="16"/>
        </w:numPr>
      </w:pPr>
      <w:r>
        <w:t xml:space="preserve">Choose </w:t>
      </w:r>
      <w:r>
        <w:rPr>
          <w:rStyle w:val="Strong"/>
        </w:rPr>
        <w:t>Save</w:t>
      </w:r>
      <w:r>
        <w:t>.</w:t>
      </w:r>
    </w:p>
    <w:p w14:paraId="74991AF8" w14:textId="77777777" w:rsidR="00487195" w:rsidRDefault="00487195" w:rsidP="00487195">
      <w:pPr>
        <w:pStyle w:val="NormalWeb"/>
        <w:numPr>
          <w:ilvl w:val="0"/>
          <w:numId w:val="16"/>
        </w:numPr>
      </w:pPr>
      <w:r>
        <w:t xml:space="preserve">Choose </w:t>
      </w:r>
      <w:r>
        <w:rPr>
          <w:rStyle w:val="Strong"/>
        </w:rPr>
        <w:t>Static website hosting</w:t>
      </w:r>
      <w:r>
        <w:t xml:space="preserve"> again and you will see the Endpoint similar to this: </w:t>
      </w:r>
      <w:hyperlink r:id="rId9" w:tgtFrame="_blank" w:history="1">
        <w:r>
          <w:rPr>
            <w:rStyle w:val="Hyperlink"/>
          </w:rPr>
          <w:t>http://2019-05-16-dynamolab-er-102.s3-website-us-east-1.amazonaws.com</w:t>
        </w:r>
      </w:hyperlink>
      <w:r>
        <w:t>. Click it to open it up in a new browser tab.</w:t>
      </w:r>
    </w:p>
    <w:p w14:paraId="30AC85BE" w14:textId="77777777" w:rsidR="00487195" w:rsidRDefault="00487195" w:rsidP="00487195">
      <w:pPr>
        <w:pStyle w:val="NormalWeb"/>
      </w:pPr>
      <w:r>
        <w:lastRenderedPageBreak/>
        <w:t xml:space="preserve">If you browse to the endpoint you will see </w:t>
      </w:r>
      <w:r>
        <w:rPr>
          <w:rStyle w:val="Strong"/>
        </w:rPr>
        <w:t>404 Not Found</w:t>
      </w:r>
      <w:r>
        <w:t xml:space="preserve">. This is expected as you should have access to view the page but </w:t>
      </w:r>
      <w:proofErr w:type="gramStart"/>
      <w:r>
        <w:t>currently</w:t>
      </w:r>
      <w:proofErr w:type="gramEnd"/>
      <w:r>
        <w:t xml:space="preserve"> we don't have anything in our bucket.</w:t>
      </w:r>
    </w:p>
    <w:p w14:paraId="6593A85B" w14:textId="77777777" w:rsidR="00487195" w:rsidRDefault="00487195" w:rsidP="00487195">
      <w:pPr>
        <w:pStyle w:val="NormalWeb"/>
      </w:pPr>
      <w:r>
        <w:rPr>
          <w:rStyle w:val="Emphasis"/>
        </w:rPr>
        <w:t>Lab tip: Make a note of your bucket name somewhere, you will need it soon. We also suggest you leave this particular website tab open</w:t>
      </w:r>
    </w:p>
    <w:p w14:paraId="6CAE9F32" w14:textId="77777777" w:rsidR="00487195" w:rsidRDefault="00487195" w:rsidP="00487195">
      <w:pPr>
        <w:pStyle w:val="NormalWeb"/>
      </w:pPr>
      <w:r>
        <w:rPr>
          <w:rStyle w:val="Strong"/>
        </w:rPr>
        <w:t>*NOTE</w:t>
      </w:r>
      <w:r>
        <w:t xml:space="preserve">: Please use the chrome browser for viewing this dragon website, as we are not supporting other browsers in the </w:t>
      </w:r>
      <w:proofErr w:type="gramStart"/>
      <w:r>
        <w:t>forums.*</w:t>
      </w:r>
      <w:proofErr w:type="gramEnd"/>
    </w:p>
    <w:p w14:paraId="021E2FD6" w14:textId="77777777" w:rsidR="00487195" w:rsidRDefault="00487195" w:rsidP="00487195">
      <w:pPr>
        <w:pStyle w:val="Heading4"/>
      </w:pPr>
      <w:bookmarkStart w:id="16" w:name="header-n195"/>
      <w:bookmarkEnd w:id="16"/>
      <w:r>
        <w:t>Step 2B): Upload items</w:t>
      </w:r>
    </w:p>
    <w:p w14:paraId="5B1DE328" w14:textId="77777777" w:rsidR="00487195" w:rsidRDefault="00487195" w:rsidP="00487195">
      <w:pPr>
        <w:pStyle w:val="NormalWeb"/>
        <w:numPr>
          <w:ilvl w:val="0"/>
          <w:numId w:val="17"/>
        </w:numPr>
      </w:pPr>
      <w:r>
        <w:t xml:space="preserve">Head back to your </w:t>
      </w:r>
      <w:r>
        <w:rPr>
          <w:rStyle w:val="Strong"/>
        </w:rPr>
        <w:t>Cloud9</w:t>
      </w:r>
      <w:r>
        <w:t xml:space="preserve"> tab. You will see a resources folder in the lab 2 folder.</w:t>
      </w:r>
    </w:p>
    <w:p w14:paraId="24A05B23" w14:textId="77777777" w:rsidR="00487195" w:rsidRDefault="00487195" w:rsidP="00487195">
      <w:pPr>
        <w:pStyle w:val="NormalWeb"/>
        <w:numPr>
          <w:ilvl w:val="0"/>
          <w:numId w:val="17"/>
        </w:numPr>
      </w:pPr>
      <w:r>
        <w:t>Close any tabs and collapse any folders that you are not using in the Cloud 9 IDE.</w:t>
      </w:r>
    </w:p>
    <w:p w14:paraId="36D523E2" w14:textId="77777777" w:rsidR="00487195" w:rsidRDefault="00487195" w:rsidP="00487195">
      <w:pPr>
        <w:pStyle w:val="NormalWeb"/>
        <w:numPr>
          <w:ilvl w:val="0"/>
          <w:numId w:val="17"/>
        </w:numPr>
      </w:pPr>
      <w:r>
        <w:t xml:space="preserve">Double click on </w:t>
      </w:r>
      <w:r>
        <w:rPr>
          <w:rStyle w:val="HTMLCode"/>
        </w:rPr>
        <w:t>/lab2/resources/upload_website.js</w:t>
      </w:r>
      <w:r>
        <w:t>.</w:t>
      </w:r>
    </w:p>
    <w:p w14:paraId="29CE6A99" w14:textId="77777777" w:rsidR="00487195" w:rsidRDefault="00487195" w:rsidP="00487195">
      <w:pPr>
        <w:pStyle w:val="NormalWeb"/>
        <w:numPr>
          <w:ilvl w:val="0"/>
          <w:numId w:val="17"/>
        </w:numPr>
      </w:pPr>
      <w:r>
        <w:t xml:space="preserve">You will only need to modify </w:t>
      </w:r>
      <w:r>
        <w:rPr>
          <w:rStyle w:val="HTMLCode"/>
        </w:rPr>
        <w:t>line 42</w:t>
      </w:r>
      <w:r>
        <w:t xml:space="preserve"> where it asks for a bucket name. You do not need to modify any other parts of this file. </w:t>
      </w:r>
      <w:proofErr w:type="gramStart"/>
      <w:r>
        <w:t>However</w:t>
      </w:r>
      <w:proofErr w:type="gramEnd"/>
      <w:r>
        <w:t xml:space="preserve"> if you are interested you can see the code.</w:t>
      </w:r>
    </w:p>
    <w:p w14:paraId="6EDC2CB9" w14:textId="77777777" w:rsidR="00487195" w:rsidRDefault="00487195" w:rsidP="00487195">
      <w:pPr>
        <w:pStyle w:val="NormalWeb"/>
        <w:numPr>
          <w:ilvl w:val="0"/>
          <w:numId w:val="17"/>
        </w:numPr>
      </w:pPr>
      <w:r>
        <w:t xml:space="preserve">Replace the (the fill me in) on line 42 with </w:t>
      </w:r>
      <w:r>
        <w:rPr>
          <w:rStyle w:val="Strong"/>
        </w:rPr>
        <w:t>your</w:t>
      </w:r>
      <w:r>
        <w:t xml:space="preserve"> bucket name. Example: </w:t>
      </w:r>
      <w:r>
        <w:rPr>
          <w:rStyle w:val="HTMLCode"/>
        </w:rPr>
        <w:t>"2019-05-16-dynamolab-er-102"</w:t>
      </w:r>
    </w:p>
    <w:p w14:paraId="0FAC9771" w14:textId="77777777" w:rsidR="00487195" w:rsidRDefault="00487195" w:rsidP="00487195">
      <w:pPr>
        <w:pStyle w:val="NormalWeb"/>
        <w:numPr>
          <w:ilvl w:val="0"/>
          <w:numId w:val="17"/>
        </w:numPr>
      </w:pPr>
      <w:r>
        <w:t xml:space="preserve">Choose </w:t>
      </w:r>
      <w:r>
        <w:rPr>
          <w:rStyle w:val="Strong"/>
        </w:rPr>
        <w:t>File</w:t>
      </w:r>
      <w:r>
        <w:t xml:space="preserve"> and </w:t>
      </w:r>
      <w:r>
        <w:rPr>
          <w:rStyle w:val="Strong"/>
        </w:rPr>
        <w:t>Save</w:t>
      </w:r>
      <w:r>
        <w:t>.</w:t>
      </w:r>
    </w:p>
    <w:p w14:paraId="6B3A829F" w14:textId="77777777" w:rsidR="00487195" w:rsidRDefault="00487195" w:rsidP="00487195">
      <w:pPr>
        <w:pStyle w:val="NormalWeb"/>
        <w:numPr>
          <w:ilvl w:val="0"/>
          <w:numId w:val="17"/>
        </w:numPr>
      </w:pPr>
      <w:r>
        <w:t>Then run the following:</w:t>
      </w:r>
    </w:p>
    <w:p w14:paraId="3EB1ECEC" w14:textId="77777777" w:rsidR="00487195" w:rsidRDefault="00487195" w:rsidP="00487195">
      <w:pPr>
        <w:pStyle w:val="HTMLPreformatted"/>
        <w:numPr>
          <w:ilvl w:val="0"/>
          <w:numId w:val="17"/>
        </w:numPr>
        <w:tabs>
          <w:tab w:val="clear" w:pos="720"/>
        </w:tabs>
      </w:pPr>
      <w:proofErr w:type="spellStart"/>
      <w:r>
        <w:t>pushd</w:t>
      </w:r>
      <w:proofErr w:type="spellEnd"/>
      <w:r>
        <w:t xml:space="preserve"> /home/ec2-user/environment/lab2/resources &amp;&amp; node upload_website.js &amp;&amp; </w:t>
      </w:r>
      <w:proofErr w:type="spellStart"/>
      <w:r>
        <w:t>popd</w:t>
      </w:r>
      <w:proofErr w:type="spellEnd"/>
    </w:p>
    <w:p w14:paraId="4ADAE796" w14:textId="77777777" w:rsidR="00487195" w:rsidRDefault="00487195" w:rsidP="00487195">
      <w:pPr>
        <w:pStyle w:val="NormalWeb"/>
      </w:pPr>
      <w:r>
        <w:t>The output should look like the following:</w:t>
      </w:r>
    </w:p>
    <w:p w14:paraId="4AF334C4" w14:textId="77777777" w:rsidR="00487195" w:rsidRDefault="00487195" w:rsidP="00487195">
      <w:pPr>
        <w:pStyle w:val="HTMLPreformatted"/>
      </w:pPr>
      <w:r>
        <w:t xml:space="preserve">null </w:t>
      </w:r>
      <w:proofErr w:type="gramStart"/>
      <w:r>
        <w:t xml:space="preserve">{ </w:t>
      </w:r>
      <w:proofErr w:type="spellStart"/>
      <w:r>
        <w:t>ETag</w:t>
      </w:r>
      <w:proofErr w:type="spellEnd"/>
      <w:proofErr w:type="gramEnd"/>
      <w:r>
        <w:t>: '"07df88017f8e994a0787eafe4a0db357"' }</w:t>
      </w:r>
    </w:p>
    <w:p w14:paraId="6F3C23C8" w14:textId="77777777" w:rsidR="00487195" w:rsidRDefault="00487195" w:rsidP="00487195">
      <w:pPr>
        <w:pStyle w:val="HTMLPreformatted"/>
      </w:pPr>
      <w:r>
        <w:t xml:space="preserve">null </w:t>
      </w:r>
      <w:proofErr w:type="gramStart"/>
      <w:r>
        <w:t xml:space="preserve">{ </w:t>
      </w:r>
      <w:proofErr w:type="spellStart"/>
      <w:r>
        <w:t>ETag</w:t>
      </w:r>
      <w:proofErr w:type="spellEnd"/>
      <w:proofErr w:type="gramEnd"/>
      <w:r>
        <w:t>: '"b209006f7bff76e010dca9ebd9437fe5"' }</w:t>
      </w:r>
    </w:p>
    <w:p w14:paraId="7135B507" w14:textId="77777777" w:rsidR="00487195" w:rsidRDefault="00487195" w:rsidP="00487195">
      <w:pPr>
        <w:pStyle w:val="HTMLPreformatted"/>
      </w:pPr>
      <w:r>
        <w:t xml:space="preserve">null </w:t>
      </w:r>
      <w:proofErr w:type="gramStart"/>
      <w:r>
        <w:t xml:space="preserve">{ </w:t>
      </w:r>
      <w:proofErr w:type="spellStart"/>
      <w:r>
        <w:t>ETag</w:t>
      </w:r>
      <w:proofErr w:type="spellEnd"/>
      <w:proofErr w:type="gramEnd"/>
      <w:r>
        <w:t>: '"1ac51b3c4111aed24f4496ab0b6b8abc"' }</w:t>
      </w:r>
    </w:p>
    <w:p w14:paraId="346EB3AC" w14:textId="77777777" w:rsidR="00487195" w:rsidRDefault="00487195" w:rsidP="00487195">
      <w:pPr>
        <w:pStyle w:val="HTMLPreformatted"/>
      </w:pPr>
      <w:proofErr w:type="gramStart"/>
      <w:r>
        <w:t>.....</w:t>
      </w:r>
      <w:proofErr w:type="gramEnd"/>
      <w:r>
        <w:t>&lt;many more items&gt;</w:t>
      </w:r>
    </w:p>
    <w:p w14:paraId="15EF9724" w14:textId="77777777" w:rsidR="00487195" w:rsidRDefault="00487195" w:rsidP="00487195">
      <w:pPr>
        <w:pStyle w:val="NormalWeb"/>
      </w:pPr>
      <w:r>
        <w:rPr>
          <w:rStyle w:val="Emphasis"/>
        </w:rPr>
        <w:t>We uploaded multiple files used in future labs to save you going through this step for every lab.</w:t>
      </w:r>
    </w:p>
    <w:p w14:paraId="238608C3" w14:textId="77777777" w:rsidR="00487195" w:rsidRDefault="00487195" w:rsidP="00487195">
      <w:pPr>
        <w:pStyle w:val="NormalWeb"/>
      </w:pPr>
      <w:r>
        <w:t xml:space="preserve">Now your website is all wired up to hit an API and return all the dragon data in the database as a proof of concept. The challenge is you don't have an API endpoint "to use" yet. </w:t>
      </w:r>
    </w:p>
    <w:p w14:paraId="680ADBA8" w14:textId="77777777" w:rsidR="00487195" w:rsidRDefault="00487195" w:rsidP="00487195">
      <w:pPr>
        <w:pStyle w:val="NormalWeb"/>
      </w:pPr>
      <w:r>
        <w:t>Go have a look at your website again.</w:t>
      </w:r>
    </w:p>
    <w:p w14:paraId="0399AC6D" w14:textId="77777777" w:rsidR="00487195" w:rsidRDefault="00487195" w:rsidP="00487195">
      <w:pPr>
        <w:pStyle w:val="NormalWeb"/>
      </w:pPr>
      <w:proofErr w:type="gramStart"/>
      <w:r>
        <w:t>So</w:t>
      </w:r>
      <w:proofErr w:type="gramEnd"/>
      <w:r>
        <w:t xml:space="preserve"> when you load the website it will say </w:t>
      </w:r>
      <w:r>
        <w:rPr>
          <w:rStyle w:val="Strong"/>
        </w:rPr>
        <w:t>"No API to call".</w:t>
      </w:r>
      <w:r>
        <w:t xml:space="preserve"> Which is to be expected, as you don't have one yet </w:t>
      </w:r>
    </w:p>
    <w:p w14:paraId="397896C2" w14:textId="77777777" w:rsidR="00487195" w:rsidRDefault="00487195" w:rsidP="00487195">
      <w:pPr>
        <w:pStyle w:val="NormalWeb"/>
      </w:pPr>
      <w:proofErr w:type="gramStart"/>
      <w:r>
        <w:t>However</w:t>
      </w:r>
      <w:proofErr w:type="gramEnd"/>
      <w:r>
        <w:t xml:space="preserve"> you thought ahead, and have created a </w:t>
      </w:r>
      <w:r>
        <w:rPr>
          <w:rStyle w:val="HTMLCode"/>
        </w:rPr>
        <w:t>config.js</w:t>
      </w:r>
      <w:r>
        <w:t xml:space="preserve"> file for your website. This can easily be updated with the API endpoint once you have one.</w:t>
      </w:r>
    </w:p>
    <w:p w14:paraId="623C5D0D" w14:textId="77777777" w:rsidR="00487195" w:rsidRDefault="00487195" w:rsidP="00487195">
      <w:pPr>
        <w:pStyle w:val="NormalWeb"/>
      </w:pPr>
      <w:r>
        <w:t xml:space="preserve">You will come back to this later. </w:t>
      </w:r>
    </w:p>
    <w:p w14:paraId="40CAADFD" w14:textId="77777777" w:rsidR="00487195" w:rsidRDefault="00487195" w:rsidP="00487195">
      <w:pPr>
        <w:pStyle w:val="NormalWeb"/>
      </w:pPr>
      <w:r>
        <w:t>Meanwhile you will be asked to complete the following steps:</w:t>
      </w:r>
    </w:p>
    <w:p w14:paraId="3A819CD3" w14:textId="77777777" w:rsidR="00487195" w:rsidRDefault="00487195" w:rsidP="00487195">
      <w:pPr>
        <w:numPr>
          <w:ilvl w:val="0"/>
          <w:numId w:val="18"/>
        </w:numPr>
        <w:spacing w:before="100" w:beforeAutospacing="1" w:after="100" w:afterAutospacing="1"/>
      </w:pPr>
      <w:r>
        <w:t>Use Cloud 9 and create a script that queries your DynamoDB table. Test it to ensure that it returns all the dragon data it has (a full table scan).</w:t>
      </w:r>
    </w:p>
    <w:p w14:paraId="196A234C" w14:textId="77777777" w:rsidR="00487195" w:rsidRDefault="00487195" w:rsidP="00487195">
      <w:pPr>
        <w:numPr>
          <w:ilvl w:val="0"/>
          <w:numId w:val="18"/>
        </w:numPr>
        <w:spacing w:before="100" w:beforeAutospacing="1" w:after="100" w:afterAutospacing="1"/>
      </w:pPr>
      <w:r>
        <w:lastRenderedPageBreak/>
        <w:t>Create a role in IAM that can be used by a Lambda function that you are about to create that allows Lambda to talk to DynamoDB.</w:t>
      </w:r>
    </w:p>
    <w:p w14:paraId="17D8C984" w14:textId="77777777" w:rsidR="00487195" w:rsidRDefault="00487195" w:rsidP="00487195">
      <w:pPr>
        <w:numPr>
          <w:ilvl w:val="0"/>
          <w:numId w:val="18"/>
        </w:numPr>
        <w:spacing w:before="100" w:beforeAutospacing="1" w:after="100" w:afterAutospacing="1"/>
      </w:pPr>
      <w:r>
        <w:t>Copy and paste the working code into the Lambda console, and using that role, create a working Lambda function and test it.</w:t>
      </w:r>
    </w:p>
    <w:p w14:paraId="72B79B8D" w14:textId="77777777" w:rsidR="00487195" w:rsidRDefault="00487195" w:rsidP="00487195">
      <w:pPr>
        <w:numPr>
          <w:ilvl w:val="0"/>
          <w:numId w:val="18"/>
        </w:numPr>
        <w:spacing w:before="100" w:beforeAutospacing="1" w:after="100" w:afterAutospacing="1"/>
      </w:pPr>
      <w:r>
        <w:t xml:space="preserve">Create a CORS enabled API gateway that points to your Lambda </w:t>
      </w:r>
      <w:proofErr w:type="gramStart"/>
      <w:r>
        <w:t>function, and</w:t>
      </w:r>
      <w:proofErr w:type="gramEnd"/>
      <w:r>
        <w:t xml:space="preserve"> test it.</w:t>
      </w:r>
    </w:p>
    <w:p w14:paraId="08D75ED2" w14:textId="77777777" w:rsidR="00487195" w:rsidRDefault="00487195" w:rsidP="00487195">
      <w:pPr>
        <w:numPr>
          <w:ilvl w:val="0"/>
          <w:numId w:val="18"/>
        </w:numPr>
        <w:spacing w:before="100" w:beforeAutospacing="1" w:after="100" w:afterAutospacing="1"/>
      </w:pPr>
      <w:r>
        <w:t xml:space="preserve">Upload a new </w:t>
      </w:r>
      <w:r>
        <w:rPr>
          <w:rStyle w:val="HTMLCode"/>
          <w:rFonts w:eastAsiaTheme="minorHAnsi"/>
        </w:rPr>
        <w:t>config.js</w:t>
      </w:r>
      <w:r>
        <w:t xml:space="preserve"> file containing your new API endpoint.</w:t>
      </w:r>
    </w:p>
    <w:p w14:paraId="495D55A9" w14:textId="77777777" w:rsidR="00487195" w:rsidRDefault="00487195" w:rsidP="00487195">
      <w:pPr>
        <w:numPr>
          <w:ilvl w:val="0"/>
          <w:numId w:val="18"/>
        </w:numPr>
        <w:spacing w:before="100" w:beforeAutospacing="1" w:after="100" w:afterAutospacing="1"/>
      </w:pPr>
      <w:r>
        <w:t xml:space="preserve">Visit your </w:t>
      </w:r>
      <w:proofErr w:type="gramStart"/>
      <w:r>
        <w:t>website, and</w:t>
      </w:r>
      <w:proofErr w:type="gramEnd"/>
      <w:r>
        <w:t xml:space="preserve"> see all the dragon data (ready to show Mary as a proof of concept).</w:t>
      </w:r>
    </w:p>
    <w:p w14:paraId="1CAC1727" w14:textId="77777777" w:rsidR="00487195" w:rsidRDefault="00487195" w:rsidP="00487195">
      <w:pPr>
        <w:pStyle w:val="Heading2"/>
      </w:pPr>
      <w:bookmarkStart w:id="17" w:name="header-n234"/>
      <w:bookmarkEnd w:id="17"/>
      <w:r>
        <w:t>Step 3: Create a scan script</w:t>
      </w:r>
    </w:p>
    <w:p w14:paraId="1100F615" w14:textId="77777777" w:rsidR="00487195" w:rsidRDefault="00487195" w:rsidP="00487195">
      <w:pPr>
        <w:pStyle w:val="NormalWeb"/>
      </w:pPr>
      <w:r>
        <w:t>We will first write and test a script (using Cloud 9) that will query your dragon database.</w:t>
      </w:r>
    </w:p>
    <w:p w14:paraId="6CED3EF8" w14:textId="77777777" w:rsidR="00487195" w:rsidRDefault="00487195" w:rsidP="00487195">
      <w:pPr>
        <w:pStyle w:val="NormalWeb"/>
      </w:pPr>
      <w:r>
        <w:t xml:space="preserve">You remember that to scan a DynamoDB table you would use a method like </w:t>
      </w:r>
      <w:r>
        <w:rPr>
          <w:rStyle w:val="Strong"/>
        </w:rPr>
        <w:t>scan</w:t>
      </w:r>
      <w:r>
        <w:t>, but you double check the AWS SDK documentation to make sure.</w:t>
      </w:r>
    </w:p>
    <w:p w14:paraId="6495AAE6" w14:textId="77777777" w:rsidR="00487195" w:rsidRDefault="00487195" w:rsidP="00487195">
      <w:pPr>
        <w:pStyle w:val="NormalWeb"/>
      </w:pPr>
      <w:r>
        <w:t xml:space="preserve">From the table below, open the link to the method for </w:t>
      </w:r>
      <w:r>
        <w:rPr>
          <w:u w:val="single"/>
        </w:rPr>
        <w:t>scanning a DynamoDB table</w:t>
      </w:r>
      <w:r>
        <w:t xml:space="preserve"> in the AWS SDK documentation. Confirm the method name and establish what parameters you need to pass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8047"/>
      </w:tblGrid>
      <w:tr w:rsidR="00487195" w14:paraId="1E48E861" w14:textId="77777777" w:rsidTr="00487195">
        <w:trPr>
          <w:tblHeader/>
          <w:tblCellSpacing w:w="15" w:type="dxa"/>
        </w:trPr>
        <w:tc>
          <w:tcPr>
            <w:tcW w:w="0" w:type="auto"/>
            <w:vAlign w:val="center"/>
            <w:hideMark/>
          </w:tcPr>
          <w:p w14:paraId="5CCA2EAB" w14:textId="77777777" w:rsidR="00487195" w:rsidRDefault="00487195">
            <w:pPr>
              <w:jc w:val="center"/>
              <w:rPr>
                <w:b/>
                <w:bCs/>
              </w:rPr>
            </w:pPr>
            <w:r>
              <w:rPr>
                <w:b/>
                <w:bCs/>
              </w:rPr>
              <w:t>Language</w:t>
            </w:r>
          </w:p>
        </w:tc>
        <w:tc>
          <w:tcPr>
            <w:tcW w:w="0" w:type="auto"/>
            <w:vAlign w:val="center"/>
            <w:hideMark/>
          </w:tcPr>
          <w:p w14:paraId="536D2C4A" w14:textId="77777777" w:rsidR="00487195" w:rsidRDefault="00487195">
            <w:pPr>
              <w:jc w:val="center"/>
              <w:rPr>
                <w:b/>
                <w:bCs/>
              </w:rPr>
            </w:pPr>
            <w:r>
              <w:rPr>
                <w:b/>
                <w:bCs/>
              </w:rPr>
              <w:t>AWS SDK Documentation deep link</w:t>
            </w:r>
          </w:p>
        </w:tc>
      </w:tr>
      <w:tr w:rsidR="00487195" w14:paraId="6FBB3786" w14:textId="77777777" w:rsidTr="00487195">
        <w:trPr>
          <w:tblCellSpacing w:w="15" w:type="dxa"/>
        </w:trPr>
        <w:tc>
          <w:tcPr>
            <w:tcW w:w="0" w:type="auto"/>
            <w:vAlign w:val="center"/>
            <w:hideMark/>
          </w:tcPr>
          <w:p w14:paraId="6E078E61" w14:textId="77777777" w:rsidR="00487195" w:rsidRDefault="00487195">
            <w:r>
              <w:t>Node.js (6.17.0)</w:t>
            </w:r>
          </w:p>
        </w:tc>
        <w:tc>
          <w:tcPr>
            <w:tcW w:w="0" w:type="auto"/>
            <w:vAlign w:val="center"/>
            <w:hideMark/>
          </w:tcPr>
          <w:p w14:paraId="32EE0178" w14:textId="77777777" w:rsidR="00487195" w:rsidRDefault="00487195">
            <w:hyperlink r:id="rId10" w:anchor="scan-property" w:tgtFrame="_blank" w:history="1">
              <w:r>
                <w:rPr>
                  <w:rStyle w:val="Hyperlink"/>
                </w:rPr>
                <w:t>https://docs.aws.amazon.com/AWSJavaScriptSDK/latest/AWS/DynamoDB.html#scan-property</w:t>
              </w:r>
            </w:hyperlink>
          </w:p>
        </w:tc>
      </w:tr>
    </w:tbl>
    <w:p w14:paraId="7C4E1533" w14:textId="77777777" w:rsidR="00487195" w:rsidRDefault="00487195" w:rsidP="00487195">
      <w:pPr>
        <w:pStyle w:val="NormalWeb"/>
      </w:pPr>
      <w:r>
        <w:t>In the AWS Cloud9 environment, do the following:</w:t>
      </w:r>
    </w:p>
    <w:p w14:paraId="5A9039BD" w14:textId="77777777" w:rsidR="00487195" w:rsidRDefault="00487195" w:rsidP="00487195">
      <w:pPr>
        <w:pStyle w:val="NormalWeb"/>
        <w:numPr>
          <w:ilvl w:val="0"/>
          <w:numId w:val="19"/>
        </w:numPr>
      </w:pPr>
      <w:r>
        <w:t xml:space="preserve">Close any Cloud 9 tabs you are not using such as </w:t>
      </w:r>
      <w:proofErr w:type="spellStart"/>
      <w:r>
        <w:rPr>
          <w:rStyle w:val="HTMLCode"/>
        </w:rPr>
        <w:t>upload_</w:t>
      </w:r>
      <w:proofErr w:type="gramStart"/>
      <w:r>
        <w:rPr>
          <w:rStyle w:val="HTMLCode"/>
        </w:rPr>
        <w:t>website.js</w:t>
      </w:r>
      <w:r>
        <w:t>and</w:t>
      </w:r>
      <w:proofErr w:type="spellEnd"/>
      <w:proofErr w:type="gramEnd"/>
      <w:r>
        <w:t xml:space="preserve"> collapse the resources folder.</w:t>
      </w:r>
    </w:p>
    <w:p w14:paraId="6A03FD5F" w14:textId="77777777" w:rsidR="00487195" w:rsidRDefault="00487195" w:rsidP="00487195">
      <w:pPr>
        <w:pStyle w:val="NormalWeb"/>
        <w:numPr>
          <w:ilvl w:val="0"/>
          <w:numId w:val="19"/>
        </w:numPr>
      </w:pPr>
      <w:r>
        <w:t xml:space="preserve">Open (double-click) the </w:t>
      </w:r>
      <w:proofErr w:type="spellStart"/>
      <w:r>
        <w:rPr>
          <w:rStyle w:val="HTMLCode"/>
        </w:rPr>
        <w:t>scan_dragons</w:t>
      </w:r>
      <w:proofErr w:type="spellEnd"/>
      <w:r>
        <w:t xml:space="preserve"> file.</w:t>
      </w:r>
    </w:p>
    <w:p w14:paraId="361C0D10" w14:textId="77777777" w:rsidR="00487195" w:rsidRDefault="00487195" w:rsidP="00487195">
      <w:pPr>
        <w:pStyle w:val="NormalWeb"/>
        <w:numPr>
          <w:ilvl w:val="0"/>
          <w:numId w:val="19"/>
        </w:numPr>
      </w:pPr>
      <w:r>
        <w:t xml:space="preserve">Using the AWS SDK documentation to help, replace the sections of the code in that file so that the code searches your </w:t>
      </w:r>
      <w:proofErr w:type="gramStart"/>
      <w:r>
        <w:rPr>
          <w:rStyle w:val="Strong"/>
        </w:rPr>
        <w:t>dragons</w:t>
      </w:r>
      <w:proofErr w:type="gramEnd"/>
      <w:r>
        <w:t xml:space="preserve"> database and returns all the dragon data it has (a scan). Also modify the code to return the dragon information in a way the browser likes to receive data (as an array of data </w:t>
      </w:r>
      <w:proofErr w:type="gramStart"/>
      <w:r>
        <w:t>items )</w:t>
      </w:r>
      <w:proofErr w:type="gramEnd"/>
      <w:r>
        <w:t>.</w:t>
      </w:r>
    </w:p>
    <w:p w14:paraId="6D2DF9B3" w14:textId="77777777" w:rsidR="00487195" w:rsidRDefault="00487195" w:rsidP="00487195">
      <w:pPr>
        <w:pStyle w:val="NormalWeb"/>
        <w:numPr>
          <w:ilvl w:val="0"/>
          <w:numId w:val="19"/>
        </w:numPr>
      </w:pPr>
      <w:r>
        <w:t>Save the file.</w:t>
      </w:r>
    </w:p>
    <w:p w14:paraId="17D12E88" w14:textId="77777777" w:rsidR="00487195" w:rsidRDefault="00487195" w:rsidP="00487195">
      <w:pPr>
        <w:pStyle w:val="NormalWeb"/>
        <w:numPr>
          <w:ilvl w:val="0"/>
          <w:numId w:val="19"/>
        </w:numPr>
      </w:pPr>
      <w:r>
        <w:rPr>
          <w:rStyle w:val="Emphasis"/>
        </w:rPr>
        <w:t>LAB TIP: Before you run this script, you should double check the solution code first. This way when you run the file it will just work. It is very easy to end up with some parts of a script working and some not, due to a typo or a small mistake, and end up with partial or inaccurate resources being created. It is better to check your code meticulously against the solution code before actually executing your code, rather than trying to undo partial changes after the script has run.</w:t>
      </w:r>
    </w:p>
    <w:p w14:paraId="4EF2DD77" w14:textId="77777777" w:rsidR="00487195" w:rsidRDefault="00487195" w:rsidP="00487195">
      <w:pPr>
        <w:pStyle w:val="NormalWeb"/>
        <w:numPr>
          <w:ilvl w:val="0"/>
          <w:numId w:val="19"/>
        </w:numPr>
      </w:pPr>
      <w:r>
        <w:t xml:space="preserve">In the AWS Cloud9 terminal, run this command. (you should already be in the </w:t>
      </w:r>
      <w:r>
        <w:rPr>
          <w:rStyle w:val="HTMLCode"/>
        </w:rPr>
        <w:t>/lab2</w:t>
      </w:r>
      <w:r>
        <w:t xml:space="preserve"> path)</w:t>
      </w:r>
    </w:p>
    <w:p w14:paraId="5626F1B3" w14:textId="77777777" w:rsidR="00487195" w:rsidRDefault="00487195" w:rsidP="00487195">
      <w:pPr>
        <w:pStyle w:val="HTMLPreformatted"/>
        <w:numPr>
          <w:ilvl w:val="0"/>
          <w:numId w:val="19"/>
        </w:numPr>
        <w:tabs>
          <w:tab w:val="clear" w:pos="720"/>
        </w:tabs>
      </w:pPr>
      <w:r>
        <w:t>node scan_dragons.js test</w:t>
      </w:r>
    </w:p>
    <w:p w14:paraId="2F134734" w14:textId="77777777" w:rsidR="00487195" w:rsidRDefault="00487195" w:rsidP="00487195">
      <w:pPr>
        <w:pStyle w:val="Heading2"/>
      </w:pPr>
      <w:bookmarkStart w:id="18" w:name="header-n260"/>
      <w:bookmarkEnd w:id="18"/>
      <w:r>
        <w:t>Confirm that your code worked.</w:t>
      </w:r>
    </w:p>
    <w:p w14:paraId="119F744E" w14:textId="77777777" w:rsidR="00487195" w:rsidRDefault="00487195" w:rsidP="00487195">
      <w:pPr>
        <w:pStyle w:val="NormalWeb"/>
      </w:pPr>
      <w:r>
        <w:t>When you run the script, you should see following information.</w:t>
      </w:r>
    </w:p>
    <w:p w14:paraId="2D3D82B8" w14:textId="77777777" w:rsidR="00487195" w:rsidRDefault="00487195" w:rsidP="00487195">
      <w:pPr>
        <w:pStyle w:val="HTMLPreformatted"/>
      </w:pPr>
      <w:r>
        <w:lastRenderedPageBreak/>
        <w:t>Local test for all dragons</w:t>
      </w:r>
    </w:p>
    <w:p w14:paraId="2BCC9108" w14:textId="77777777" w:rsidR="00487195" w:rsidRDefault="00487195" w:rsidP="00487195">
      <w:pPr>
        <w:pStyle w:val="HTMLPreformatted"/>
      </w:pPr>
      <w:r>
        <w:t xml:space="preserve">null [ </w:t>
      </w:r>
      <w:proofErr w:type="gramStart"/>
      <w:r>
        <w:t xml:space="preserve">{ </w:t>
      </w:r>
      <w:proofErr w:type="spellStart"/>
      <w:r>
        <w:t>dragon</w:t>
      </w:r>
      <w:proofErr w:type="gramEnd"/>
      <w:r>
        <w:t>_type</w:t>
      </w:r>
      <w:proofErr w:type="spellEnd"/>
      <w:r>
        <w:t>: { S: 'green' },</w:t>
      </w:r>
    </w:p>
    <w:p w14:paraId="61E49E9F" w14:textId="77777777" w:rsidR="00487195" w:rsidRDefault="00487195" w:rsidP="00487195">
      <w:pPr>
        <w:pStyle w:val="HTMLPreformatted"/>
      </w:pPr>
      <w:r>
        <w:t xml:space="preserve">    defense: </w:t>
      </w:r>
      <w:proofErr w:type="gramStart"/>
      <w:r>
        <w:t>{ N</w:t>
      </w:r>
      <w:proofErr w:type="gramEnd"/>
      <w:r>
        <w:t>: '7' },</w:t>
      </w:r>
    </w:p>
    <w:p w14:paraId="1AA614E1" w14:textId="77777777" w:rsidR="00487195" w:rsidRDefault="00487195" w:rsidP="00487195">
      <w:pPr>
        <w:pStyle w:val="HTMLPreformatted"/>
      </w:pPr>
      <w:r>
        <w:t xml:space="preserve">    description: </w:t>
      </w:r>
      <w:proofErr w:type="gramStart"/>
      <w:r>
        <w:t>{ S</w:t>
      </w:r>
      <w:proofErr w:type="gramEnd"/>
      <w:r>
        <w:t>: 'breaths acid' },</w:t>
      </w:r>
    </w:p>
    <w:p w14:paraId="707BAA6A" w14:textId="77777777" w:rsidR="00487195" w:rsidRDefault="00487195" w:rsidP="00487195">
      <w:pPr>
        <w:pStyle w:val="HTMLPreformatted"/>
      </w:pPr>
      <w:r>
        <w:t xml:space="preserve">    attack: </w:t>
      </w:r>
      <w:proofErr w:type="gramStart"/>
      <w:r>
        <w:t>{ N</w:t>
      </w:r>
      <w:proofErr w:type="gramEnd"/>
      <w:r>
        <w:t>: '10' },</w:t>
      </w:r>
    </w:p>
    <w:p w14:paraId="5345AAEE"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'sparky' } },</w:t>
      </w:r>
    </w:p>
    <w:p w14:paraId="32BB4135" w14:textId="77777777" w:rsidR="00487195" w:rsidRDefault="00487195" w:rsidP="00487195">
      <w:pPr>
        <w:pStyle w:val="HTMLPreformatted"/>
      </w:pPr>
      <w:r>
        <w:t xml:space="preserve">  </w:t>
      </w:r>
      <w:proofErr w:type="gramStart"/>
      <w:r>
        <w:t xml:space="preserve">{ </w:t>
      </w:r>
      <w:proofErr w:type="spellStart"/>
      <w:r>
        <w:t>dragon</w:t>
      </w:r>
      <w:proofErr w:type="gramEnd"/>
      <w:r>
        <w:t>_type</w:t>
      </w:r>
      <w:proofErr w:type="spellEnd"/>
      <w:r>
        <w:t>: { S: 'red' },</w:t>
      </w:r>
    </w:p>
    <w:p w14:paraId="54C15270" w14:textId="77777777" w:rsidR="00487195" w:rsidRDefault="00487195" w:rsidP="00487195">
      <w:pPr>
        <w:pStyle w:val="HTMLPreformatted"/>
      </w:pPr>
      <w:r>
        <w:t xml:space="preserve">    defense: </w:t>
      </w:r>
      <w:proofErr w:type="gramStart"/>
      <w:r>
        <w:t>{ N</w:t>
      </w:r>
      <w:proofErr w:type="gramEnd"/>
      <w:r>
        <w:t>: '10' },</w:t>
      </w:r>
    </w:p>
    <w:p w14:paraId="178477C5" w14:textId="77777777" w:rsidR="00487195" w:rsidRDefault="00487195" w:rsidP="00487195">
      <w:pPr>
        <w:pStyle w:val="HTMLPreformatted"/>
      </w:pPr>
      <w:r>
        <w:t xml:space="preserve">    description: </w:t>
      </w:r>
      <w:proofErr w:type="gramStart"/>
      <w:r>
        <w:t>{ S</w:t>
      </w:r>
      <w:proofErr w:type="gramEnd"/>
      <w:r>
        <w:t>: 'breaths fire' },</w:t>
      </w:r>
    </w:p>
    <w:p w14:paraId="4FF37551" w14:textId="77777777" w:rsidR="00487195" w:rsidRDefault="00487195" w:rsidP="00487195">
      <w:pPr>
        <w:pStyle w:val="HTMLPreformatted"/>
      </w:pPr>
      <w:r>
        <w:t xml:space="preserve">    attack: </w:t>
      </w:r>
      <w:proofErr w:type="gramStart"/>
      <w:r>
        <w:t>{ N</w:t>
      </w:r>
      <w:proofErr w:type="gramEnd"/>
      <w:r>
        <w:t>: '7' },</w:t>
      </w:r>
    </w:p>
    <w:p w14:paraId="49E87978"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tallie</w:t>
      </w:r>
      <w:proofErr w:type="spellEnd"/>
      <w:r>
        <w:t>' } } ]</w:t>
      </w:r>
    </w:p>
    <w:p w14:paraId="7688D0A6" w14:textId="77777777" w:rsidR="00487195" w:rsidRDefault="00487195" w:rsidP="00487195">
      <w:pPr>
        <w:pStyle w:val="NormalWeb"/>
      </w:pPr>
      <w:r>
        <w:t>Next we need to create a Lambda function out of this. But first we will finish a few subtasks.</w:t>
      </w:r>
    </w:p>
    <w:p w14:paraId="79B96B42" w14:textId="77777777" w:rsidR="00487195" w:rsidRDefault="00487195" w:rsidP="00487195">
      <w:pPr>
        <w:pStyle w:val="Heading4"/>
      </w:pPr>
      <w:bookmarkStart w:id="19" w:name="header-n264"/>
      <w:bookmarkEnd w:id="19"/>
      <w:r>
        <w:t>Step 3A): Create a new IAM role for use with Lambda</w:t>
      </w:r>
    </w:p>
    <w:p w14:paraId="5954C606" w14:textId="77777777" w:rsidR="00487195" w:rsidRDefault="00487195" w:rsidP="00487195">
      <w:pPr>
        <w:pStyle w:val="NormalWeb"/>
      </w:pPr>
      <w:r>
        <w:t xml:space="preserve">By creating a role for the Lambda </w:t>
      </w:r>
      <w:proofErr w:type="gramStart"/>
      <w:r>
        <w:t>function</w:t>
      </w:r>
      <w:proofErr w:type="gramEnd"/>
      <w:r>
        <w:t xml:space="preserve"> you are about to create, you are essentially allowing your function code to communicate freely with DynamoDB, write logs to CloudWatch Logs, report to AWS </w:t>
      </w:r>
      <w:proofErr w:type="spellStart"/>
      <w:r>
        <w:t>Xray</w:t>
      </w:r>
      <w:proofErr w:type="spellEnd"/>
      <w:r>
        <w:t xml:space="preserve"> and freely touch S3 (which we will need in future labs).</w:t>
      </w:r>
    </w:p>
    <w:p w14:paraId="243DC88C" w14:textId="77777777" w:rsidR="00487195" w:rsidRDefault="00487195" w:rsidP="00487195">
      <w:pPr>
        <w:numPr>
          <w:ilvl w:val="0"/>
          <w:numId w:val="20"/>
        </w:numPr>
        <w:spacing w:before="100" w:beforeAutospacing="1" w:after="100" w:afterAutospacing="1"/>
      </w:pPr>
      <w:r>
        <w:t xml:space="preserve">From your Cloud9 dashboard choose </w:t>
      </w:r>
      <w:r>
        <w:rPr>
          <w:rStyle w:val="Strong"/>
        </w:rPr>
        <w:t>AWS Cloud9</w:t>
      </w:r>
      <w:r>
        <w:t xml:space="preserve"> in the upper left.</w:t>
      </w:r>
    </w:p>
    <w:p w14:paraId="714359B4" w14:textId="77777777" w:rsidR="00487195" w:rsidRDefault="00487195" w:rsidP="00487195">
      <w:pPr>
        <w:numPr>
          <w:ilvl w:val="0"/>
          <w:numId w:val="20"/>
        </w:numPr>
        <w:spacing w:before="100" w:beforeAutospacing="1" w:after="100" w:afterAutospacing="1"/>
      </w:pPr>
      <w:r>
        <w:t xml:space="preserve">Then choose </w:t>
      </w:r>
      <w:r>
        <w:rPr>
          <w:rStyle w:val="Strong"/>
        </w:rPr>
        <w:t>Go to your dashboard</w:t>
      </w:r>
      <w:r>
        <w:t>.</w:t>
      </w:r>
    </w:p>
    <w:p w14:paraId="3FD54D18" w14:textId="77777777" w:rsidR="00487195" w:rsidRDefault="00487195" w:rsidP="00487195">
      <w:pPr>
        <w:numPr>
          <w:ilvl w:val="0"/>
          <w:numId w:val="20"/>
        </w:numPr>
        <w:spacing w:before="100" w:beforeAutospacing="1" w:after="100" w:afterAutospacing="1"/>
      </w:pPr>
      <w:r>
        <w:t xml:space="preserve">Go to </w:t>
      </w:r>
      <w:r>
        <w:rPr>
          <w:rStyle w:val="Strong"/>
        </w:rPr>
        <w:t>services</w:t>
      </w:r>
      <w:r>
        <w:t xml:space="preserve"> and choose </w:t>
      </w:r>
      <w:r>
        <w:rPr>
          <w:rStyle w:val="Strong"/>
        </w:rPr>
        <w:t>IAM</w:t>
      </w:r>
      <w:r>
        <w:t>.</w:t>
      </w:r>
    </w:p>
    <w:p w14:paraId="74FB718D" w14:textId="77777777" w:rsidR="00487195" w:rsidRDefault="00487195" w:rsidP="00487195">
      <w:pPr>
        <w:numPr>
          <w:ilvl w:val="0"/>
          <w:numId w:val="20"/>
        </w:numPr>
        <w:spacing w:before="100" w:beforeAutospacing="1" w:after="100" w:afterAutospacing="1"/>
      </w:pPr>
      <w:r>
        <w:t xml:space="preserve">Choose </w:t>
      </w:r>
      <w:r>
        <w:rPr>
          <w:rStyle w:val="Strong"/>
        </w:rPr>
        <w:t>Roles</w:t>
      </w:r>
      <w:r>
        <w:t xml:space="preserve"> and choose </w:t>
      </w:r>
      <w:r>
        <w:rPr>
          <w:rStyle w:val="Strong"/>
        </w:rPr>
        <w:t>create role</w:t>
      </w:r>
      <w:r>
        <w:t>.</w:t>
      </w:r>
    </w:p>
    <w:p w14:paraId="6D401446" w14:textId="77777777" w:rsidR="00487195" w:rsidRDefault="00487195" w:rsidP="00487195">
      <w:pPr>
        <w:numPr>
          <w:ilvl w:val="0"/>
          <w:numId w:val="20"/>
        </w:numPr>
        <w:spacing w:before="100" w:beforeAutospacing="1" w:after="100" w:afterAutospacing="1"/>
      </w:pPr>
      <w:r>
        <w:t xml:space="preserve">Select </w:t>
      </w:r>
      <w:r>
        <w:rPr>
          <w:rStyle w:val="Strong"/>
        </w:rPr>
        <w:t>Lambda</w:t>
      </w:r>
      <w:r>
        <w:t xml:space="preserve"> and choose </w:t>
      </w:r>
      <w:r>
        <w:rPr>
          <w:rStyle w:val="Strong"/>
        </w:rPr>
        <w:t>Next: Permissions</w:t>
      </w:r>
      <w:r>
        <w:t>.</w:t>
      </w:r>
    </w:p>
    <w:p w14:paraId="4E56AA8E" w14:textId="77777777" w:rsidR="00487195" w:rsidRDefault="00487195" w:rsidP="00487195">
      <w:pPr>
        <w:numPr>
          <w:ilvl w:val="0"/>
          <w:numId w:val="20"/>
        </w:numPr>
        <w:spacing w:before="100" w:beforeAutospacing="1" w:after="100" w:afterAutospacing="1"/>
      </w:pPr>
      <w:r>
        <w:t xml:space="preserve">In the </w:t>
      </w:r>
      <w:r>
        <w:rPr>
          <w:rStyle w:val="Strong"/>
        </w:rPr>
        <w:t>search</w:t>
      </w:r>
      <w:r>
        <w:t xml:space="preserve"> box type in </w:t>
      </w:r>
      <w:r>
        <w:rPr>
          <w:rStyle w:val="Strong"/>
        </w:rPr>
        <w:t>Dynamo</w:t>
      </w:r>
      <w:r>
        <w:t xml:space="preserve"> and select the </w:t>
      </w:r>
      <w:r>
        <w:rPr>
          <w:rStyle w:val="Strong"/>
        </w:rPr>
        <w:t>checkbox</w:t>
      </w:r>
      <w:r>
        <w:t xml:space="preserve"> next to </w:t>
      </w:r>
      <w:proofErr w:type="spellStart"/>
      <w:r>
        <w:rPr>
          <w:rStyle w:val="HTMLCode"/>
          <w:rFonts w:eastAsiaTheme="minorHAnsi"/>
        </w:rPr>
        <w:t>AmazonDynamoDBFullAccess</w:t>
      </w:r>
      <w:proofErr w:type="spellEnd"/>
      <w:r>
        <w:t>.</w:t>
      </w:r>
    </w:p>
    <w:p w14:paraId="6DD9DD6E" w14:textId="77777777" w:rsidR="00487195" w:rsidRDefault="00487195" w:rsidP="00487195">
      <w:pPr>
        <w:numPr>
          <w:ilvl w:val="0"/>
          <w:numId w:val="20"/>
        </w:numPr>
        <w:spacing w:before="100" w:beforeAutospacing="1" w:after="100" w:afterAutospacing="1"/>
      </w:pPr>
      <w:r>
        <w:t>Don't press next yet.</w:t>
      </w:r>
    </w:p>
    <w:p w14:paraId="5A10A89D" w14:textId="77777777" w:rsidR="00487195" w:rsidRDefault="00487195" w:rsidP="00487195">
      <w:pPr>
        <w:numPr>
          <w:ilvl w:val="0"/>
          <w:numId w:val="20"/>
        </w:numPr>
        <w:spacing w:before="100" w:beforeAutospacing="1" w:after="100" w:afterAutospacing="1"/>
      </w:pPr>
      <w:r>
        <w:t xml:space="preserve">Clear the search box and again in the </w:t>
      </w:r>
      <w:r>
        <w:rPr>
          <w:rStyle w:val="Strong"/>
        </w:rPr>
        <w:t>search</w:t>
      </w:r>
      <w:r>
        <w:t xml:space="preserve"> box type in </w:t>
      </w:r>
      <w:r>
        <w:rPr>
          <w:rStyle w:val="Strong"/>
        </w:rPr>
        <w:t>Lambda</w:t>
      </w:r>
      <w:r>
        <w:t xml:space="preserve"> and select the </w:t>
      </w:r>
      <w:r>
        <w:rPr>
          <w:rStyle w:val="Strong"/>
        </w:rPr>
        <w:t>checkbox</w:t>
      </w:r>
      <w:r>
        <w:t xml:space="preserve"> next to </w:t>
      </w:r>
      <w:proofErr w:type="spellStart"/>
      <w:r>
        <w:rPr>
          <w:rStyle w:val="HTMLCode"/>
          <w:rFonts w:eastAsiaTheme="minorHAnsi"/>
        </w:rPr>
        <w:t>AWSLambdaBasicExecutionRole</w:t>
      </w:r>
      <w:proofErr w:type="spellEnd"/>
      <w:r>
        <w:t>.</w:t>
      </w:r>
    </w:p>
    <w:p w14:paraId="4C217F5A" w14:textId="77777777" w:rsidR="00487195" w:rsidRDefault="00487195" w:rsidP="00487195">
      <w:pPr>
        <w:numPr>
          <w:ilvl w:val="0"/>
          <w:numId w:val="20"/>
        </w:numPr>
        <w:spacing w:before="100" w:beforeAutospacing="1" w:after="100" w:afterAutospacing="1"/>
      </w:pPr>
      <w:r>
        <w:t xml:space="preserve">And </w:t>
      </w:r>
      <w:proofErr w:type="gramStart"/>
      <w:r>
        <w:t>again</w:t>
      </w:r>
      <w:proofErr w:type="gramEnd"/>
      <w:r>
        <w:t xml:space="preserve"> in the </w:t>
      </w:r>
      <w:r>
        <w:rPr>
          <w:rStyle w:val="Strong"/>
        </w:rPr>
        <w:t>search</w:t>
      </w:r>
      <w:r>
        <w:t xml:space="preserve"> box type in </w:t>
      </w:r>
      <w:proofErr w:type="spellStart"/>
      <w:r>
        <w:rPr>
          <w:rStyle w:val="Strong"/>
        </w:rPr>
        <w:t>AWSXrayWriteOnlyAccess</w:t>
      </w:r>
      <w:proofErr w:type="spellEnd"/>
      <w:r>
        <w:t xml:space="preserve"> and select the </w:t>
      </w:r>
      <w:r>
        <w:rPr>
          <w:rStyle w:val="Strong"/>
        </w:rPr>
        <w:t>checkbox</w:t>
      </w:r>
      <w:r>
        <w:t xml:space="preserve"> next to </w:t>
      </w:r>
      <w:proofErr w:type="spellStart"/>
      <w:r>
        <w:rPr>
          <w:rStyle w:val="HTMLCode"/>
          <w:rFonts w:eastAsiaTheme="minorHAnsi"/>
        </w:rPr>
        <w:t>AWSXrayWriteOnlyAccess</w:t>
      </w:r>
      <w:proofErr w:type="spellEnd"/>
      <w:r>
        <w:t>.</w:t>
      </w:r>
    </w:p>
    <w:p w14:paraId="3C1F8440" w14:textId="77777777" w:rsidR="00487195" w:rsidRDefault="00487195" w:rsidP="00487195">
      <w:pPr>
        <w:numPr>
          <w:ilvl w:val="0"/>
          <w:numId w:val="20"/>
        </w:numPr>
        <w:spacing w:before="100" w:beforeAutospacing="1" w:after="100" w:afterAutospacing="1"/>
      </w:pPr>
      <w:r>
        <w:t xml:space="preserve">And </w:t>
      </w:r>
      <w:proofErr w:type="gramStart"/>
      <w:r>
        <w:t>again</w:t>
      </w:r>
      <w:proofErr w:type="gramEnd"/>
      <w:r>
        <w:t xml:space="preserve"> in the </w:t>
      </w:r>
      <w:r>
        <w:rPr>
          <w:rStyle w:val="Strong"/>
        </w:rPr>
        <w:t>search</w:t>
      </w:r>
      <w:r>
        <w:t xml:space="preserve"> box type in </w:t>
      </w:r>
      <w:r>
        <w:rPr>
          <w:rStyle w:val="Strong"/>
        </w:rPr>
        <w:t>AmazonS3FullAccess</w:t>
      </w:r>
      <w:r>
        <w:t xml:space="preserve"> and select the </w:t>
      </w:r>
      <w:r>
        <w:rPr>
          <w:rStyle w:val="Strong"/>
        </w:rPr>
        <w:t>checkbox</w:t>
      </w:r>
      <w:r>
        <w:t xml:space="preserve"> next to </w:t>
      </w:r>
      <w:r>
        <w:rPr>
          <w:rStyle w:val="HTMLCode"/>
          <w:rFonts w:eastAsiaTheme="minorHAnsi"/>
        </w:rPr>
        <w:t>AmazonS3FullAccess</w:t>
      </w:r>
      <w:r>
        <w:t>.</w:t>
      </w:r>
    </w:p>
    <w:p w14:paraId="20215BF3" w14:textId="77777777" w:rsidR="00487195" w:rsidRDefault="00487195" w:rsidP="00487195">
      <w:pPr>
        <w:numPr>
          <w:ilvl w:val="0"/>
          <w:numId w:val="20"/>
        </w:numPr>
        <w:spacing w:before="100" w:beforeAutospacing="1" w:after="100" w:afterAutospacing="1"/>
      </w:pPr>
      <w:r>
        <w:t xml:space="preserve">Choose </w:t>
      </w:r>
      <w:r>
        <w:rPr>
          <w:rStyle w:val="Strong"/>
        </w:rPr>
        <w:t>Next: Tags</w:t>
      </w:r>
      <w:r>
        <w:t xml:space="preserve"> and leave it as is. Select </w:t>
      </w:r>
      <w:proofErr w:type="spellStart"/>
      <w:proofErr w:type="gramStart"/>
      <w:r>
        <w:rPr>
          <w:rStyle w:val="Strong"/>
        </w:rPr>
        <w:t>Next:Review</w:t>
      </w:r>
      <w:proofErr w:type="spellEnd"/>
      <w:proofErr w:type="gramEnd"/>
      <w:r>
        <w:t>.</w:t>
      </w:r>
    </w:p>
    <w:p w14:paraId="3AD144CE" w14:textId="77777777" w:rsidR="00487195" w:rsidRDefault="00487195" w:rsidP="00487195">
      <w:pPr>
        <w:numPr>
          <w:ilvl w:val="0"/>
          <w:numId w:val="20"/>
        </w:numPr>
        <w:spacing w:before="100" w:beforeAutospacing="1" w:after="100" w:afterAutospacing="1"/>
      </w:pPr>
      <w:r>
        <w:t xml:space="preserve">Type the name </w:t>
      </w:r>
      <w:r>
        <w:rPr>
          <w:rStyle w:val="HTMLCode"/>
          <w:rFonts w:eastAsiaTheme="minorHAnsi"/>
        </w:rPr>
        <w:t>call-</w:t>
      </w:r>
      <w:proofErr w:type="spellStart"/>
      <w:r>
        <w:rPr>
          <w:rStyle w:val="HTMLCode"/>
          <w:rFonts w:eastAsiaTheme="minorHAnsi"/>
        </w:rPr>
        <w:t>dynamodb</w:t>
      </w:r>
      <w:proofErr w:type="spellEnd"/>
      <w:r>
        <w:rPr>
          <w:rStyle w:val="HTMLCode"/>
          <w:rFonts w:eastAsiaTheme="minorHAnsi"/>
        </w:rPr>
        <w:t>-role</w:t>
      </w:r>
      <w:r>
        <w:t xml:space="preserve"> in the </w:t>
      </w:r>
      <w:r>
        <w:rPr>
          <w:rStyle w:val="Strong"/>
        </w:rPr>
        <w:t>Role name</w:t>
      </w:r>
      <w:r>
        <w:t xml:space="preserve"> box. Then choose </w:t>
      </w:r>
      <w:r>
        <w:rPr>
          <w:rStyle w:val="Strong"/>
        </w:rPr>
        <w:t>Create role</w:t>
      </w:r>
      <w:r>
        <w:t>.</w:t>
      </w:r>
    </w:p>
    <w:p w14:paraId="09497046" w14:textId="77777777" w:rsidR="00487195" w:rsidRDefault="00487195" w:rsidP="00487195">
      <w:pPr>
        <w:pStyle w:val="NormalWeb"/>
      </w:pPr>
      <w:r>
        <w:rPr>
          <w:rStyle w:val="Emphasis"/>
        </w:rPr>
        <w:t xml:space="preserve">Lab note: We only asked you to add </w:t>
      </w:r>
      <w:proofErr w:type="spellStart"/>
      <w:r>
        <w:rPr>
          <w:rStyle w:val="Emphasis"/>
        </w:rPr>
        <w:t>Xray</w:t>
      </w:r>
      <w:proofErr w:type="spellEnd"/>
      <w:r>
        <w:rPr>
          <w:rStyle w:val="Emphasis"/>
        </w:rPr>
        <w:t xml:space="preserve"> and full Dynamo and full S3 access to save you doing these steps again later in future labs.</w:t>
      </w:r>
    </w:p>
    <w:p w14:paraId="6164F44F" w14:textId="77777777" w:rsidR="00487195" w:rsidRDefault="00487195" w:rsidP="00487195">
      <w:pPr>
        <w:pStyle w:val="NormalWeb"/>
      </w:pPr>
      <w:r>
        <w:rPr>
          <w:rStyle w:val="Emphasis"/>
        </w:rPr>
        <w:t>Real world tip: In production environments you should lock down these permissions further and apply the principal of least principle.</w:t>
      </w:r>
    </w:p>
    <w:p w14:paraId="78FD7474" w14:textId="77777777" w:rsidR="00487195" w:rsidRDefault="00487195" w:rsidP="00487195">
      <w:pPr>
        <w:pStyle w:val="Heading4"/>
      </w:pPr>
      <w:bookmarkStart w:id="20" w:name="header-n293"/>
      <w:bookmarkEnd w:id="20"/>
      <w:r>
        <w:t>Step 3B): Create a Lambda function</w:t>
      </w:r>
    </w:p>
    <w:p w14:paraId="2E698CB7" w14:textId="77777777" w:rsidR="00487195" w:rsidRDefault="00487195" w:rsidP="00487195">
      <w:pPr>
        <w:pStyle w:val="NormalWeb"/>
      </w:pPr>
      <w:r>
        <w:t xml:space="preserve">You already have your scan script ready and tested. </w:t>
      </w:r>
      <w:proofErr w:type="gramStart"/>
      <w:r>
        <w:t>So</w:t>
      </w:r>
      <w:proofErr w:type="gramEnd"/>
      <w:r>
        <w:t xml:space="preserve"> all you need to do now is create a Lambda function out of that code.</w:t>
      </w:r>
    </w:p>
    <w:p w14:paraId="224804A6" w14:textId="77777777" w:rsidR="00487195" w:rsidRDefault="00487195" w:rsidP="00487195">
      <w:pPr>
        <w:pStyle w:val="NormalWeb"/>
      </w:pPr>
      <w:r>
        <w:lastRenderedPageBreak/>
        <w:t>The code in the scan script was set up to work both in a Cloud9 testing environment and in a Lambda environment. You do not need to alter the code.</w:t>
      </w:r>
    </w:p>
    <w:p w14:paraId="3FE728AD" w14:textId="77777777" w:rsidR="00487195" w:rsidRDefault="00487195" w:rsidP="00487195">
      <w:pPr>
        <w:pStyle w:val="NormalWeb"/>
      </w:pPr>
      <w:r>
        <w:t xml:space="preserve">You just need to create a Lambda function, passing in that role you just created, then paste in your code "as is" from your existing </w:t>
      </w:r>
      <w:r>
        <w:rPr>
          <w:rStyle w:val="Strong"/>
        </w:rPr>
        <w:t>scan</w:t>
      </w:r>
      <w:r>
        <w:t xml:space="preserve"> script.</w:t>
      </w:r>
    </w:p>
    <w:p w14:paraId="22103C8E" w14:textId="77777777" w:rsidR="00487195" w:rsidRDefault="00487195" w:rsidP="00487195">
      <w:pPr>
        <w:pStyle w:val="NormalWeb"/>
      </w:pPr>
      <w:r>
        <w:t>Just follow these steps:</w:t>
      </w:r>
    </w:p>
    <w:p w14:paraId="63EFE6E8" w14:textId="77777777" w:rsidR="00487195" w:rsidRDefault="00487195" w:rsidP="00487195">
      <w:pPr>
        <w:numPr>
          <w:ilvl w:val="0"/>
          <w:numId w:val="21"/>
        </w:numPr>
        <w:spacing w:before="100" w:beforeAutospacing="1" w:after="100" w:afterAutospacing="1"/>
      </w:pPr>
      <w:r>
        <w:t xml:space="preserve">Choose </w:t>
      </w:r>
      <w:r>
        <w:rPr>
          <w:rStyle w:val="Strong"/>
        </w:rPr>
        <w:t>services</w:t>
      </w:r>
      <w:r>
        <w:t xml:space="preserve"> and search for </w:t>
      </w:r>
      <w:r>
        <w:rPr>
          <w:rStyle w:val="Strong"/>
        </w:rPr>
        <w:t>lambda</w:t>
      </w:r>
      <w:r>
        <w:t>.</w:t>
      </w:r>
    </w:p>
    <w:p w14:paraId="057A2B86" w14:textId="77777777" w:rsidR="00487195" w:rsidRDefault="00487195" w:rsidP="00487195">
      <w:pPr>
        <w:numPr>
          <w:ilvl w:val="0"/>
          <w:numId w:val="21"/>
        </w:numPr>
        <w:spacing w:before="100" w:beforeAutospacing="1" w:after="100" w:afterAutospacing="1"/>
      </w:pPr>
      <w:r>
        <w:t xml:space="preserve">Choose </w:t>
      </w:r>
      <w:r>
        <w:rPr>
          <w:rStyle w:val="Strong"/>
        </w:rPr>
        <w:t>lambda</w:t>
      </w:r>
      <w:r>
        <w:t xml:space="preserve"> from the drop-down list.</w:t>
      </w:r>
    </w:p>
    <w:p w14:paraId="3AE473F8" w14:textId="77777777" w:rsidR="00487195" w:rsidRDefault="00487195" w:rsidP="00487195">
      <w:pPr>
        <w:numPr>
          <w:ilvl w:val="0"/>
          <w:numId w:val="21"/>
        </w:numPr>
        <w:spacing w:before="100" w:beforeAutospacing="1" w:after="100" w:afterAutospacing="1"/>
      </w:pPr>
      <w:r>
        <w:t xml:space="preserve">Choose </w:t>
      </w:r>
      <w:r>
        <w:rPr>
          <w:rStyle w:val="Strong"/>
        </w:rPr>
        <w:t>Create function</w:t>
      </w:r>
      <w:r>
        <w:t>.</w:t>
      </w:r>
    </w:p>
    <w:p w14:paraId="6941C516" w14:textId="77777777" w:rsidR="00487195" w:rsidRDefault="00487195" w:rsidP="00487195">
      <w:pPr>
        <w:numPr>
          <w:ilvl w:val="0"/>
          <w:numId w:val="21"/>
        </w:numPr>
        <w:spacing w:before="100" w:beforeAutospacing="1" w:after="100" w:afterAutospacing="1"/>
      </w:pPr>
      <w:r>
        <w:t xml:space="preserve">Type in </w:t>
      </w:r>
      <w:proofErr w:type="spellStart"/>
      <w:r>
        <w:rPr>
          <w:rStyle w:val="HTMLCode"/>
          <w:rFonts w:eastAsiaTheme="minorHAnsi"/>
        </w:rPr>
        <w:t>DragonSearch</w:t>
      </w:r>
      <w:proofErr w:type="spellEnd"/>
      <w:r>
        <w:t xml:space="preserve"> for the </w:t>
      </w:r>
      <w:r>
        <w:rPr>
          <w:rStyle w:val="Strong"/>
        </w:rPr>
        <w:t>Function name</w:t>
      </w:r>
      <w:r>
        <w:t xml:space="preserve">. </w:t>
      </w:r>
    </w:p>
    <w:p w14:paraId="1B32CE96" w14:textId="77777777" w:rsidR="00487195" w:rsidRDefault="00487195" w:rsidP="00487195">
      <w:pPr>
        <w:numPr>
          <w:ilvl w:val="0"/>
          <w:numId w:val="21"/>
        </w:numPr>
        <w:spacing w:before="100" w:beforeAutospacing="1" w:after="100" w:afterAutospacing="1"/>
      </w:pPr>
      <w:r>
        <w:t xml:space="preserve">Use </w:t>
      </w:r>
      <w:r>
        <w:rPr>
          <w:rStyle w:val="Strong"/>
        </w:rPr>
        <w:t>Node.js 10.x</w:t>
      </w:r>
      <w:r>
        <w:t xml:space="preserve"> for the </w:t>
      </w:r>
      <w:r>
        <w:rPr>
          <w:rStyle w:val="Strong"/>
        </w:rPr>
        <w:t>Runtime</w:t>
      </w:r>
      <w:r>
        <w:t>.</w:t>
      </w:r>
    </w:p>
    <w:p w14:paraId="072C120F" w14:textId="77777777" w:rsidR="00487195" w:rsidRDefault="00487195" w:rsidP="00487195">
      <w:pPr>
        <w:numPr>
          <w:ilvl w:val="0"/>
          <w:numId w:val="21"/>
        </w:numPr>
        <w:spacing w:before="100" w:beforeAutospacing="1" w:after="100" w:afterAutospacing="1"/>
      </w:pPr>
      <w:r>
        <w:t xml:space="preserve">Under </w:t>
      </w:r>
      <w:r>
        <w:rPr>
          <w:rStyle w:val="Strong"/>
        </w:rPr>
        <w:t>Permissions</w:t>
      </w:r>
      <w:r>
        <w:t xml:space="preserve"> open </w:t>
      </w:r>
      <w:r>
        <w:rPr>
          <w:rStyle w:val="Strong"/>
        </w:rPr>
        <w:t>Choose or create an execution role</w:t>
      </w:r>
      <w:r>
        <w:t xml:space="preserve">. </w:t>
      </w:r>
    </w:p>
    <w:p w14:paraId="40BD7A74" w14:textId="77777777" w:rsidR="00487195" w:rsidRDefault="00487195" w:rsidP="00487195">
      <w:pPr>
        <w:numPr>
          <w:ilvl w:val="0"/>
          <w:numId w:val="21"/>
        </w:numPr>
        <w:spacing w:before="100" w:beforeAutospacing="1" w:after="100" w:afterAutospacing="1"/>
      </w:pPr>
      <w:r>
        <w:t xml:space="preserve">Under </w:t>
      </w:r>
      <w:r>
        <w:rPr>
          <w:rStyle w:val="Strong"/>
        </w:rPr>
        <w:t>Execution role</w:t>
      </w:r>
      <w:r>
        <w:t xml:space="preserve"> choose </w:t>
      </w:r>
      <w:r>
        <w:rPr>
          <w:rStyle w:val="Strong"/>
        </w:rPr>
        <w:t>Use an existing role</w:t>
      </w:r>
      <w:r>
        <w:t xml:space="preserve">. </w:t>
      </w:r>
    </w:p>
    <w:p w14:paraId="400F860A" w14:textId="77777777" w:rsidR="00487195" w:rsidRDefault="00487195" w:rsidP="00487195">
      <w:pPr>
        <w:numPr>
          <w:ilvl w:val="0"/>
          <w:numId w:val="21"/>
        </w:numPr>
        <w:spacing w:before="100" w:beforeAutospacing="1" w:after="100" w:afterAutospacing="1"/>
      </w:pPr>
      <w:r>
        <w:t xml:space="preserve">In the </w:t>
      </w:r>
      <w:r>
        <w:rPr>
          <w:rStyle w:val="Strong"/>
        </w:rPr>
        <w:t>Existing role</w:t>
      </w:r>
      <w:r>
        <w:t xml:space="preserve"> drop-down choose the role we created above </w:t>
      </w:r>
      <w:r>
        <w:rPr>
          <w:rStyle w:val="HTMLCode"/>
          <w:rFonts w:eastAsiaTheme="minorHAnsi"/>
        </w:rPr>
        <w:t>call-</w:t>
      </w:r>
      <w:proofErr w:type="spellStart"/>
      <w:r>
        <w:rPr>
          <w:rStyle w:val="HTMLCode"/>
          <w:rFonts w:eastAsiaTheme="minorHAnsi"/>
        </w:rPr>
        <w:t>dynamodb</w:t>
      </w:r>
      <w:proofErr w:type="spellEnd"/>
      <w:r>
        <w:rPr>
          <w:rStyle w:val="HTMLCode"/>
          <w:rFonts w:eastAsiaTheme="minorHAnsi"/>
        </w:rPr>
        <w:t>-role</w:t>
      </w:r>
      <w:r>
        <w:t>.</w:t>
      </w:r>
    </w:p>
    <w:p w14:paraId="2E95F591" w14:textId="77777777" w:rsidR="00487195" w:rsidRDefault="00487195" w:rsidP="00487195">
      <w:pPr>
        <w:numPr>
          <w:ilvl w:val="0"/>
          <w:numId w:val="21"/>
        </w:numPr>
        <w:spacing w:before="100" w:beforeAutospacing="1" w:after="100" w:afterAutospacing="1"/>
      </w:pPr>
      <w:r>
        <w:t xml:space="preserve">Finally choose </w:t>
      </w:r>
      <w:r>
        <w:rPr>
          <w:rStyle w:val="Strong"/>
        </w:rPr>
        <w:t>Create function</w:t>
      </w:r>
      <w:r>
        <w:t>.</w:t>
      </w:r>
    </w:p>
    <w:p w14:paraId="49FA7D8A" w14:textId="77777777" w:rsidR="00487195" w:rsidRDefault="00487195" w:rsidP="00487195">
      <w:pPr>
        <w:numPr>
          <w:ilvl w:val="0"/>
          <w:numId w:val="21"/>
        </w:numPr>
        <w:spacing w:before="100" w:beforeAutospacing="1" w:after="100" w:afterAutospacing="1"/>
      </w:pPr>
      <w:r>
        <w:t xml:space="preserve">In the other browser tab where you have cloud9 open. Simply copy the code from </w:t>
      </w:r>
      <w:r>
        <w:rPr>
          <w:rStyle w:val="HTMLCode"/>
          <w:rFonts w:eastAsiaTheme="minorHAnsi"/>
        </w:rPr>
        <w:t>scan_dragons.js</w:t>
      </w:r>
      <w:r>
        <w:t xml:space="preserve"> and paste it into the Lambda editor replacing the contents of </w:t>
      </w:r>
      <w:r>
        <w:rPr>
          <w:rStyle w:val="HTMLCode"/>
          <w:rFonts w:eastAsiaTheme="minorHAnsi"/>
        </w:rPr>
        <w:t>index.js</w:t>
      </w:r>
      <w:r>
        <w:t>.</w:t>
      </w:r>
    </w:p>
    <w:p w14:paraId="29AEE403" w14:textId="77777777" w:rsidR="00487195" w:rsidRDefault="00487195" w:rsidP="00487195">
      <w:pPr>
        <w:numPr>
          <w:ilvl w:val="0"/>
          <w:numId w:val="21"/>
        </w:numPr>
        <w:spacing w:before="100" w:beforeAutospacing="1" w:after="100" w:afterAutospacing="1"/>
      </w:pPr>
      <w:r>
        <w:t xml:space="preserve">Scroll down and under </w:t>
      </w:r>
      <w:r>
        <w:rPr>
          <w:rStyle w:val="Strong"/>
        </w:rPr>
        <w:t>Basic settings</w:t>
      </w:r>
      <w:r>
        <w:t xml:space="preserve">. Change the timeout to </w:t>
      </w:r>
      <w:r>
        <w:rPr>
          <w:rStyle w:val="HTMLCode"/>
          <w:rFonts w:eastAsiaTheme="minorHAnsi"/>
        </w:rPr>
        <w:t>0</w:t>
      </w:r>
      <w:r>
        <w:t xml:space="preserve"> mins and </w:t>
      </w:r>
      <w:r>
        <w:rPr>
          <w:rStyle w:val="HTMLCode"/>
          <w:rFonts w:eastAsiaTheme="minorHAnsi"/>
        </w:rPr>
        <w:t>10</w:t>
      </w:r>
      <w:r>
        <w:t xml:space="preserve"> sec.</w:t>
      </w:r>
    </w:p>
    <w:p w14:paraId="356E0881" w14:textId="77777777" w:rsidR="00487195" w:rsidRDefault="00487195" w:rsidP="00487195">
      <w:pPr>
        <w:numPr>
          <w:ilvl w:val="0"/>
          <w:numId w:val="21"/>
        </w:numPr>
        <w:spacing w:before="100" w:beforeAutospacing="1" w:after="100" w:afterAutospacing="1"/>
      </w:pPr>
      <w:r>
        <w:t xml:space="preserve">Choose </w:t>
      </w:r>
      <w:r>
        <w:rPr>
          <w:rStyle w:val="Strong"/>
        </w:rPr>
        <w:t>Save</w:t>
      </w:r>
      <w:r>
        <w:t xml:space="preserve"> at the top of the page.</w:t>
      </w:r>
    </w:p>
    <w:p w14:paraId="5949064B" w14:textId="77777777" w:rsidR="00487195" w:rsidRDefault="00487195" w:rsidP="00487195">
      <w:pPr>
        <w:pStyle w:val="Heading4"/>
      </w:pPr>
      <w:bookmarkStart w:id="21" w:name="header-n323"/>
      <w:bookmarkEnd w:id="21"/>
      <w:r>
        <w:t>Step 3C): Test our function</w:t>
      </w:r>
    </w:p>
    <w:p w14:paraId="61834562" w14:textId="77777777" w:rsidR="00487195" w:rsidRDefault="00487195" w:rsidP="00487195">
      <w:pPr>
        <w:pStyle w:val="NormalWeb"/>
        <w:numPr>
          <w:ilvl w:val="0"/>
          <w:numId w:val="22"/>
        </w:numPr>
      </w:pPr>
      <w:r>
        <w:t xml:space="preserve">Next to the </w:t>
      </w:r>
      <w:r>
        <w:rPr>
          <w:rStyle w:val="Strong"/>
        </w:rPr>
        <w:t>Test</w:t>
      </w:r>
      <w:r>
        <w:t xml:space="preserve"> button select the drop-down arrow.</w:t>
      </w:r>
    </w:p>
    <w:p w14:paraId="0409AE27" w14:textId="77777777" w:rsidR="00487195" w:rsidRDefault="00487195" w:rsidP="00487195">
      <w:pPr>
        <w:pStyle w:val="NormalWeb"/>
        <w:numPr>
          <w:ilvl w:val="0"/>
          <w:numId w:val="22"/>
        </w:numPr>
      </w:pPr>
      <w:r>
        <w:t xml:space="preserve">Choose </w:t>
      </w:r>
      <w:r>
        <w:rPr>
          <w:rStyle w:val="Strong"/>
        </w:rPr>
        <w:t>Configure test events</w:t>
      </w:r>
      <w:r>
        <w:t>.</w:t>
      </w:r>
    </w:p>
    <w:p w14:paraId="026AB0B7" w14:textId="77777777" w:rsidR="00487195" w:rsidRDefault="00487195" w:rsidP="00487195">
      <w:pPr>
        <w:pStyle w:val="NormalWeb"/>
        <w:numPr>
          <w:ilvl w:val="0"/>
          <w:numId w:val="22"/>
        </w:numPr>
      </w:pPr>
      <w:r>
        <w:t xml:space="preserve">Leave the </w:t>
      </w:r>
      <w:r>
        <w:rPr>
          <w:rStyle w:val="Strong"/>
        </w:rPr>
        <w:t>Event template</w:t>
      </w:r>
      <w:r>
        <w:t xml:space="preserve"> as </w:t>
      </w:r>
      <w:r>
        <w:rPr>
          <w:rStyle w:val="Strong"/>
        </w:rPr>
        <w:t>Hello World</w:t>
      </w:r>
      <w:r>
        <w:t xml:space="preserve">. In the </w:t>
      </w:r>
      <w:r>
        <w:rPr>
          <w:rStyle w:val="Strong"/>
        </w:rPr>
        <w:t>Event name</w:t>
      </w:r>
      <w:r>
        <w:t xml:space="preserve"> box type in </w:t>
      </w:r>
      <w:proofErr w:type="spellStart"/>
      <w:r>
        <w:rPr>
          <w:rStyle w:val="HTMLCode"/>
        </w:rPr>
        <w:t>DragonScan</w:t>
      </w:r>
      <w:proofErr w:type="spellEnd"/>
      <w:r>
        <w:t xml:space="preserve"> and paste in the following </w:t>
      </w:r>
      <w:r>
        <w:rPr>
          <w:rStyle w:val="Strong"/>
        </w:rPr>
        <w:t>blank object</w:t>
      </w:r>
      <w:r>
        <w:t xml:space="preserve"> code:</w:t>
      </w:r>
    </w:p>
    <w:p w14:paraId="520A05D7" w14:textId="77777777" w:rsidR="00487195" w:rsidRDefault="00487195" w:rsidP="00487195">
      <w:pPr>
        <w:pStyle w:val="HTMLPreformatted"/>
        <w:numPr>
          <w:ilvl w:val="0"/>
          <w:numId w:val="22"/>
        </w:numPr>
        <w:tabs>
          <w:tab w:val="clear" w:pos="720"/>
        </w:tabs>
      </w:pPr>
      <w:r>
        <w:t>{</w:t>
      </w:r>
    </w:p>
    <w:p w14:paraId="658EED23" w14:textId="77777777" w:rsidR="00487195" w:rsidRDefault="00487195" w:rsidP="00487195">
      <w:pPr>
        <w:pStyle w:val="HTMLPreformatted"/>
        <w:numPr>
          <w:ilvl w:val="0"/>
          <w:numId w:val="22"/>
        </w:numPr>
        <w:tabs>
          <w:tab w:val="clear" w:pos="720"/>
        </w:tabs>
      </w:pPr>
    </w:p>
    <w:p w14:paraId="372C3500" w14:textId="77777777" w:rsidR="00487195" w:rsidRDefault="00487195" w:rsidP="00487195">
      <w:pPr>
        <w:pStyle w:val="HTMLPreformatted"/>
        <w:numPr>
          <w:ilvl w:val="0"/>
          <w:numId w:val="22"/>
        </w:numPr>
        <w:tabs>
          <w:tab w:val="clear" w:pos="720"/>
        </w:tabs>
      </w:pPr>
      <w:r>
        <w:t>}</w:t>
      </w:r>
    </w:p>
    <w:p w14:paraId="35FA204F" w14:textId="77777777" w:rsidR="00487195" w:rsidRDefault="00487195" w:rsidP="00487195">
      <w:pPr>
        <w:pStyle w:val="NormalWeb"/>
        <w:numPr>
          <w:ilvl w:val="0"/>
          <w:numId w:val="22"/>
        </w:numPr>
      </w:pPr>
      <w:r>
        <w:t xml:space="preserve">Choose </w:t>
      </w:r>
      <w:r>
        <w:rPr>
          <w:rStyle w:val="Strong"/>
        </w:rPr>
        <w:t>Create</w:t>
      </w:r>
      <w:r>
        <w:t>.</w:t>
      </w:r>
    </w:p>
    <w:p w14:paraId="57B65256" w14:textId="77777777" w:rsidR="00487195" w:rsidRDefault="00487195" w:rsidP="00487195">
      <w:pPr>
        <w:pStyle w:val="NormalWeb"/>
        <w:numPr>
          <w:ilvl w:val="0"/>
          <w:numId w:val="22"/>
        </w:numPr>
      </w:pPr>
      <w:r>
        <w:t xml:space="preserve">Choose </w:t>
      </w:r>
      <w:r>
        <w:rPr>
          <w:rStyle w:val="Strong"/>
        </w:rPr>
        <w:t>Test</w:t>
      </w:r>
      <w:r>
        <w:t xml:space="preserve">. </w:t>
      </w:r>
    </w:p>
    <w:p w14:paraId="08818CB4" w14:textId="77777777" w:rsidR="00487195" w:rsidRDefault="00487195" w:rsidP="00487195">
      <w:pPr>
        <w:pStyle w:val="NormalWeb"/>
      </w:pPr>
      <w:r>
        <w:t xml:space="preserve">You should see the following in the </w:t>
      </w:r>
      <w:r>
        <w:rPr>
          <w:rStyle w:val="Strong"/>
        </w:rPr>
        <w:t>Execution result</w:t>
      </w:r>
      <w:r>
        <w:t xml:space="preserve"> go green, and when you expand the details sections you should see something like this:</w:t>
      </w:r>
    </w:p>
    <w:p w14:paraId="6CFF9899" w14:textId="77777777" w:rsidR="00487195" w:rsidRDefault="00487195" w:rsidP="00487195">
      <w:pPr>
        <w:pStyle w:val="HTMLPreformatted"/>
      </w:pPr>
      <w:r>
        <w:t>[</w:t>
      </w:r>
    </w:p>
    <w:p w14:paraId="248E232A" w14:textId="77777777" w:rsidR="00487195" w:rsidRDefault="00487195" w:rsidP="00487195">
      <w:pPr>
        <w:pStyle w:val="HTMLPreformatted"/>
      </w:pPr>
      <w:r>
        <w:t xml:space="preserve">  {</w:t>
      </w:r>
    </w:p>
    <w:p w14:paraId="7BE7C637" w14:textId="77777777" w:rsidR="00487195" w:rsidRDefault="00487195" w:rsidP="00487195">
      <w:pPr>
        <w:pStyle w:val="HTMLPreformatted"/>
      </w:pPr>
      <w:r>
        <w:t xml:space="preserve">    "</w:t>
      </w:r>
      <w:proofErr w:type="spellStart"/>
      <w:r>
        <w:t>dragon_type</w:t>
      </w:r>
      <w:proofErr w:type="spellEnd"/>
      <w:r>
        <w:t>": {</w:t>
      </w:r>
    </w:p>
    <w:p w14:paraId="05AC2285" w14:textId="77777777" w:rsidR="00487195" w:rsidRDefault="00487195" w:rsidP="00487195">
      <w:pPr>
        <w:pStyle w:val="HTMLPreformatted"/>
      </w:pPr>
      <w:r>
        <w:t xml:space="preserve">      "S": "green"</w:t>
      </w:r>
    </w:p>
    <w:p w14:paraId="37B50994" w14:textId="77777777" w:rsidR="00487195" w:rsidRDefault="00487195" w:rsidP="00487195">
      <w:pPr>
        <w:pStyle w:val="HTMLPreformatted"/>
      </w:pPr>
      <w:r>
        <w:t xml:space="preserve">    },</w:t>
      </w:r>
    </w:p>
    <w:p w14:paraId="373D549F" w14:textId="77777777" w:rsidR="00487195" w:rsidRDefault="00487195" w:rsidP="00487195">
      <w:pPr>
        <w:pStyle w:val="HTMLPreformatted"/>
      </w:pPr>
      <w:r>
        <w:t xml:space="preserve">    "defense": {</w:t>
      </w:r>
    </w:p>
    <w:p w14:paraId="46E43A24" w14:textId="77777777" w:rsidR="00487195" w:rsidRDefault="00487195" w:rsidP="00487195">
      <w:pPr>
        <w:pStyle w:val="HTMLPreformatted"/>
      </w:pPr>
      <w:r>
        <w:t xml:space="preserve">      "N": "7"</w:t>
      </w:r>
    </w:p>
    <w:p w14:paraId="3C9763E0" w14:textId="77777777" w:rsidR="00487195" w:rsidRDefault="00487195" w:rsidP="00487195">
      <w:pPr>
        <w:pStyle w:val="HTMLPreformatted"/>
      </w:pPr>
      <w:r>
        <w:t xml:space="preserve">    },</w:t>
      </w:r>
    </w:p>
    <w:p w14:paraId="16DF5854" w14:textId="77777777" w:rsidR="00487195" w:rsidRDefault="00487195" w:rsidP="00487195">
      <w:pPr>
        <w:pStyle w:val="HTMLPreformatted"/>
      </w:pPr>
      <w:r>
        <w:t xml:space="preserve">    "description": {</w:t>
      </w:r>
    </w:p>
    <w:p w14:paraId="114C3ABA" w14:textId="77777777" w:rsidR="00487195" w:rsidRDefault="00487195" w:rsidP="00487195">
      <w:pPr>
        <w:pStyle w:val="HTMLPreformatted"/>
      </w:pPr>
      <w:r>
        <w:t xml:space="preserve">      "S": "breaths acid"</w:t>
      </w:r>
    </w:p>
    <w:p w14:paraId="3475AB7E" w14:textId="77777777" w:rsidR="00487195" w:rsidRDefault="00487195" w:rsidP="00487195">
      <w:pPr>
        <w:pStyle w:val="HTMLPreformatted"/>
      </w:pPr>
      <w:r>
        <w:t xml:space="preserve">    },</w:t>
      </w:r>
    </w:p>
    <w:p w14:paraId="2140C3E9" w14:textId="77777777" w:rsidR="00487195" w:rsidRDefault="00487195" w:rsidP="00487195">
      <w:pPr>
        <w:pStyle w:val="HTMLPreformatted"/>
      </w:pPr>
      <w:r>
        <w:t xml:space="preserve">    "attack": {</w:t>
      </w:r>
    </w:p>
    <w:p w14:paraId="4CA891E4" w14:textId="77777777" w:rsidR="00487195" w:rsidRDefault="00487195" w:rsidP="00487195">
      <w:pPr>
        <w:pStyle w:val="HTMLPreformatted"/>
      </w:pPr>
      <w:r>
        <w:t xml:space="preserve">      "N": "10"</w:t>
      </w:r>
    </w:p>
    <w:p w14:paraId="79F1C645" w14:textId="77777777" w:rsidR="00487195" w:rsidRDefault="00487195" w:rsidP="00487195">
      <w:pPr>
        <w:pStyle w:val="HTMLPreformatted"/>
      </w:pPr>
      <w:r>
        <w:lastRenderedPageBreak/>
        <w:t xml:space="preserve">    },</w:t>
      </w:r>
    </w:p>
    <w:p w14:paraId="4B503B3A" w14:textId="77777777" w:rsidR="00487195" w:rsidRDefault="00487195" w:rsidP="00487195">
      <w:pPr>
        <w:pStyle w:val="HTMLPreformatted"/>
      </w:pPr>
      <w:r>
        <w:t xml:space="preserve">    "</w:t>
      </w:r>
      <w:proofErr w:type="spellStart"/>
      <w:r>
        <w:t>dragon_name</w:t>
      </w:r>
      <w:proofErr w:type="spellEnd"/>
      <w:r>
        <w:t>": {</w:t>
      </w:r>
    </w:p>
    <w:p w14:paraId="5FFD0B24" w14:textId="77777777" w:rsidR="00487195" w:rsidRDefault="00487195" w:rsidP="00487195">
      <w:pPr>
        <w:pStyle w:val="HTMLPreformatted"/>
      </w:pPr>
      <w:r>
        <w:t xml:space="preserve">      "S": "sparky"</w:t>
      </w:r>
    </w:p>
    <w:p w14:paraId="09A15393" w14:textId="77777777" w:rsidR="00487195" w:rsidRDefault="00487195" w:rsidP="00487195">
      <w:pPr>
        <w:pStyle w:val="HTMLPreformatted"/>
      </w:pPr>
      <w:r>
        <w:t xml:space="preserve">    }</w:t>
      </w:r>
    </w:p>
    <w:p w14:paraId="0D0FECAC" w14:textId="77777777" w:rsidR="00487195" w:rsidRDefault="00487195" w:rsidP="00487195">
      <w:pPr>
        <w:pStyle w:val="HTMLPreformatted"/>
      </w:pPr>
      <w:r>
        <w:t xml:space="preserve">  },</w:t>
      </w:r>
    </w:p>
    <w:p w14:paraId="36F733CA" w14:textId="77777777" w:rsidR="00487195" w:rsidRDefault="00487195" w:rsidP="00487195">
      <w:pPr>
        <w:pStyle w:val="HTMLPreformatted"/>
      </w:pPr>
      <w:r>
        <w:t xml:space="preserve">  {</w:t>
      </w:r>
    </w:p>
    <w:p w14:paraId="448A93CA" w14:textId="77777777" w:rsidR="00487195" w:rsidRDefault="00487195" w:rsidP="00487195">
      <w:pPr>
        <w:pStyle w:val="HTMLPreformatted"/>
      </w:pPr>
      <w:r>
        <w:t xml:space="preserve">    "</w:t>
      </w:r>
      <w:proofErr w:type="spellStart"/>
      <w:r>
        <w:t>dragon_type</w:t>
      </w:r>
      <w:proofErr w:type="spellEnd"/>
      <w:r>
        <w:t>": {</w:t>
      </w:r>
    </w:p>
    <w:p w14:paraId="13548A32" w14:textId="77777777" w:rsidR="00487195" w:rsidRDefault="00487195" w:rsidP="00487195">
      <w:pPr>
        <w:pStyle w:val="HTMLPreformatted"/>
      </w:pPr>
      <w:r>
        <w:t xml:space="preserve">      "S": "red"</w:t>
      </w:r>
    </w:p>
    <w:p w14:paraId="2D466387" w14:textId="77777777" w:rsidR="00487195" w:rsidRDefault="00487195" w:rsidP="00487195">
      <w:pPr>
        <w:pStyle w:val="HTMLPreformatted"/>
      </w:pPr>
      <w:r>
        <w:t xml:space="preserve">    },</w:t>
      </w:r>
    </w:p>
    <w:p w14:paraId="0064F0D6" w14:textId="77777777" w:rsidR="00487195" w:rsidRDefault="00487195" w:rsidP="00487195">
      <w:pPr>
        <w:pStyle w:val="HTMLPreformatted"/>
      </w:pPr>
      <w:r>
        <w:t xml:space="preserve">    "defense": {</w:t>
      </w:r>
    </w:p>
    <w:p w14:paraId="3B77FD76" w14:textId="77777777" w:rsidR="00487195" w:rsidRDefault="00487195" w:rsidP="00487195">
      <w:pPr>
        <w:pStyle w:val="HTMLPreformatted"/>
      </w:pPr>
      <w:r>
        <w:t xml:space="preserve">      "N": "10"</w:t>
      </w:r>
    </w:p>
    <w:p w14:paraId="054368CC" w14:textId="77777777" w:rsidR="00487195" w:rsidRDefault="00487195" w:rsidP="00487195">
      <w:pPr>
        <w:pStyle w:val="HTMLPreformatted"/>
      </w:pPr>
      <w:r>
        <w:t xml:space="preserve">    },</w:t>
      </w:r>
    </w:p>
    <w:p w14:paraId="0617FC35" w14:textId="77777777" w:rsidR="00487195" w:rsidRDefault="00487195" w:rsidP="00487195">
      <w:pPr>
        <w:pStyle w:val="HTMLPreformatted"/>
      </w:pPr>
      <w:r>
        <w:t xml:space="preserve">    "description": {</w:t>
      </w:r>
    </w:p>
    <w:p w14:paraId="6133232A" w14:textId="77777777" w:rsidR="00487195" w:rsidRDefault="00487195" w:rsidP="00487195">
      <w:pPr>
        <w:pStyle w:val="HTMLPreformatted"/>
      </w:pPr>
      <w:r>
        <w:t xml:space="preserve">      "S": "breaths fire"</w:t>
      </w:r>
    </w:p>
    <w:p w14:paraId="01D8FF04" w14:textId="77777777" w:rsidR="00487195" w:rsidRDefault="00487195" w:rsidP="00487195">
      <w:pPr>
        <w:pStyle w:val="HTMLPreformatted"/>
      </w:pPr>
      <w:r>
        <w:t xml:space="preserve">    },</w:t>
      </w:r>
    </w:p>
    <w:p w14:paraId="7CBC007C" w14:textId="77777777" w:rsidR="00487195" w:rsidRDefault="00487195" w:rsidP="00487195">
      <w:pPr>
        <w:pStyle w:val="HTMLPreformatted"/>
      </w:pPr>
      <w:r>
        <w:t xml:space="preserve">    "attack": {</w:t>
      </w:r>
    </w:p>
    <w:p w14:paraId="536B928E" w14:textId="77777777" w:rsidR="00487195" w:rsidRDefault="00487195" w:rsidP="00487195">
      <w:pPr>
        <w:pStyle w:val="HTMLPreformatted"/>
      </w:pPr>
      <w:r>
        <w:t xml:space="preserve">      "N": "7"</w:t>
      </w:r>
    </w:p>
    <w:p w14:paraId="60E22594" w14:textId="77777777" w:rsidR="00487195" w:rsidRDefault="00487195" w:rsidP="00487195">
      <w:pPr>
        <w:pStyle w:val="HTMLPreformatted"/>
      </w:pPr>
      <w:r>
        <w:t xml:space="preserve">    },</w:t>
      </w:r>
    </w:p>
    <w:p w14:paraId="5EC8905B" w14:textId="77777777" w:rsidR="00487195" w:rsidRDefault="00487195" w:rsidP="00487195">
      <w:pPr>
        <w:pStyle w:val="HTMLPreformatted"/>
      </w:pPr>
      <w:r>
        <w:t xml:space="preserve">    "</w:t>
      </w:r>
      <w:proofErr w:type="spellStart"/>
      <w:r>
        <w:t>dragon_name</w:t>
      </w:r>
      <w:proofErr w:type="spellEnd"/>
      <w:r>
        <w:t>": {</w:t>
      </w:r>
    </w:p>
    <w:p w14:paraId="4F56DAFC" w14:textId="77777777" w:rsidR="00487195" w:rsidRDefault="00487195" w:rsidP="00487195">
      <w:pPr>
        <w:pStyle w:val="HTMLPreformatted"/>
      </w:pPr>
      <w:r>
        <w:t xml:space="preserve">      "S": "</w:t>
      </w:r>
      <w:proofErr w:type="spellStart"/>
      <w:r>
        <w:t>tallie</w:t>
      </w:r>
      <w:proofErr w:type="spellEnd"/>
      <w:r>
        <w:t>"</w:t>
      </w:r>
    </w:p>
    <w:p w14:paraId="521BCCEA" w14:textId="77777777" w:rsidR="00487195" w:rsidRDefault="00487195" w:rsidP="00487195">
      <w:pPr>
        <w:pStyle w:val="HTMLPreformatted"/>
      </w:pPr>
      <w:r>
        <w:t xml:space="preserve">    }</w:t>
      </w:r>
    </w:p>
    <w:p w14:paraId="0F90FEE8" w14:textId="77777777" w:rsidR="00487195" w:rsidRDefault="00487195" w:rsidP="00487195">
      <w:pPr>
        <w:pStyle w:val="HTMLPreformatted"/>
      </w:pPr>
      <w:r>
        <w:t xml:space="preserve">  }</w:t>
      </w:r>
    </w:p>
    <w:p w14:paraId="488FD236" w14:textId="77777777" w:rsidR="00487195" w:rsidRDefault="00487195" w:rsidP="00487195">
      <w:pPr>
        <w:pStyle w:val="HTMLPreformatted"/>
      </w:pPr>
      <w:r>
        <w:t>]</w:t>
      </w:r>
    </w:p>
    <w:p w14:paraId="508049D7" w14:textId="77777777" w:rsidR="00487195" w:rsidRDefault="00487195" w:rsidP="00487195">
      <w:pPr>
        <w:pStyle w:val="NormalWeb"/>
      </w:pPr>
      <w:r>
        <w:rPr>
          <w:rStyle w:val="Strong"/>
        </w:rPr>
        <w:t>Congrats!</w:t>
      </w:r>
      <w:r>
        <w:t xml:space="preserve"> Your Lambda function can scan DynamoDB and return data. Now we need to put the API endpoint in front of it, so you can use it in your website.</w:t>
      </w:r>
    </w:p>
    <w:p w14:paraId="649DB058" w14:textId="77777777" w:rsidR="00487195" w:rsidRDefault="00487195" w:rsidP="00487195">
      <w:pPr>
        <w:pStyle w:val="Heading2"/>
      </w:pPr>
      <w:bookmarkStart w:id="22" w:name="header-n339"/>
      <w:bookmarkEnd w:id="22"/>
      <w:r>
        <w:t>Step 4: Create a simple API and connect it to your website</w:t>
      </w:r>
    </w:p>
    <w:p w14:paraId="108307BF" w14:textId="77777777" w:rsidR="00487195" w:rsidRDefault="00487195" w:rsidP="00487195">
      <w:pPr>
        <w:pStyle w:val="NormalWeb"/>
      </w:pPr>
      <w:r>
        <w:t>To create and test an API from the Amazon API Gateway console, do the following:</w:t>
      </w:r>
    </w:p>
    <w:p w14:paraId="0DCCF3D2" w14:textId="77777777" w:rsidR="00487195" w:rsidRDefault="00487195" w:rsidP="00487195">
      <w:pPr>
        <w:pStyle w:val="NormalWeb"/>
        <w:numPr>
          <w:ilvl w:val="0"/>
          <w:numId w:val="23"/>
        </w:numPr>
      </w:pPr>
      <w:r>
        <w:t xml:space="preserve">Choose </w:t>
      </w:r>
      <w:r>
        <w:rPr>
          <w:rStyle w:val="Strong"/>
        </w:rPr>
        <w:t>services</w:t>
      </w:r>
      <w:r>
        <w:t xml:space="preserve"> and search for </w:t>
      </w:r>
      <w:r>
        <w:rPr>
          <w:rStyle w:val="Strong"/>
        </w:rPr>
        <w:t>API Gateway</w:t>
      </w:r>
      <w:r>
        <w:t xml:space="preserve">. </w:t>
      </w:r>
    </w:p>
    <w:p w14:paraId="0AB27311" w14:textId="77777777" w:rsidR="00487195" w:rsidRDefault="00487195" w:rsidP="00487195">
      <w:pPr>
        <w:pStyle w:val="NormalWeb"/>
        <w:numPr>
          <w:ilvl w:val="0"/>
          <w:numId w:val="23"/>
        </w:numPr>
      </w:pPr>
      <w:r>
        <w:t xml:space="preserve">Choose </w:t>
      </w:r>
      <w:r>
        <w:rPr>
          <w:rStyle w:val="Strong"/>
        </w:rPr>
        <w:t>Get Started</w:t>
      </w:r>
      <w:r>
        <w:t xml:space="preserve"> and choose </w:t>
      </w:r>
      <w:r>
        <w:rPr>
          <w:rStyle w:val="Strong"/>
        </w:rPr>
        <w:t>OK</w:t>
      </w:r>
      <w:r>
        <w:t xml:space="preserve"> to remove the </w:t>
      </w:r>
      <w:r>
        <w:rPr>
          <w:rStyle w:val="Strong"/>
        </w:rPr>
        <w:t>Create Example API</w:t>
      </w:r>
      <w:r>
        <w:t xml:space="preserve"> pop-up. </w:t>
      </w:r>
    </w:p>
    <w:p w14:paraId="7AF51A5B" w14:textId="77777777" w:rsidR="00487195" w:rsidRDefault="00487195" w:rsidP="00487195">
      <w:pPr>
        <w:numPr>
          <w:ilvl w:val="1"/>
          <w:numId w:val="23"/>
        </w:numPr>
        <w:spacing w:before="100" w:beforeAutospacing="1" w:after="100" w:afterAutospacing="1"/>
      </w:pPr>
      <w:r>
        <w:t xml:space="preserve">If you already have an API Gateway. Choose </w:t>
      </w:r>
      <w:r>
        <w:rPr>
          <w:rStyle w:val="Strong"/>
        </w:rPr>
        <w:t>Create API</w:t>
      </w:r>
      <w:r>
        <w:t>.</w:t>
      </w:r>
    </w:p>
    <w:p w14:paraId="28010454" w14:textId="77777777" w:rsidR="00487195" w:rsidRDefault="00487195" w:rsidP="00487195">
      <w:pPr>
        <w:pStyle w:val="NormalWeb"/>
        <w:numPr>
          <w:ilvl w:val="0"/>
          <w:numId w:val="23"/>
        </w:numPr>
      </w:pPr>
      <w:r>
        <w:t xml:space="preserve">Under </w:t>
      </w:r>
      <w:r>
        <w:rPr>
          <w:rStyle w:val="Strong"/>
        </w:rPr>
        <w:t>Choose the protocol</w:t>
      </w:r>
      <w:r>
        <w:t xml:space="preserve">, select </w:t>
      </w:r>
      <w:r>
        <w:rPr>
          <w:rStyle w:val="Strong"/>
        </w:rPr>
        <w:t>REST</w:t>
      </w:r>
      <w:r>
        <w:t>.</w:t>
      </w:r>
    </w:p>
    <w:p w14:paraId="4A0FDA50" w14:textId="77777777" w:rsidR="00487195" w:rsidRDefault="00487195" w:rsidP="00487195">
      <w:pPr>
        <w:pStyle w:val="NormalWeb"/>
        <w:numPr>
          <w:ilvl w:val="0"/>
          <w:numId w:val="23"/>
        </w:numPr>
      </w:pPr>
      <w:r>
        <w:t xml:space="preserve">Under </w:t>
      </w:r>
      <w:r>
        <w:rPr>
          <w:rStyle w:val="Strong"/>
        </w:rPr>
        <w:t>Create new API</w:t>
      </w:r>
      <w:r>
        <w:t xml:space="preserve">, select </w:t>
      </w:r>
      <w:r>
        <w:rPr>
          <w:rStyle w:val="Strong"/>
        </w:rPr>
        <w:t>New API</w:t>
      </w:r>
      <w:r>
        <w:t>.</w:t>
      </w:r>
    </w:p>
    <w:p w14:paraId="5D371A0F" w14:textId="77777777" w:rsidR="00487195" w:rsidRDefault="00487195" w:rsidP="00487195">
      <w:pPr>
        <w:pStyle w:val="NormalWeb"/>
        <w:numPr>
          <w:ilvl w:val="0"/>
          <w:numId w:val="23"/>
        </w:numPr>
      </w:pPr>
      <w:r>
        <w:t>For settings, enter the following:</w:t>
      </w:r>
    </w:p>
    <w:p w14:paraId="25EF99FA" w14:textId="77777777" w:rsidR="00487195" w:rsidRDefault="00487195" w:rsidP="00487195">
      <w:pPr>
        <w:pStyle w:val="NormalWeb"/>
        <w:ind w:left="720"/>
      </w:pPr>
      <w:r>
        <w:rPr>
          <w:rStyle w:val="Strong"/>
        </w:rPr>
        <w:t>API name</w:t>
      </w:r>
      <w:r>
        <w:t xml:space="preserve">: </w:t>
      </w:r>
      <w:proofErr w:type="spellStart"/>
      <w:r>
        <w:rPr>
          <w:rStyle w:val="HTMLCode"/>
        </w:rPr>
        <w:t>DragonSearchAPI</w:t>
      </w:r>
      <w:proofErr w:type="spellEnd"/>
    </w:p>
    <w:p w14:paraId="73F2CE34" w14:textId="77777777" w:rsidR="00487195" w:rsidRDefault="00487195" w:rsidP="00487195">
      <w:pPr>
        <w:pStyle w:val="NormalWeb"/>
        <w:ind w:left="720"/>
      </w:pPr>
      <w:r>
        <w:rPr>
          <w:rStyle w:val="Strong"/>
        </w:rPr>
        <w:t>Description</w:t>
      </w:r>
      <w:r>
        <w:t>: Add a brief description (optional)</w:t>
      </w:r>
    </w:p>
    <w:p w14:paraId="44DD9E8C" w14:textId="77777777" w:rsidR="00487195" w:rsidRDefault="00487195" w:rsidP="00487195">
      <w:pPr>
        <w:pStyle w:val="NormalWeb"/>
        <w:ind w:left="720"/>
      </w:pPr>
      <w:r>
        <w:rPr>
          <w:rStyle w:val="Strong"/>
        </w:rPr>
        <w:t>Endpoint Type</w:t>
      </w:r>
      <w:r>
        <w:t>: Regional</w:t>
      </w:r>
    </w:p>
    <w:p w14:paraId="05182BDE" w14:textId="77777777" w:rsidR="00487195" w:rsidRDefault="00487195" w:rsidP="00487195">
      <w:pPr>
        <w:pStyle w:val="NormalWeb"/>
        <w:numPr>
          <w:ilvl w:val="0"/>
          <w:numId w:val="23"/>
        </w:numPr>
      </w:pPr>
      <w:r>
        <w:t xml:space="preserve">Choose </w:t>
      </w:r>
      <w:r>
        <w:rPr>
          <w:rStyle w:val="Strong"/>
        </w:rPr>
        <w:t>Create API</w:t>
      </w:r>
      <w:r>
        <w:t>.</w:t>
      </w:r>
    </w:p>
    <w:p w14:paraId="0B57904F" w14:textId="77777777" w:rsidR="00487195" w:rsidRDefault="00487195" w:rsidP="00487195">
      <w:pPr>
        <w:pStyle w:val="NormalWeb"/>
        <w:numPr>
          <w:ilvl w:val="0"/>
          <w:numId w:val="23"/>
        </w:numPr>
      </w:pPr>
      <w:r>
        <w:t xml:space="preserve">Choose </w:t>
      </w:r>
      <w:r>
        <w:rPr>
          <w:rStyle w:val="Strong"/>
        </w:rPr>
        <w:t>Actions</w:t>
      </w:r>
      <w:r>
        <w:t xml:space="preserve"> and then </w:t>
      </w:r>
      <w:r>
        <w:rPr>
          <w:rStyle w:val="Strong"/>
        </w:rPr>
        <w:t>Create Method</w:t>
      </w:r>
      <w:r>
        <w:t>.</w:t>
      </w:r>
    </w:p>
    <w:p w14:paraId="3947E411" w14:textId="77777777" w:rsidR="00487195" w:rsidRDefault="00487195" w:rsidP="00487195">
      <w:pPr>
        <w:pStyle w:val="NormalWeb"/>
        <w:numPr>
          <w:ilvl w:val="0"/>
          <w:numId w:val="23"/>
        </w:numPr>
      </w:pPr>
      <w:r>
        <w:t xml:space="preserve">From the drop-down list under the </w:t>
      </w:r>
      <w:r>
        <w:rPr>
          <w:rStyle w:val="Strong"/>
        </w:rPr>
        <w:t>/</w:t>
      </w:r>
      <w:r>
        <w:t xml:space="preserve"> under </w:t>
      </w:r>
      <w:r>
        <w:rPr>
          <w:rStyle w:val="Strong"/>
        </w:rPr>
        <w:t>Resources</w:t>
      </w:r>
      <w:r>
        <w:t xml:space="preserve">, choose </w:t>
      </w:r>
      <w:r>
        <w:rPr>
          <w:rStyle w:val="Strong"/>
        </w:rPr>
        <w:t>POST</w:t>
      </w:r>
      <w:r>
        <w:t xml:space="preserve"> and select the check mark icon.</w:t>
      </w:r>
    </w:p>
    <w:p w14:paraId="160530F4" w14:textId="77777777" w:rsidR="00487195" w:rsidRDefault="00487195" w:rsidP="00487195">
      <w:pPr>
        <w:pStyle w:val="NormalWeb"/>
        <w:numPr>
          <w:ilvl w:val="0"/>
          <w:numId w:val="23"/>
        </w:numPr>
      </w:pPr>
      <w:r>
        <w:t xml:space="preserve">For </w:t>
      </w:r>
      <w:r>
        <w:rPr>
          <w:rStyle w:val="Strong"/>
        </w:rPr>
        <w:t>Integration type</w:t>
      </w:r>
      <w:r>
        <w:t xml:space="preserve">, choose </w:t>
      </w:r>
      <w:r>
        <w:rPr>
          <w:rStyle w:val="Strong"/>
        </w:rPr>
        <w:t>Lambda Function</w:t>
      </w:r>
      <w:r>
        <w:t>.</w:t>
      </w:r>
    </w:p>
    <w:p w14:paraId="6033ACC6" w14:textId="77777777" w:rsidR="00487195" w:rsidRDefault="00487195" w:rsidP="00487195">
      <w:pPr>
        <w:pStyle w:val="NormalWeb"/>
        <w:numPr>
          <w:ilvl w:val="0"/>
          <w:numId w:val="23"/>
        </w:numPr>
      </w:pPr>
      <w:r>
        <w:t xml:space="preserve">Make sure the Lambda Region is set to </w:t>
      </w:r>
      <w:r>
        <w:rPr>
          <w:rStyle w:val="Emphasis"/>
          <w:b/>
          <w:bCs/>
        </w:rPr>
        <w:t>us-east-1</w:t>
      </w:r>
      <w:r>
        <w:t>.</w:t>
      </w:r>
    </w:p>
    <w:p w14:paraId="3978013F" w14:textId="77777777" w:rsidR="00487195" w:rsidRDefault="00487195" w:rsidP="00487195">
      <w:pPr>
        <w:pStyle w:val="NormalWeb"/>
        <w:numPr>
          <w:ilvl w:val="0"/>
          <w:numId w:val="23"/>
        </w:numPr>
      </w:pPr>
      <w:r>
        <w:t xml:space="preserve">Ensure that you </w:t>
      </w:r>
      <w:r>
        <w:rPr>
          <w:rStyle w:val="Strong"/>
          <w:u w:val="single"/>
        </w:rPr>
        <w:t>do not</w:t>
      </w:r>
      <w:r>
        <w:t xml:space="preserve"> select </w:t>
      </w:r>
      <w:r>
        <w:rPr>
          <w:rStyle w:val="Strong"/>
        </w:rPr>
        <w:t>Use Lambda Proxy integration</w:t>
      </w:r>
      <w:r>
        <w:t xml:space="preserve">. That must remain </w:t>
      </w:r>
      <w:r>
        <w:rPr>
          <w:rStyle w:val="Strong"/>
        </w:rPr>
        <w:t>unchecked</w:t>
      </w:r>
      <w:r>
        <w:t>.</w:t>
      </w:r>
    </w:p>
    <w:p w14:paraId="4BD49525" w14:textId="77777777" w:rsidR="00487195" w:rsidRDefault="00487195" w:rsidP="00487195">
      <w:pPr>
        <w:pStyle w:val="NormalWeb"/>
        <w:numPr>
          <w:ilvl w:val="0"/>
          <w:numId w:val="23"/>
        </w:numPr>
      </w:pPr>
      <w:r>
        <w:lastRenderedPageBreak/>
        <w:t xml:space="preserve">Under Lambda Function start typing the word </w:t>
      </w:r>
      <w:r>
        <w:rPr>
          <w:rStyle w:val="HTMLCode"/>
        </w:rPr>
        <w:t>Dragon</w:t>
      </w:r>
      <w:r>
        <w:t xml:space="preserve">, so you can choose </w:t>
      </w:r>
      <w:proofErr w:type="spellStart"/>
      <w:r>
        <w:rPr>
          <w:rStyle w:val="Strong"/>
        </w:rPr>
        <w:t>DragonSearch</w:t>
      </w:r>
      <w:proofErr w:type="spellEnd"/>
      <w:r>
        <w:t xml:space="preserve"> from the list. </w:t>
      </w:r>
    </w:p>
    <w:p w14:paraId="356A7C51" w14:textId="77777777" w:rsidR="00487195" w:rsidRDefault="00487195" w:rsidP="00487195">
      <w:pPr>
        <w:pStyle w:val="NormalWeb"/>
        <w:numPr>
          <w:ilvl w:val="0"/>
          <w:numId w:val="23"/>
        </w:numPr>
      </w:pPr>
      <w:r>
        <w:t xml:space="preserve">Set </w:t>
      </w:r>
      <w:r>
        <w:rPr>
          <w:rStyle w:val="Strong"/>
        </w:rPr>
        <w:t>custom timeout</w:t>
      </w:r>
      <w:r>
        <w:t xml:space="preserve"> to 10 seconds </w:t>
      </w:r>
      <w:r>
        <w:rPr>
          <w:rStyle w:val="HTMLCode"/>
        </w:rPr>
        <w:t>10000</w:t>
      </w:r>
      <w:r>
        <w:t>.</w:t>
      </w:r>
    </w:p>
    <w:p w14:paraId="512FFB07" w14:textId="77777777" w:rsidR="00487195" w:rsidRDefault="00487195" w:rsidP="00487195">
      <w:pPr>
        <w:pStyle w:val="NormalWeb"/>
        <w:numPr>
          <w:ilvl w:val="0"/>
          <w:numId w:val="23"/>
        </w:numPr>
      </w:pPr>
      <w:r>
        <w:t xml:space="preserve">Click </w:t>
      </w:r>
      <w:r>
        <w:rPr>
          <w:rStyle w:val="Strong"/>
        </w:rPr>
        <w:t>Save</w:t>
      </w:r>
      <w:r>
        <w:t>.</w:t>
      </w:r>
    </w:p>
    <w:p w14:paraId="38BE1FF3" w14:textId="77777777" w:rsidR="00487195" w:rsidRDefault="00487195" w:rsidP="00487195">
      <w:pPr>
        <w:pStyle w:val="NormalWeb"/>
        <w:numPr>
          <w:ilvl w:val="0"/>
          <w:numId w:val="23"/>
        </w:numPr>
      </w:pPr>
      <w:r>
        <w:t xml:space="preserve">Click </w:t>
      </w:r>
      <w:r>
        <w:rPr>
          <w:rStyle w:val="Strong"/>
        </w:rPr>
        <w:t>OK</w:t>
      </w:r>
      <w:r>
        <w:t xml:space="preserve"> to bypass the pop-up telling us about giving permissions for API gateway to talk to Lambda. This is fine, and just what we want it to do.</w:t>
      </w:r>
    </w:p>
    <w:p w14:paraId="70DC7009" w14:textId="77777777" w:rsidR="00487195" w:rsidRDefault="00487195" w:rsidP="00487195">
      <w:pPr>
        <w:pStyle w:val="NormalWeb"/>
        <w:numPr>
          <w:ilvl w:val="0"/>
          <w:numId w:val="23"/>
        </w:numPr>
      </w:pPr>
      <w:r>
        <w:t xml:space="preserve">Click </w:t>
      </w:r>
      <w:r>
        <w:rPr>
          <w:rStyle w:val="Strong"/>
        </w:rPr>
        <w:t>TEST</w:t>
      </w:r>
      <w:r>
        <w:t xml:space="preserve"> and you should see a page where you can type the "request body", which you leave </w:t>
      </w:r>
      <w:r>
        <w:rPr>
          <w:rStyle w:val="Strong"/>
        </w:rPr>
        <w:t>blank</w:t>
      </w:r>
      <w:r>
        <w:t>.</w:t>
      </w:r>
    </w:p>
    <w:p w14:paraId="53C30367" w14:textId="77777777" w:rsidR="00487195" w:rsidRDefault="00487195" w:rsidP="00487195">
      <w:pPr>
        <w:pStyle w:val="NormalWeb"/>
        <w:numPr>
          <w:ilvl w:val="0"/>
          <w:numId w:val="23"/>
        </w:numPr>
      </w:pPr>
      <w:r>
        <w:t xml:space="preserve">Scroll to the bottom to press the </w:t>
      </w:r>
      <w:r>
        <w:rPr>
          <w:rStyle w:val="Strong"/>
        </w:rPr>
        <w:t>Test</w:t>
      </w:r>
      <w:r>
        <w:t xml:space="preserve"> button.</w:t>
      </w:r>
    </w:p>
    <w:p w14:paraId="7B666340" w14:textId="77777777" w:rsidR="00487195" w:rsidRDefault="00487195" w:rsidP="00487195">
      <w:pPr>
        <w:pStyle w:val="NormalWeb"/>
      </w:pPr>
      <w:r>
        <w:t xml:space="preserve">Under </w:t>
      </w:r>
      <w:r>
        <w:rPr>
          <w:rStyle w:val="Strong"/>
        </w:rPr>
        <w:t>Response Body</w:t>
      </w:r>
      <w:r>
        <w:t xml:space="preserve"> you should see something like the following:</w:t>
      </w:r>
    </w:p>
    <w:p w14:paraId="21FA907A" w14:textId="77777777" w:rsidR="00487195" w:rsidRDefault="00487195" w:rsidP="00487195">
      <w:pPr>
        <w:pStyle w:val="HTMLPreformatted"/>
      </w:pPr>
      <w:r>
        <w:t>[</w:t>
      </w:r>
    </w:p>
    <w:p w14:paraId="24856679" w14:textId="77777777" w:rsidR="00487195" w:rsidRDefault="00487195" w:rsidP="00487195">
      <w:pPr>
        <w:pStyle w:val="HTMLPreformatted"/>
      </w:pPr>
      <w:r>
        <w:t xml:space="preserve">  {</w:t>
      </w:r>
    </w:p>
    <w:p w14:paraId="2CB8F4BE" w14:textId="77777777" w:rsidR="00487195" w:rsidRDefault="00487195" w:rsidP="00487195">
      <w:pPr>
        <w:pStyle w:val="HTMLPreformatted"/>
      </w:pPr>
      <w:r>
        <w:t xml:space="preserve">    "</w:t>
      </w:r>
      <w:proofErr w:type="spellStart"/>
      <w:r>
        <w:t>dragon_type</w:t>
      </w:r>
      <w:proofErr w:type="spellEnd"/>
      <w:r>
        <w:t>": {</w:t>
      </w:r>
    </w:p>
    <w:p w14:paraId="4E91ED1F" w14:textId="77777777" w:rsidR="00487195" w:rsidRDefault="00487195" w:rsidP="00487195">
      <w:pPr>
        <w:pStyle w:val="HTMLPreformatted"/>
      </w:pPr>
      <w:r>
        <w:t xml:space="preserve">      "S": "green"</w:t>
      </w:r>
    </w:p>
    <w:p w14:paraId="4F429EC5" w14:textId="77777777" w:rsidR="00487195" w:rsidRDefault="00487195" w:rsidP="00487195">
      <w:pPr>
        <w:pStyle w:val="HTMLPreformatted"/>
      </w:pPr>
      <w:r>
        <w:t xml:space="preserve">    },</w:t>
      </w:r>
    </w:p>
    <w:p w14:paraId="49D1C39B" w14:textId="77777777" w:rsidR="00487195" w:rsidRDefault="00487195" w:rsidP="00487195">
      <w:pPr>
        <w:pStyle w:val="HTMLPreformatted"/>
      </w:pPr>
      <w:r>
        <w:t xml:space="preserve">    "defense": {</w:t>
      </w:r>
    </w:p>
    <w:p w14:paraId="0F49FB8F" w14:textId="77777777" w:rsidR="00487195" w:rsidRDefault="00487195" w:rsidP="00487195">
      <w:pPr>
        <w:pStyle w:val="HTMLPreformatted"/>
      </w:pPr>
      <w:r>
        <w:t xml:space="preserve">      "N": "7"</w:t>
      </w:r>
    </w:p>
    <w:p w14:paraId="24446628" w14:textId="77777777" w:rsidR="00487195" w:rsidRDefault="00487195" w:rsidP="00487195">
      <w:pPr>
        <w:pStyle w:val="HTMLPreformatted"/>
      </w:pPr>
      <w:r>
        <w:t xml:space="preserve">    },</w:t>
      </w:r>
    </w:p>
    <w:p w14:paraId="6F0FD1C3" w14:textId="77777777" w:rsidR="00487195" w:rsidRDefault="00487195" w:rsidP="00487195">
      <w:pPr>
        <w:pStyle w:val="HTMLPreformatted"/>
      </w:pPr>
      <w:r>
        <w:t xml:space="preserve">    "description": {</w:t>
      </w:r>
    </w:p>
    <w:p w14:paraId="4CEF1FBF" w14:textId="77777777" w:rsidR="00487195" w:rsidRDefault="00487195" w:rsidP="00487195">
      <w:pPr>
        <w:pStyle w:val="HTMLPreformatted"/>
      </w:pPr>
      <w:r>
        <w:t xml:space="preserve">      "S": "breaths acid"</w:t>
      </w:r>
    </w:p>
    <w:p w14:paraId="0CA1D09C" w14:textId="77777777" w:rsidR="00487195" w:rsidRDefault="00487195" w:rsidP="00487195">
      <w:pPr>
        <w:pStyle w:val="HTMLPreformatted"/>
      </w:pPr>
      <w:r>
        <w:t xml:space="preserve">    },</w:t>
      </w:r>
    </w:p>
    <w:p w14:paraId="36CCAB91" w14:textId="77777777" w:rsidR="00487195" w:rsidRDefault="00487195" w:rsidP="00487195">
      <w:pPr>
        <w:pStyle w:val="HTMLPreformatted"/>
      </w:pPr>
      <w:r>
        <w:t xml:space="preserve">    "attack": {</w:t>
      </w:r>
    </w:p>
    <w:p w14:paraId="64DEAAAC" w14:textId="77777777" w:rsidR="00487195" w:rsidRDefault="00487195" w:rsidP="00487195">
      <w:pPr>
        <w:pStyle w:val="HTMLPreformatted"/>
      </w:pPr>
      <w:r>
        <w:t xml:space="preserve">      "N": "10"</w:t>
      </w:r>
    </w:p>
    <w:p w14:paraId="4D466FE3" w14:textId="77777777" w:rsidR="00487195" w:rsidRDefault="00487195" w:rsidP="00487195">
      <w:pPr>
        <w:pStyle w:val="HTMLPreformatted"/>
      </w:pPr>
      <w:r>
        <w:t xml:space="preserve">    },</w:t>
      </w:r>
    </w:p>
    <w:p w14:paraId="223F246B" w14:textId="77777777" w:rsidR="00487195" w:rsidRDefault="00487195" w:rsidP="00487195">
      <w:pPr>
        <w:pStyle w:val="HTMLPreformatted"/>
      </w:pPr>
      <w:r>
        <w:t xml:space="preserve">    "</w:t>
      </w:r>
      <w:proofErr w:type="spellStart"/>
      <w:r>
        <w:t>dragon_name</w:t>
      </w:r>
      <w:proofErr w:type="spellEnd"/>
      <w:r>
        <w:t>": {</w:t>
      </w:r>
    </w:p>
    <w:p w14:paraId="6B64E540" w14:textId="77777777" w:rsidR="00487195" w:rsidRDefault="00487195" w:rsidP="00487195">
      <w:pPr>
        <w:pStyle w:val="HTMLPreformatted"/>
      </w:pPr>
      <w:r>
        <w:t xml:space="preserve">      "S": "sparky"</w:t>
      </w:r>
    </w:p>
    <w:p w14:paraId="18BBB3ED" w14:textId="77777777" w:rsidR="00487195" w:rsidRDefault="00487195" w:rsidP="00487195">
      <w:pPr>
        <w:pStyle w:val="HTMLPreformatted"/>
      </w:pPr>
      <w:r>
        <w:t xml:space="preserve">    }</w:t>
      </w:r>
    </w:p>
    <w:p w14:paraId="73F23F52" w14:textId="77777777" w:rsidR="00487195" w:rsidRDefault="00487195" w:rsidP="00487195">
      <w:pPr>
        <w:pStyle w:val="HTMLPreformatted"/>
      </w:pPr>
      <w:r>
        <w:t xml:space="preserve">  },</w:t>
      </w:r>
    </w:p>
    <w:p w14:paraId="2F741DC8" w14:textId="77777777" w:rsidR="00487195" w:rsidRDefault="00487195" w:rsidP="00487195">
      <w:pPr>
        <w:pStyle w:val="HTMLPreformatted"/>
      </w:pPr>
      <w:r>
        <w:t xml:space="preserve">  {</w:t>
      </w:r>
    </w:p>
    <w:p w14:paraId="14A75834" w14:textId="77777777" w:rsidR="00487195" w:rsidRDefault="00487195" w:rsidP="00487195">
      <w:pPr>
        <w:pStyle w:val="HTMLPreformatted"/>
      </w:pPr>
      <w:r>
        <w:t xml:space="preserve">    "</w:t>
      </w:r>
      <w:proofErr w:type="spellStart"/>
      <w:r>
        <w:t>dragon_type</w:t>
      </w:r>
      <w:proofErr w:type="spellEnd"/>
      <w:r>
        <w:t>": {</w:t>
      </w:r>
    </w:p>
    <w:p w14:paraId="72EF6E7F" w14:textId="77777777" w:rsidR="00487195" w:rsidRDefault="00487195" w:rsidP="00487195">
      <w:pPr>
        <w:pStyle w:val="HTMLPreformatted"/>
      </w:pPr>
      <w:r>
        <w:t xml:space="preserve">      "S": "red"</w:t>
      </w:r>
    </w:p>
    <w:p w14:paraId="666EF366" w14:textId="77777777" w:rsidR="00487195" w:rsidRDefault="00487195" w:rsidP="00487195">
      <w:pPr>
        <w:pStyle w:val="HTMLPreformatted"/>
      </w:pPr>
      <w:r>
        <w:t xml:space="preserve">    },</w:t>
      </w:r>
    </w:p>
    <w:p w14:paraId="497C743C" w14:textId="77777777" w:rsidR="00487195" w:rsidRDefault="00487195" w:rsidP="00487195">
      <w:pPr>
        <w:pStyle w:val="HTMLPreformatted"/>
      </w:pPr>
      <w:r>
        <w:t xml:space="preserve">    "defense": {</w:t>
      </w:r>
    </w:p>
    <w:p w14:paraId="4683F604" w14:textId="77777777" w:rsidR="00487195" w:rsidRDefault="00487195" w:rsidP="00487195">
      <w:pPr>
        <w:pStyle w:val="HTMLPreformatted"/>
      </w:pPr>
      <w:r>
        <w:t xml:space="preserve">      "N": "10"</w:t>
      </w:r>
    </w:p>
    <w:p w14:paraId="4F81D796" w14:textId="77777777" w:rsidR="00487195" w:rsidRDefault="00487195" w:rsidP="00487195">
      <w:pPr>
        <w:pStyle w:val="HTMLPreformatted"/>
      </w:pPr>
      <w:r>
        <w:t xml:space="preserve">    },</w:t>
      </w:r>
    </w:p>
    <w:p w14:paraId="4338710E" w14:textId="77777777" w:rsidR="00487195" w:rsidRDefault="00487195" w:rsidP="00487195">
      <w:pPr>
        <w:pStyle w:val="HTMLPreformatted"/>
      </w:pPr>
      <w:r>
        <w:t xml:space="preserve">    "description": {</w:t>
      </w:r>
    </w:p>
    <w:p w14:paraId="6755FE93" w14:textId="77777777" w:rsidR="00487195" w:rsidRDefault="00487195" w:rsidP="00487195">
      <w:pPr>
        <w:pStyle w:val="HTMLPreformatted"/>
      </w:pPr>
      <w:r>
        <w:t xml:space="preserve">      "S": "breaths fire"</w:t>
      </w:r>
    </w:p>
    <w:p w14:paraId="69143B18" w14:textId="77777777" w:rsidR="00487195" w:rsidRDefault="00487195" w:rsidP="00487195">
      <w:pPr>
        <w:pStyle w:val="HTMLPreformatted"/>
      </w:pPr>
      <w:r>
        <w:t xml:space="preserve">    },</w:t>
      </w:r>
    </w:p>
    <w:p w14:paraId="482C04EC" w14:textId="77777777" w:rsidR="00487195" w:rsidRDefault="00487195" w:rsidP="00487195">
      <w:pPr>
        <w:pStyle w:val="HTMLPreformatted"/>
      </w:pPr>
      <w:r>
        <w:t xml:space="preserve">    "attack": {</w:t>
      </w:r>
    </w:p>
    <w:p w14:paraId="5BC5BF94" w14:textId="77777777" w:rsidR="00487195" w:rsidRDefault="00487195" w:rsidP="00487195">
      <w:pPr>
        <w:pStyle w:val="HTMLPreformatted"/>
      </w:pPr>
      <w:r>
        <w:t xml:space="preserve">      "N": "7"</w:t>
      </w:r>
    </w:p>
    <w:p w14:paraId="4C53758B" w14:textId="77777777" w:rsidR="00487195" w:rsidRDefault="00487195" w:rsidP="00487195">
      <w:pPr>
        <w:pStyle w:val="HTMLPreformatted"/>
      </w:pPr>
      <w:r>
        <w:t xml:space="preserve">    },</w:t>
      </w:r>
    </w:p>
    <w:p w14:paraId="38D13B1A" w14:textId="77777777" w:rsidR="00487195" w:rsidRDefault="00487195" w:rsidP="00487195">
      <w:pPr>
        <w:pStyle w:val="HTMLPreformatted"/>
      </w:pPr>
      <w:r>
        <w:t xml:space="preserve">    "</w:t>
      </w:r>
      <w:proofErr w:type="spellStart"/>
      <w:r>
        <w:t>dragon_name</w:t>
      </w:r>
      <w:proofErr w:type="spellEnd"/>
      <w:r>
        <w:t>": {</w:t>
      </w:r>
    </w:p>
    <w:p w14:paraId="4DD5139C" w14:textId="77777777" w:rsidR="00487195" w:rsidRDefault="00487195" w:rsidP="00487195">
      <w:pPr>
        <w:pStyle w:val="HTMLPreformatted"/>
      </w:pPr>
      <w:r>
        <w:t xml:space="preserve">      "S": "</w:t>
      </w:r>
      <w:proofErr w:type="spellStart"/>
      <w:r>
        <w:t>tallie</w:t>
      </w:r>
      <w:proofErr w:type="spellEnd"/>
      <w:r>
        <w:t>"</w:t>
      </w:r>
    </w:p>
    <w:p w14:paraId="025E263C" w14:textId="77777777" w:rsidR="00487195" w:rsidRDefault="00487195" w:rsidP="00487195">
      <w:pPr>
        <w:pStyle w:val="HTMLPreformatted"/>
      </w:pPr>
      <w:r>
        <w:t xml:space="preserve">    }</w:t>
      </w:r>
    </w:p>
    <w:p w14:paraId="70ED881D" w14:textId="77777777" w:rsidR="00487195" w:rsidRDefault="00487195" w:rsidP="00487195">
      <w:pPr>
        <w:pStyle w:val="HTMLPreformatted"/>
      </w:pPr>
      <w:r>
        <w:t xml:space="preserve">  }</w:t>
      </w:r>
    </w:p>
    <w:p w14:paraId="638BA2D7" w14:textId="77777777" w:rsidR="00487195" w:rsidRDefault="00487195" w:rsidP="00487195">
      <w:pPr>
        <w:pStyle w:val="HTMLPreformatted"/>
      </w:pPr>
      <w:r>
        <w:t>]</w:t>
      </w:r>
    </w:p>
    <w:p w14:paraId="7EF30F02" w14:textId="77777777" w:rsidR="00487195" w:rsidRDefault="00487195" w:rsidP="00487195">
      <w:pPr>
        <w:pStyle w:val="Heading2"/>
      </w:pPr>
      <w:bookmarkStart w:id="23" w:name="header-n385"/>
      <w:bookmarkEnd w:id="23"/>
      <w:r>
        <w:t>Important step</w:t>
      </w:r>
    </w:p>
    <w:p w14:paraId="4D93B810" w14:textId="77777777" w:rsidR="00487195" w:rsidRDefault="00487195" w:rsidP="00487195">
      <w:pPr>
        <w:pStyle w:val="NormalWeb"/>
      </w:pPr>
      <w:r>
        <w:t xml:space="preserve">Before your website can talk to this </w:t>
      </w:r>
      <w:proofErr w:type="gramStart"/>
      <w:r>
        <w:t>back end</w:t>
      </w:r>
      <w:proofErr w:type="gramEnd"/>
      <w:r>
        <w:t xml:space="preserve"> API. We need to enable CORS </w:t>
      </w:r>
      <w:r>
        <w:rPr>
          <w:u w:val="single"/>
        </w:rPr>
        <w:t>before</w:t>
      </w:r>
      <w:r>
        <w:t xml:space="preserve"> deploying it.</w:t>
      </w:r>
    </w:p>
    <w:p w14:paraId="37090CDD" w14:textId="77777777" w:rsidR="00487195" w:rsidRDefault="00487195" w:rsidP="00487195">
      <w:pPr>
        <w:pStyle w:val="NormalWeb"/>
      </w:pPr>
      <w:r>
        <w:t>Here is why:</w:t>
      </w:r>
    </w:p>
    <w:p w14:paraId="713F45F6" w14:textId="77777777" w:rsidR="00487195" w:rsidRDefault="00487195" w:rsidP="00487195">
      <w:pPr>
        <w:pStyle w:val="NormalWeb"/>
      </w:pPr>
      <w:r>
        <w:lastRenderedPageBreak/>
        <w:t xml:space="preserve">Your website is hosted in one domain (your S3 website URL) and your API is hosted in a different domain (the API Gateway endpoint URL). Your browser doesn't like </w:t>
      </w:r>
      <w:proofErr w:type="gramStart"/>
      <w:r>
        <w:t>this, and</w:t>
      </w:r>
      <w:proofErr w:type="gramEnd"/>
      <w:r>
        <w:t xml:space="preserve"> blocks the request.</w:t>
      </w:r>
    </w:p>
    <w:p w14:paraId="236BD9BE" w14:textId="77777777" w:rsidR="00487195" w:rsidRDefault="00487195" w:rsidP="00487195">
      <w:pPr>
        <w:pStyle w:val="NormalWeb"/>
      </w:pPr>
      <w:r>
        <w:t xml:space="preserve">You need to let your browser know that it is OK to call your API Gateway endpoint URL from your website. You do this by using what is known as a </w:t>
      </w:r>
      <w:r>
        <w:rPr>
          <w:rStyle w:val="Emphasis"/>
        </w:rPr>
        <w:t>preflight request</w:t>
      </w:r>
      <w:r>
        <w:t>.</w:t>
      </w:r>
    </w:p>
    <w:p w14:paraId="7B8D0CBC" w14:textId="77777777" w:rsidR="00487195" w:rsidRDefault="00487195" w:rsidP="00487195">
      <w:pPr>
        <w:pStyle w:val="NormalWeb"/>
      </w:pPr>
      <w:r>
        <w:t>This entire process of allowing cross-domain access with preflight requests is called "Enabling CORS" (Cross-Origin Resource Sharing).</w:t>
      </w:r>
    </w:p>
    <w:p w14:paraId="6D2E89C5" w14:textId="77777777" w:rsidR="00487195" w:rsidRDefault="00487195" w:rsidP="00487195">
      <w:pPr>
        <w:pStyle w:val="NormalWeb"/>
      </w:pPr>
      <w:r>
        <w:t>To enable CORS from the Amazon API Gateway console, do the following:</w:t>
      </w:r>
    </w:p>
    <w:p w14:paraId="2D6845FA" w14:textId="77777777" w:rsidR="00487195" w:rsidRDefault="00487195" w:rsidP="00487195">
      <w:pPr>
        <w:numPr>
          <w:ilvl w:val="0"/>
          <w:numId w:val="24"/>
        </w:numPr>
        <w:spacing w:before="100" w:beforeAutospacing="1" w:after="100" w:afterAutospacing="1"/>
      </w:pPr>
      <w:r>
        <w:t xml:space="preserve">Click on the resource </w:t>
      </w:r>
      <w:r>
        <w:rPr>
          <w:rStyle w:val="HTMLCode"/>
          <w:rFonts w:eastAsiaTheme="minorHAnsi"/>
          <w:b/>
          <w:bCs/>
        </w:rPr>
        <w:t>/</w:t>
      </w:r>
      <w:r>
        <w:t xml:space="preserve"> above POST. </w:t>
      </w:r>
      <w:r>
        <w:rPr>
          <w:rStyle w:val="Emphasis"/>
        </w:rPr>
        <w:t>You should see a green POST box appear on the right.</w:t>
      </w:r>
    </w:p>
    <w:p w14:paraId="14514198" w14:textId="77777777" w:rsidR="00487195" w:rsidRDefault="00487195" w:rsidP="00487195">
      <w:pPr>
        <w:numPr>
          <w:ilvl w:val="0"/>
          <w:numId w:val="24"/>
        </w:numPr>
        <w:spacing w:before="100" w:beforeAutospacing="1" w:after="100" w:afterAutospacing="1"/>
      </w:pPr>
      <w:r>
        <w:t xml:space="preserve">Choose </w:t>
      </w:r>
      <w:r>
        <w:rPr>
          <w:rStyle w:val="Strong"/>
        </w:rPr>
        <w:t>Actions</w:t>
      </w:r>
      <w:r>
        <w:t xml:space="preserve"> and select </w:t>
      </w:r>
      <w:r>
        <w:rPr>
          <w:rStyle w:val="Strong"/>
        </w:rPr>
        <w:t>Enable CORS</w:t>
      </w:r>
      <w:r>
        <w:t>.</w:t>
      </w:r>
    </w:p>
    <w:p w14:paraId="0C4E196C" w14:textId="77777777" w:rsidR="00487195" w:rsidRDefault="00487195" w:rsidP="00487195">
      <w:pPr>
        <w:numPr>
          <w:ilvl w:val="0"/>
          <w:numId w:val="24"/>
        </w:numPr>
        <w:spacing w:before="100" w:beforeAutospacing="1" w:after="100" w:afterAutospacing="1"/>
      </w:pPr>
      <w:r>
        <w:t xml:space="preserve">Check the top two boxes for </w:t>
      </w:r>
      <w:r>
        <w:rPr>
          <w:rStyle w:val="Strong"/>
        </w:rPr>
        <w:t>DEFAULT 4XX</w:t>
      </w:r>
      <w:r>
        <w:t xml:space="preserve"> and </w:t>
      </w:r>
      <w:r>
        <w:rPr>
          <w:rStyle w:val="Strong"/>
        </w:rPr>
        <w:t>DEFAULT 5XX</w:t>
      </w:r>
      <w:r>
        <w:t>.</w:t>
      </w:r>
    </w:p>
    <w:p w14:paraId="2B31F65D" w14:textId="77777777" w:rsidR="00487195" w:rsidRDefault="00487195" w:rsidP="00487195">
      <w:pPr>
        <w:numPr>
          <w:ilvl w:val="0"/>
          <w:numId w:val="24"/>
        </w:numPr>
        <w:spacing w:before="100" w:beforeAutospacing="1" w:after="100" w:afterAutospacing="1"/>
      </w:pPr>
      <w:r>
        <w:t xml:space="preserve">Leave the other settings as they are. Choose </w:t>
      </w:r>
      <w:r>
        <w:rPr>
          <w:rStyle w:val="Strong"/>
        </w:rPr>
        <w:t>Enable CORS and replace existing CORS headers</w:t>
      </w:r>
      <w:r>
        <w:t>.</w:t>
      </w:r>
    </w:p>
    <w:p w14:paraId="36C5151E" w14:textId="77777777" w:rsidR="00487195" w:rsidRDefault="00487195" w:rsidP="00487195">
      <w:pPr>
        <w:numPr>
          <w:ilvl w:val="0"/>
          <w:numId w:val="24"/>
        </w:numPr>
        <w:spacing w:before="100" w:beforeAutospacing="1" w:after="100" w:afterAutospacing="1"/>
      </w:pPr>
      <w:r>
        <w:rPr>
          <w:rStyle w:val="Emphasis"/>
        </w:rPr>
        <w:t>IF</w:t>
      </w:r>
      <w:r>
        <w:t xml:space="preserve"> you see "replace existing values" choose </w:t>
      </w:r>
      <w:r>
        <w:rPr>
          <w:rStyle w:val="Strong"/>
        </w:rPr>
        <w:t>Yes, replace existing values</w:t>
      </w:r>
      <w:r>
        <w:t xml:space="preserve">. </w:t>
      </w:r>
      <w:r>
        <w:rPr>
          <w:rStyle w:val="Emphasis"/>
        </w:rPr>
        <w:t>(Ignore any crosses and warnings)</w:t>
      </w:r>
      <w:r>
        <w:t>.</w:t>
      </w:r>
    </w:p>
    <w:p w14:paraId="41C7F6BE" w14:textId="77777777" w:rsidR="00487195" w:rsidRDefault="00487195" w:rsidP="00487195">
      <w:pPr>
        <w:pStyle w:val="NormalWeb"/>
      </w:pPr>
      <w:r>
        <w:rPr>
          <w:rStyle w:val="Strong"/>
        </w:rPr>
        <w:t>Now your API is CORS enabled, you are ready to deploy your API.</w:t>
      </w:r>
    </w:p>
    <w:p w14:paraId="2F519E82" w14:textId="77777777" w:rsidR="00487195" w:rsidRDefault="00487195" w:rsidP="00487195">
      <w:pPr>
        <w:numPr>
          <w:ilvl w:val="0"/>
          <w:numId w:val="25"/>
        </w:numPr>
        <w:spacing w:before="100" w:beforeAutospacing="1" w:after="100" w:afterAutospacing="1"/>
      </w:pPr>
      <w:r>
        <w:t xml:space="preserve">Choose </w:t>
      </w:r>
      <w:r>
        <w:rPr>
          <w:rStyle w:val="Strong"/>
        </w:rPr>
        <w:t>Actions</w:t>
      </w:r>
      <w:r>
        <w:t xml:space="preserve">. Under </w:t>
      </w:r>
      <w:r>
        <w:rPr>
          <w:rStyle w:val="Strong"/>
        </w:rPr>
        <w:t>API Actions</w:t>
      </w:r>
      <w:r>
        <w:t xml:space="preserve">, select </w:t>
      </w:r>
      <w:r>
        <w:rPr>
          <w:rStyle w:val="Strong"/>
        </w:rPr>
        <w:t>Deploy API</w:t>
      </w:r>
      <w:r>
        <w:t xml:space="preserve">. </w:t>
      </w:r>
    </w:p>
    <w:p w14:paraId="693A9FA4" w14:textId="77777777" w:rsidR="00487195" w:rsidRDefault="00487195" w:rsidP="00487195">
      <w:pPr>
        <w:numPr>
          <w:ilvl w:val="0"/>
          <w:numId w:val="25"/>
        </w:numPr>
        <w:spacing w:before="100" w:beforeAutospacing="1" w:after="100" w:afterAutospacing="1"/>
      </w:pPr>
      <w:r>
        <w:t xml:space="preserve">On the </w:t>
      </w:r>
      <w:r>
        <w:rPr>
          <w:rStyle w:val="Strong"/>
        </w:rPr>
        <w:t>Deploy API</w:t>
      </w:r>
      <w:r>
        <w:t xml:space="preserve"> pop-up:</w:t>
      </w:r>
    </w:p>
    <w:p w14:paraId="090B3C2F" w14:textId="77777777" w:rsidR="00487195" w:rsidRDefault="00487195" w:rsidP="00487195">
      <w:pPr>
        <w:numPr>
          <w:ilvl w:val="0"/>
          <w:numId w:val="25"/>
        </w:numPr>
        <w:spacing w:before="100" w:beforeAutospacing="1" w:after="100" w:afterAutospacing="1"/>
      </w:pPr>
      <w:r>
        <w:t xml:space="preserve">For </w:t>
      </w:r>
      <w:r>
        <w:rPr>
          <w:rStyle w:val="Strong"/>
        </w:rPr>
        <w:t>Deployment stage</w:t>
      </w:r>
      <w:r>
        <w:t xml:space="preserve">, select </w:t>
      </w:r>
      <w:r>
        <w:rPr>
          <w:rStyle w:val="Strong"/>
        </w:rPr>
        <w:t>[New Stage]</w:t>
      </w:r>
    </w:p>
    <w:p w14:paraId="0F10963E" w14:textId="77777777" w:rsidR="00487195" w:rsidRDefault="00487195" w:rsidP="00487195">
      <w:pPr>
        <w:numPr>
          <w:ilvl w:val="0"/>
          <w:numId w:val="25"/>
        </w:numPr>
        <w:spacing w:before="100" w:beforeAutospacing="1" w:after="100" w:afterAutospacing="1"/>
      </w:pPr>
      <w:r>
        <w:t xml:space="preserve">For </w:t>
      </w:r>
      <w:r>
        <w:rPr>
          <w:rStyle w:val="Strong"/>
        </w:rPr>
        <w:t>Stage name</w:t>
      </w:r>
      <w:r>
        <w:t xml:space="preserve">, enter </w:t>
      </w:r>
      <w:r>
        <w:rPr>
          <w:rStyle w:val="HTMLCode"/>
          <w:rFonts w:eastAsiaTheme="minorHAnsi"/>
        </w:rPr>
        <w:t>prod</w:t>
      </w:r>
      <w:r>
        <w:t xml:space="preserve"> </w:t>
      </w:r>
      <w:r>
        <w:rPr>
          <w:rStyle w:val="Emphasis"/>
        </w:rPr>
        <w:t>(lowercase)</w:t>
      </w:r>
    </w:p>
    <w:p w14:paraId="0A6080B9" w14:textId="77777777" w:rsidR="00487195" w:rsidRDefault="00487195" w:rsidP="00487195">
      <w:pPr>
        <w:numPr>
          <w:ilvl w:val="0"/>
          <w:numId w:val="25"/>
        </w:numPr>
        <w:spacing w:before="100" w:beforeAutospacing="1" w:after="100" w:afterAutospacing="1"/>
      </w:pPr>
      <w:r>
        <w:t xml:space="preserve">For </w:t>
      </w:r>
      <w:r>
        <w:rPr>
          <w:rStyle w:val="Strong"/>
        </w:rPr>
        <w:t>Stage description</w:t>
      </w:r>
      <w:r>
        <w:t xml:space="preserve">, enter </w:t>
      </w:r>
      <w:r>
        <w:rPr>
          <w:rStyle w:val="HTMLCode"/>
          <w:rFonts w:eastAsiaTheme="minorHAnsi"/>
        </w:rPr>
        <w:t>prod</w:t>
      </w:r>
    </w:p>
    <w:p w14:paraId="3336F587" w14:textId="77777777" w:rsidR="00487195" w:rsidRDefault="00487195" w:rsidP="00487195">
      <w:pPr>
        <w:numPr>
          <w:ilvl w:val="0"/>
          <w:numId w:val="25"/>
        </w:numPr>
        <w:spacing w:before="100" w:beforeAutospacing="1" w:after="100" w:afterAutospacing="1"/>
      </w:pPr>
      <w:r>
        <w:t xml:space="preserve">Leave </w:t>
      </w:r>
      <w:r>
        <w:rPr>
          <w:rStyle w:val="Strong"/>
        </w:rPr>
        <w:t>Deployment description</w:t>
      </w:r>
      <w:r>
        <w:t xml:space="preserve"> blank.</w:t>
      </w:r>
    </w:p>
    <w:p w14:paraId="5E75F7FC" w14:textId="35CFC7F3" w:rsidR="00487195" w:rsidRDefault="00487195" w:rsidP="00487195">
      <w:pPr>
        <w:numPr>
          <w:ilvl w:val="0"/>
          <w:numId w:val="25"/>
        </w:numPr>
        <w:spacing w:before="100" w:beforeAutospacing="1" w:after="100" w:afterAutospacing="1"/>
      </w:pPr>
      <w:r>
        <w:t xml:space="preserve">Choose </w:t>
      </w:r>
      <w:r>
        <w:rPr>
          <w:rStyle w:val="Strong"/>
        </w:rPr>
        <w:t>Deploy</w:t>
      </w:r>
      <w:r>
        <w:t xml:space="preserve">. </w:t>
      </w:r>
      <w:r>
        <w:rPr>
          <w:rStyle w:val="Emphasis"/>
        </w:rPr>
        <w:t>(Ignore any warnings)</w:t>
      </w:r>
      <w:r>
        <w:t>.</w:t>
      </w:r>
      <w:r>
        <w:fldChar w:fldCharType="begin"/>
      </w:r>
      <w:r>
        <w:instrText xml:space="preserve"> INCLUDEPICTURE "https://assets/courses.edx.org/asset-v1:AWS+OTP-AWS-D6+2T2019+type@asset+block@Screen_Shot_2019-05-08_at_12.25.45_PM.png" \* MERGEFORMATINET </w:instrText>
      </w:r>
      <w:r>
        <w:fldChar w:fldCharType="separate"/>
      </w:r>
      <w:r>
        <w:rPr>
          <w:noProof/>
        </w:rPr>
        <mc:AlternateContent>
          <mc:Choice Requires="wps">
            <w:drawing>
              <wp:inline distT="0" distB="0" distL="0" distR="0" wp14:anchorId="7C93CBD6" wp14:editId="03999402">
                <wp:extent cx="304800" cy="304800"/>
                <wp:effectExtent l="0" t="0" r="0" b="0"/>
                <wp:docPr id="7" name="Rectangle 7" descr="Screen Shot 2019-05-08 at 12.25.45 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4ADC6" id="Rectangle 7" o:spid="_x0000_s1026" alt="Screen Shot 2019-05-08 at 12.25.45 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" filled="f" stroked="f">
                <o:lock v:ext="edit" aspectratio="t"/>
                <w10:anchorlock/>
              </v:rect>
            </w:pict>
          </mc:Fallback>
        </mc:AlternateContent>
      </w:r>
      <w:r>
        <w:fldChar w:fldCharType="end"/>
      </w:r>
    </w:p>
    <w:p w14:paraId="6EB7645F" w14:textId="77777777" w:rsidR="00487195" w:rsidRDefault="00487195" w:rsidP="00487195">
      <w:pPr>
        <w:pStyle w:val="NormalWeb"/>
      </w:pPr>
      <w:r>
        <w:t xml:space="preserve">You should now be provided with a URL in your </w:t>
      </w:r>
      <w:proofErr w:type="spellStart"/>
      <w:r>
        <w:t>DragonSearch</w:t>
      </w:r>
      <w:proofErr w:type="spellEnd"/>
      <w:r>
        <w:t xml:space="preserve"> API dashboard that looks like this:</w:t>
      </w:r>
    </w:p>
    <w:p w14:paraId="0C928AF3" w14:textId="77777777" w:rsidR="00487195" w:rsidRDefault="00487195" w:rsidP="00487195">
      <w:pPr>
        <w:pStyle w:val="HTMLPreformatted"/>
      </w:pPr>
      <w:r>
        <w:t>https://xxxxxxxxxxxxx.execute-api.us-east-1.amazonaws.com/prod</w:t>
      </w:r>
    </w:p>
    <w:p w14:paraId="6CE93842" w14:textId="77777777" w:rsidR="00487195" w:rsidRDefault="00487195" w:rsidP="00487195">
      <w:pPr>
        <w:numPr>
          <w:ilvl w:val="0"/>
          <w:numId w:val="26"/>
        </w:numPr>
        <w:spacing w:before="100" w:beforeAutospacing="1" w:after="100" w:afterAutospacing="1"/>
      </w:pPr>
      <w:r>
        <w:t>Copy this link to your clipboard.</w:t>
      </w:r>
    </w:p>
    <w:p w14:paraId="4A202DB8" w14:textId="77777777" w:rsidR="00487195" w:rsidRDefault="00487195" w:rsidP="00487195">
      <w:pPr>
        <w:pStyle w:val="NormalWeb"/>
      </w:pPr>
      <w:r>
        <w:t xml:space="preserve">You now need to edit your website configuration </w:t>
      </w:r>
      <w:r>
        <w:rPr>
          <w:rStyle w:val="HTMLCode"/>
        </w:rPr>
        <w:t>config.js</w:t>
      </w:r>
      <w:r>
        <w:t xml:space="preserve"> file to point to your new API endpoint.</w:t>
      </w:r>
    </w:p>
    <w:p w14:paraId="4F86BB7E" w14:textId="77777777" w:rsidR="00487195" w:rsidRDefault="00487195" w:rsidP="00487195">
      <w:pPr>
        <w:pStyle w:val="Heading2"/>
      </w:pPr>
      <w:bookmarkStart w:id="24" w:name="header-n425"/>
      <w:bookmarkEnd w:id="24"/>
      <w:r>
        <w:t>Step 5: Update a config file to point to new API (mock) endpoint</w:t>
      </w:r>
    </w:p>
    <w:p w14:paraId="7ED3ADD5" w14:textId="77777777" w:rsidR="00487195" w:rsidRDefault="00487195" w:rsidP="00487195">
      <w:pPr>
        <w:pStyle w:val="NormalWeb"/>
      </w:pPr>
      <w:r>
        <w:t xml:space="preserve">Head back to Cloud </w:t>
      </w:r>
      <w:proofErr w:type="gramStart"/>
      <w:r>
        <w:t>9, and</w:t>
      </w:r>
      <w:proofErr w:type="gramEnd"/>
      <w:r>
        <w:t xml:space="preserve"> close the scan_dragons.js tab as you no longer need it open.</w:t>
      </w:r>
    </w:p>
    <w:p w14:paraId="19C0B526" w14:textId="77777777" w:rsidR="00487195" w:rsidRDefault="00487195" w:rsidP="00487195">
      <w:pPr>
        <w:pStyle w:val="NormalWeb"/>
      </w:pPr>
      <w:r>
        <w:lastRenderedPageBreak/>
        <w:t xml:space="preserve">Currently, your website has the following in a </w:t>
      </w:r>
      <w:r>
        <w:rPr>
          <w:rStyle w:val="HTMLCode"/>
        </w:rPr>
        <w:t>config.js</w:t>
      </w:r>
      <w:r>
        <w:t xml:space="preserve"> file in the </w:t>
      </w:r>
      <w:r>
        <w:rPr>
          <w:rStyle w:val="HTMLCode"/>
        </w:rPr>
        <w:t>resources/website</w:t>
      </w:r>
      <w:r>
        <w:t xml:space="preserve"> folder. Double click it to edit it.</w:t>
      </w:r>
    </w:p>
    <w:p w14:paraId="10F23485" w14:textId="77777777" w:rsidR="00487195" w:rsidRDefault="00487195" w:rsidP="00487195">
      <w:pPr>
        <w:pStyle w:val="NormalWeb"/>
      </w:pPr>
      <w:r>
        <w:t>It will show this:</w:t>
      </w:r>
    </w:p>
    <w:p w14:paraId="36D59142" w14:textId="77777777" w:rsidR="00487195" w:rsidRDefault="00487195" w:rsidP="00487195">
      <w:pPr>
        <w:pStyle w:val="HTMLPreformatted"/>
      </w:pPr>
      <w:r>
        <w:t>var API_ENDPOINT_STR = "&lt;FMI&gt;";</w:t>
      </w:r>
    </w:p>
    <w:p w14:paraId="3A325AA2" w14:textId="77777777" w:rsidR="00487195" w:rsidRDefault="00487195" w:rsidP="00487195">
      <w:pPr>
        <w:pStyle w:val="NormalWeb"/>
      </w:pPr>
      <w:r>
        <w:t>You need to edit this file to point to your new API endpoint:</w:t>
      </w:r>
    </w:p>
    <w:p w14:paraId="38CBC188" w14:textId="77777777" w:rsidR="00487195" w:rsidRDefault="00487195" w:rsidP="00487195">
      <w:pPr>
        <w:pStyle w:val="NormalWeb"/>
        <w:numPr>
          <w:ilvl w:val="0"/>
          <w:numId w:val="27"/>
        </w:numPr>
      </w:pPr>
      <w:r>
        <w:t xml:space="preserve">Replace </w:t>
      </w:r>
      <w:proofErr w:type="spellStart"/>
      <w:r>
        <w:t>the</w:t>
      </w:r>
      <w:proofErr w:type="spellEnd"/>
      <w:r>
        <w:t xml:space="preserve"> with your API endpoint in quotes, like this: Remove any trailing slash after prod (if you have one), like so:</w:t>
      </w:r>
    </w:p>
    <w:p w14:paraId="7BCC5F96" w14:textId="77777777" w:rsidR="00487195" w:rsidRDefault="00487195" w:rsidP="00487195">
      <w:pPr>
        <w:pStyle w:val="HTMLPreformatted"/>
        <w:numPr>
          <w:ilvl w:val="0"/>
          <w:numId w:val="27"/>
        </w:numPr>
        <w:tabs>
          <w:tab w:val="clear" w:pos="720"/>
        </w:tabs>
      </w:pPr>
      <w:r>
        <w:t xml:space="preserve">var API_ENDPOINT_STR </w:t>
      </w:r>
      <w:proofErr w:type="gramStart"/>
      <w:r>
        <w:t>=  "</w:t>
      </w:r>
      <w:proofErr w:type="gramEnd"/>
      <w:r>
        <w:t>https://xxxxxxxxxxxxx.execute-api.us-east-1.amazonaws.com/prod"</w:t>
      </w:r>
    </w:p>
    <w:p w14:paraId="6A7BEDE2" w14:textId="77777777" w:rsidR="00487195" w:rsidRDefault="00487195" w:rsidP="00487195">
      <w:pPr>
        <w:pStyle w:val="NormalWeb"/>
        <w:numPr>
          <w:ilvl w:val="0"/>
          <w:numId w:val="27"/>
        </w:numPr>
      </w:pPr>
      <w:r>
        <w:t xml:space="preserve">Save this </w:t>
      </w:r>
      <w:r>
        <w:rPr>
          <w:rStyle w:val="HTMLCode"/>
        </w:rPr>
        <w:t>config.js</w:t>
      </w:r>
      <w:r>
        <w:t xml:space="preserve"> file and close that tab</w:t>
      </w:r>
    </w:p>
    <w:p w14:paraId="2F61E2A0" w14:textId="77777777" w:rsidR="00487195" w:rsidRDefault="00487195" w:rsidP="00487195">
      <w:pPr>
        <w:pStyle w:val="NormalWeb"/>
        <w:numPr>
          <w:ilvl w:val="0"/>
          <w:numId w:val="27"/>
        </w:numPr>
      </w:pPr>
      <w:r>
        <w:t xml:space="preserve">Open </w:t>
      </w:r>
      <w:r>
        <w:rPr>
          <w:rStyle w:val="HTMLCode"/>
        </w:rPr>
        <w:t>resources/upload_config.js</w:t>
      </w:r>
      <w:r>
        <w:t xml:space="preserve"> and then </w:t>
      </w:r>
      <w:r>
        <w:rPr>
          <w:rStyle w:val="Strong"/>
        </w:rPr>
        <w:t>swap the for your bucket</w:t>
      </w:r>
      <w:r>
        <w:t>. Then issue this this command in the Cloud9 terminal.</w:t>
      </w:r>
    </w:p>
    <w:p w14:paraId="593FE0B3" w14:textId="77777777" w:rsidR="00487195" w:rsidRDefault="00487195" w:rsidP="00487195">
      <w:pPr>
        <w:pStyle w:val="HTMLPreformatted"/>
        <w:numPr>
          <w:ilvl w:val="0"/>
          <w:numId w:val="27"/>
        </w:numPr>
        <w:tabs>
          <w:tab w:val="clear" w:pos="720"/>
        </w:tabs>
      </w:pPr>
      <w:proofErr w:type="spellStart"/>
      <w:r>
        <w:t>pushd</w:t>
      </w:r>
      <w:proofErr w:type="spellEnd"/>
      <w:r>
        <w:t xml:space="preserve"> /home/ec2-user/environment/lab2/resources &amp;&amp; node upload_config.js &amp;&amp; </w:t>
      </w:r>
      <w:proofErr w:type="spellStart"/>
      <w:r>
        <w:t>popd</w:t>
      </w:r>
      <w:proofErr w:type="spellEnd"/>
    </w:p>
    <w:p w14:paraId="029C254C" w14:textId="77777777" w:rsidR="00487195" w:rsidRDefault="00487195" w:rsidP="00487195">
      <w:pPr>
        <w:pStyle w:val="NormalWeb"/>
      </w:pPr>
      <w:r>
        <w:t>You should see something a bit like this if it worked:</w:t>
      </w:r>
    </w:p>
    <w:p w14:paraId="3B4F8829" w14:textId="77777777" w:rsidR="00487195" w:rsidRDefault="00487195" w:rsidP="00487195">
      <w:pPr>
        <w:pStyle w:val="HTMLPreformatted"/>
      </w:pPr>
      <w:r>
        <w:t xml:space="preserve">null </w:t>
      </w:r>
      <w:proofErr w:type="gramStart"/>
      <w:r>
        <w:t xml:space="preserve">{ </w:t>
      </w:r>
      <w:proofErr w:type="spellStart"/>
      <w:r>
        <w:t>ETag</w:t>
      </w:r>
      <w:proofErr w:type="spellEnd"/>
      <w:proofErr w:type="gramEnd"/>
      <w:r>
        <w:t>: '"1b3c39cfa4c51b2d148635300d082c4d"' }</w:t>
      </w:r>
    </w:p>
    <w:p w14:paraId="75276589" w14:textId="77777777" w:rsidR="00487195" w:rsidRDefault="00487195" w:rsidP="00487195">
      <w:pPr>
        <w:pStyle w:val="NormalWeb"/>
      </w:pPr>
      <w:r>
        <w:t>Now navigate back to your s3 website, and press refresh.</w:t>
      </w:r>
    </w:p>
    <w:p w14:paraId="036F250C" w14:textId="77777777" w:rsidR="00487195" w:rsidRDefault="00487195" w:rsidP="00487195">
      <w:pPr>
        <w:pStyle w:val="NormalWeb"/>
      </w:pPr>
      <w:r>
        <w:t>You should see both dragons.</w:t>
      </w:r>
    </w:p>
    <w:p w14:paraId="59ECDC9A" w14:textId="5DC2F846" w:rsidR="00487195" w:rsidRDefault="00487195" w:rsidP="00487195">
      <w:pPr>
        <w:pStyle w:val="NormalWeb"/>
      </w:pPr>
      <w:r>
        <w:lastRenderedPageBreak/>
        <w:fldChar w:fldCharType="begin"/>
      </w:r>
      <w:r>
        <w:instrText xml:space="preserve"> INCLUDEPICTURE "https://courses.edx.org/asset-v1:AWS+OTP-AWS-D6+2T2019+type@asset+block@Screen_Shot_2019-05-17_at_11.04.21_AM.png" \* MERGEFORMATINET </w:instrText>
      </w:r>
      <w:r>
        <w:fldChar w:fldCharType="separate"/>
      </w:r>
      <w:r>
        <w:rPr>
          <w:noProof/>
        </w:rPr>
        <w:drawing>
          <wp:inline distT="0" distB="0" distL="0" distR="0" wp14:anchorId="4CFFD391" wp14:editId="25115D60">
            <wp:extent cx="4572000" cy="5650120"/>
            <wp:effectExtent l="0" t="0" r="0" b="1905"/>
            <wp:docPr id="6" name="Picture 6" descr="Screen Shot 2019-05-17 at 11.04.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2019-05-17 at 11.04.21 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898" cy="5656173"/>
                    </a:xfrm>
                    <a:prstGeom prst="rect">
                      <a:avLst/>
                    </a:prstGeom>
                    <a:noFill/>
                    <a:ln>
                      <a:noFill/>
                    </a:ln>
                  </pic:spPr>
                </pic:pic>
              </a:graphicData>
            </a:graphic>
          </wp:inline>
        </w:drawing>
      </w:r>
      <w:r>
        <w:fldChar w:fldCharType="end"/>
      </w:r>
    </w:p>
    <w:p w14:paraId="6ED7F654" w14:textId="77777777" w:rsidR="00487195" w:rsidRDefault="00487195" w:rsidP="00487195">
      <w:pPr>
        <w:pStyle w:val="NormalWeb"/>
      </w:pPr>
      <w:r>
        <w:t>Now all the website plumbing is out of the way (phew!). You have a simple proof of concept you can show Mary.</w:t>
      </w:r>
    </w:p>
    <w:p w14:paraId="6E11F46A" w14:textId="77777777" w:rsidR="00487195" w:rsidRDefault="00487195" w:rsidP="00487195">
      <w:pPr>
        <w:pStyle w:val="NormalWeb"/>
      </w:pPr>
      <w:r>
        <w:t xml:space="preserve">Hopefully she will provide you with real dragon data soon, so that you can adjust your function to query on specific dragons by name. </w:t>
      </w:r>
    </w:p>
    <w:p w14:paraId="41DA891C" w14:textId="77777777" w:rsidR="00487195" w:rsidRDefault="00487195" w:rsidP="00487195">
      <w:pPr>
        <w:pStyle w:val="NormalWeb"/>
      </w:pPr>
      <w:r>
        <w:t>You are also crossing your fingers that she gives you a card template concept, and more dragon images, as she only gave you these two.</w:t>
      </w:r>
    </w:p>
    <w:p w14:paraId="77CAC1B9" w14:textId="77777777" w:rsidR="00487195" w:rsidRDefault="00487195" w:rsidP="00487195">
      <w:pPr>
        <w:pStyle w:val="NormalWeb"/>
      </w:pPr>
      <w:r>
        <w:rPr>
          <w:rStyle w:val="Strong"/>
        </w:rPr>
        <w:t>Congratulations!</w:t>
      </w:r>
      <w:r>
        <w:t xml:space="preserve"> You have completed Exercise 2.</w:t>
      </w:r>
    </w:p>
    <w:p w14:paraId="3AFE462C" w14:textId="59B169EC" w:rsidR="00487195" w:rsidRDefault="00487195">
      <w:r>
        <w:br w:type="page"/>
      </w:r>
    </w:p>
    <w:p w14:paraId="6E0262E0" w14:textId="77777777" w:rsidR="00487195" w:rsidRDefault="00487195" w:rsidP="00487195">
      <w:pPr>
        <w:pStyle w:val="Heading2"/>
      </w:pPr>
      <w:r>
        <w:lastRenderedPageBreak/>
        <w:t>Exercise 3</w:t>
      </w:r>
    </w:p>
    <w:p w14:paraId="6C9825E1" w14:textId="77777777" w:rsidR="00487195" w:rsidRDefault="00487195" w:rsidP="00487195">
      <w:pPr>
        <w:pStyle w:val="NormalWeb"/>
      </w:pPr>
      <w:r>
        <w:t>[</w:t>
      </w:r>
      <w:r>
        <w:rPr>
          <w:rStyle w:val="Emphasis"/>
        </w:rPr>
        <w:t>version_1.0.1</w:t>
      </w:r>
      <w:r>
        <w:t>]</w:t>
      </w:r>
    </w:p>
    <w:p w14:paraId="23F22858" w14:textId="77777777" w:rsidR="00487195" w:rsidRDefault="00487195" w:rsidP="00487195">
      <w:pPr>
        <w:pStyle w:val="Heading1"/>
      </w:pPr>
      <w:r>
        <w:t>Exercise: Adding multiple items to Amazon DynamoDB using the AWS Software Development Kit (AWS SDK)</w:t>
      </w:r>
    </w:p>
    <w:p w14:paraId="1C027856"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add </w:t>
      </w:r>
      <w:r>
        <w:rPr>
          <w:u w:val="single"/>
        </w:rPr>
        <w:t>multiple items</w:t>
      </w:r>
      <w:r>
        <w:t xml:space="preserve"> into multiple DynamoDB tables using the AWS SDK. This exercise gives you hands-on experience with both Amazon DynamoDB and AWS Cloud9. </w:t>
      </w:r>
    </w:p>
    <w:p w14:paraId="25CF2FD8" w14:textId="77777777" w:rsidR="00487195" w:rsidRDefault="00487195" w:rsidP="00487195">
      <w:pPr>
        <w:pStyle w:val="Heading2"/>
      </w:pPr>
      <w:bookmarkStart w:id="25" w:name="header-n4"/>
      <w:bookmarkEnd w:id="25"/>
      <w:r>
        <w:t>Objectives</w:t>
      </w:r>
    </w:p>
    <w:p w14:paraId="186B3894" w14:textId="77777777" w:rsidR="00487195" w:rsidRDefault="00487195" w:rsidP="00487195">
      <w:pPr>
        <w:pStyle w:val="NormalWeb"/>
      </w:pPr>
      <w:r>
        <w:t>After completing this exercise, you will be able to use the AWS SDKs to do the following:</w:t>
      </w:r>
    </w:p>
    <w:p w14:paraId="646647B3" w14:textId="77777777" w:rsidR="00487195" w:rsidRDefault="00487195" w:rsidP="00487195">
      <w:pPr>
        <w:numPr>
          <w:ilvl w:val="0"/>
          <w:numId w:val="28"/>
        </w:numPr>
        <w:spacing w:before="100" w:beforeAutospacing="1" w:after="100" w:afterAutospacing="1"/>
      </w:pPr>
      <w:r>
        <w:t>Uploading multiple items to multiple DynamoDB tables.</w:t>
      </w:r>
    </w:p>
    <w:p w14:paraId="42D9983C" w14:textId="77777777" w:rsidR="00487195" w:rsidRDefault="00487195" w:rsidP="00487195">
      <w:pPr>
        <w:pStyle w:val="Heading2"/>
      </w:pPr>
      <w:bookmarkStart w:id="26" w:name="header-n9"/>
      <w:bookmarkEnd w:id="26"/>
      <w:r>
        <w:t>Story continued</w:t>
      </w:r>
    </w:p>
    <w:p w14:paraId="30B21974" w14:textId="77777777" w:rsidR="00487195" w:rsidRDefault="00487195" w:rsidP="00487195">
      <w:pPr>
        <w:pStyle w:val="NormalWeb"/>
      </w:pPr>
      <w:proofErr w:type="gramStart"/>
      <w:r>
        <w:t>So</w:t>
      </w:r>
      <w:proofErr w:type="gramEnd"/>
      <w:r>
        <w:t xml:space="preserve"> you now have a proof of concept website that on page load will display dragon cards (albeit 2) using data stored in DynamoDB.</w:t>
      </w:r>
    </w:p>
    <w:p w14:paraId="3B8740F2" w14:textId="77777777" w:rsidR="00487195" w:rsidRDefault="00487195" w:rsidP="00487195">
      <w:pPr>
        <w:pStyle w:val="NormalWeb"/>
      </w:pPr>
      <w:r>
        <w:t>Your website communicates with your API gateway backend, and currently returns everything in the database.</w:t>
      </w:r>
    </w:p>
    <w:p w14:paraId="4ED35A88" w14:textId="77777777" w:rsidR="00487195" w:rsidRDefault="00487195" w:rsidP="00487195">
      <w:pPr>
        <w:pStyle w:val="NormalWeb"/>
      </w:pPr>
      <w:r>
        <w:t xml:space="preserve">This is fine for a proof of concept, and when you call Mary and show her the </w:t>
      </w:r>
      <w:proofErr w:type="gramStart"/>
      <w:r>
        <w:t>website</w:t>
      </w:r>
      <w:proofErr w:type="gramEnd"/>
      <w:r>
        <w:t xml:space="preserve"> she is very happy with what you are doing. She tells you that she already has come up with an idea for a card template and asks if you can integrate that too?</w:t>
      </w:r>
    </w:p>
    <w:p w14:paraId="1D44EC59" w14:textId="77777777" w:rsidR="00487195" w:rsidRDefault="00487195" w:rsidP="00487195">
      <w:pPr>
        <w:pStyle w:val="NormalWeb"/>
      </w:pPr>
      <w:r>
        <w:t xml:space="preserve">You say no </w:t>
      </w:r>
      <w:proofErr w:type="gramStart"/>
      <w:r>
        <w:t>problem, and</w:t>
      </w:r>
      <w:proofErr w:type="gramEnd"/>
      <w:r>
        <w:t xml:space="preserve"> ask her to email it to you along with the JSON files for all the dragon data that she has been </w:t>
      </w:r>
      <w:r>
        <w:rPr>
          <w:u w:val="single"/>
        </w:rPr>
        <w:t>promising</w:t>
      </w:r>
      <w:r>
        <w:t xml:space="preserve"> you all week.</w:t>
      </w:r>
    </w:p>
    <w:p w14:paraId="782BDD1B" w14:textId="77777777" w:rsidR="00487195" w:rsidRDefault="00487195" w:rsidP="00487195">
      <w:pPr>
        <w:pStyle w:val="NormalWeb"/>
      </w:pPr>
      <w:r>
        <w:t xml:space="preserve">She apologizes about the delay and tells </w:t>
      </w:r>
      <w:proofErr w:type="gramStart"/>
      <w:r>
        <w:t>you,</w:t>
      </w:r>
      <w:proofErr w:type="gramEnd"/>
      <w:r>
        <w:t xml:space="preserve"> you will have it in the next 5 minutes via email.</w:t>
      </w:r>
    </w:p>
    <w:p w14:paraId="45CE5FA7" w14:textId="77777777" w:rsidR="00487195" w:rsidRDefault="00487195" w:rsidP="00487195">
      <w:pPr>
        <w:pStyle w:val="NormalWeb"/>
      </w:pPr>
      <w:r>
        <w:t xml:space="preserve">38 minutes later, you get the email. Your head sinks into your hands, as you see that she has a much more complex data requirement than the one you envisioned. </w:t>
      </w:r>
    </w:p>
    <w:p w14:paraId="1938537A" w14:textId="77777777" w:rsidR="00487195" w:rsidRDefault="00487195" w:rsidP="00487195">
      <w:pPr>
        <w:pStyle w:val="NormalWeb"/>
      </w:pPr>
      <w:r>
        <w:t xml:space="preserve">It is basically a relational data structure with dragons of different types, having different skills and modifiers. </w:t>
      </w:r>
      <w:proofErr w:type="gramStart"/>
      <w:r>
        <w:t>Essentially</w:t>
      </w:r>
      <w:proofErr w:type="gramEnd"/>
      <w:r>
        <w:t xml:space="preserve"> she has given you all the data that would be required for an actual game engine.</w:t>
      </w:r>
    </w:p>
    <w:p w14:paraId="20E71F94" w14:textId="77777777" w:rsidR="00487195" w:rsidRDefault="00487195" w:rsidP="00487195">
      <w:pPr>
        <w:pStyle w:val="NormalWeb"/>
      </w:pPr>
      <w:r>
        <w:t xml:space="preserve">You are not building the game engine. She has other people lined up for that, thank goodness. </w:t>
      </w:r>
      <w:proofErr w:type="gramStart"/>
      <w:r>
        <w:t>However</w:t>
      </w:r>
      <w:proofErr w:type="gramEnd"/>
      <w:r>
        <w:t xml:space="preserve"> she still wants you to use DynamoDB to store this data for her, and leverage that to display card data on the website.</w:t>
      </w:r>
    </w:p>
    <w:p w14:paraId="5DB32357" w14:textId="77777777" w:rsidR="00487195" w:rsidRDefault="00487195" w:rsidP="00487195">
      <w:pPr>
        <w:pStyle w:val="NormalWeb"/>
      </w:pPr>
      <w:r>
        <w:lastRenderedPageBreak/>
        <w:t>You already know how to upload one item at a time with code, but that isn't feasible with the amount of data she has given you.</w:t>
      </w:r>
    </w:p>
    <w:p w14:paraId="3C5FB1BF" w14:textId="77777777" w:rsidR="00487195" w:rsidRDefault="00487195" w:rsidP="00487195">
      <w:pPr>
        <w:pStyle w:val="NormalWeb"/>
      </w:pPr>
      <w:r>
        <w:t>You need to come up with a script that can upload multiple items to multiple tables (using batch processing).</w:t>
      </w:r>
    </w:p>
    <w:p w14:paraId="3E32D0DE" w14:textId="77777777" w:rsidR="00487195" w:rsidRDefault="00487195" w:rsidP="00487195">
      <w:pPr>
        <w:pStyle w:val="NormalWeb"/>
      </w:pPr>
      <w:r>
        <w:t>The 4 JSON files she sent you have the following structure:</w:t>
      </w:r>
    </w:p>
    <w:p w14:paraId="3E839E61" w14:textId="77777777" w:rsidR="00487195" w:rsidRDefault="00487195" w:rsidP="00487195">
      <w:pPr>
        <w:pStyle w:val="Heading6"/>
      </w:pPr>
      <w:bookmarkStart w:id="27" w:name="header-n21"/>
      <w:bookmarkEnd w:id="27"/>
      <w:proofErr w:type="spellStart"/>
      <w:r>
        <w:t>DragonStatsTableOne</w:t>
      </w:r>
      <w:proofErr w:type="spellEnd"/>
      <w:r>
        <w:t xml:space="preserve"> [ 25 items]</w:t>
      </w:r>
    </w:p>
    <w:p w14:paraId="5A5FBEE3" w14:textId="77777777" w:rsidR="00487195" w:rsidRDefault="00487195" w:rsidP="00487195">
      <w:pPr>
        <w:pStyle w:val="HTMLPreformatted"/>
      </w:pPr>
      <w:r>
        <w:t>[{</w:t>
      </w:r>
    </w:p>
    <w:p w14:paraId="262AE787" w14:textId="77777777" w:rsidR="00487195" w:rsidRDefault="00487195" w:rsidP="00487195">
      <w:pPr>
        <w:pStyle w:val="HTMLPreformatted"/>
      </w:pPr>
      <w:r>
        <w:t xml:space="preserve">    </w:t>
      </w:r>
      <w:r>
        <w:rPr>
          <w:rStyle w:val="cm-string"/>
        </w:rPr>
        <w:t>"</w:t>
      </w:r>
      <w:proofErr w:type="spellStart"/>
      <w:r>
        <w:rPr>
          <w:rStyle w:val="cm-string"/>
        </w:rPr>
        <w:t>damage_int</w:t>
      </w:r>
      <w:proofErr w:type="spellEnd"/>
      <w:r>
        <w:rPr>
          <w:rStyle w:val="cm-string"/>
        </w:rPr>
        <w:t>"</w:t>
      </w:r>
      <w:r>
        <w:t xml:space="preserve">: </w:t>
      </w:r>
      <w:r>
        <w:rPr>
          <w:rStyle w:val="cm-number"/>
        </w:rPr>
        <w:t>9</w:t>
      </w:r>
      <w:r>
        <w:t>,</w:t>
      </w:r>
    </w:p>
    <w:p w14:paraId="5700F072" w14:textId="77777777" w:rsidR="00487195" w:rsidRDefault="00487195" w:rsidP="00487195">
      <w:pPr>
        <w:pStyle w:val="HTMLPreformatted"/>
      </w:pPr>
      <w:r>
        <w:t xml:space="preserve">    </w:t>
      </w:r>
      <w:r>
        <w:rPr>
          <w:rStyle w:val="cm-string"/>
        </w:rPr>
        <w:t>"</w:t>
      </w:r>
      <w:proofErr w:type="spellStart"/>
      <w:r>
        <w:rPr>
          <w:rStyle w:val="cm-string"/>
        </w:rPr>
        <w:t>description_str</w:t>
      </w:r>
      <w:proofErr w:type="spellEnd"/>
      <w:r>
        <w:rPr>
          <w:rStyle w:val="cm-string"/>
        </w:rPr>
        <w:t>"</w:t>
      </w:r>
      <w:r>
        <w:t xml:space="preserve">: </w:t>
      </w:r>
      <w:r>
        <w:rPr>
          <w:rStyle w:val="cm-string"/>
        </w:rPr>
        <w:t>"From the northern fire tribe, Atlas was born from the ashes of his fallen father in combat. He is fearless and does not fear battle."</w:t>
      </w:r>
      <w:r>
        <w:t>,</w:t>
      </w:r>
    </w:p>
    <w:p w14:paraId="5A152D6A" w14:textId="77777777" w:rsidR="00487195" w:rsidRDefault="00487195" w:rsidP="00487195">
      <w:pPr>
        <w:pStyle w:val="HTMLPreformatted"/>
      </w:pPr>
      <w:r>
        <w:t xml:space="preserve">    </w:t>
      </w:r>
      <w:r>
        <w:rPr>
          <w:rStyle w:val="cm-string"/>
        </w:rPr>
        <w:t>"</w:t>
      </w:r>
      <w:proofErr w:type="spellStart"/>
      <w:r>
        <w:rPr>
          <w:rStyle w:val="cm-string"/>
        </w:rPr>
        <w:t>dragon_name_str</w:t>
      </w:r>
      <w:proofErr w:type="spellEnd"/>
      <w:r>
        <w:rPr>
          <w:rStyle w:val="cm-string"/>
        </w:rPr>
        <w:t>"</w:t>
      </w:r>
      <w:r>
        <w:t xml:space="preserve">: </w:t>
      </w:r>
      <w:r>
        <w:rPr>
          <w:rStyle w:val="cm-string"/>
        </w:rPr>
        <w:t>"Atlas"</w:t>
      </w:r>
      <w:r>
        <w:t>,</w:t>
      </w:r>
    </w:p>
    <w:p w14:paraId="797C19D7" w14:textId="77777777" w:rsidR="00487195" w:rsidRDefault="00487195" w:rsidP="00487195">
      <w:pPr>
        <w:pStyle w:val="HTMLPreformatted"/>
      </w:pPr>
      <w:r>
        <w:t xml:space="preserve">    </w:t>
      </w:r>
      <w:r>
        <w:rPr>
          <w:rStyle w:val="cm-string"/>
        </w:rPr>
        <w:t>"</w:t>
      </w:r>
      <w:proofErr w:type="spellStart"/>
      <w:r>
        <w:rPr>
          <w:rStyle w:val="cm-string"/>
        </w:rPr>
        <w:t>family_str</w:t>
      </w:r>
      <w:proofErr w:type="spellEnd"/>
      <w:r>
        <w:rPr>
          <w:rStyle w:val="cm-string"/>
        </w:rPr>
        <w:t>"</w:t>
      </w:r>
      <w:r>
        <w:t xml:space="preserve">: </w:t>
      </w:r>
      <w:r>
        <w:rPr>
          <w:rStyle w:val="cm-string"/>
        </w:rPr>
        <w:t>"red"</w:t>
      </w:r>
      <w:r>
        <w:t>,</w:t>
      </w:r>
    </w:p>
    <w:p w14:paraId="28F8413F" w14:textId="77777777" w:rsidR="00487195" w:rsidRDefault="00487195" w:rsidP="00487195">
      <w:pPr>
        <w:pStyle w:val="HTMLPreformatted"/>
      </w:pPr>
      <w:r>
        <w:t xml:space="preserve">    </w:t>
      </w:r>
      <w:r>
        <w:rPr>
          <w:rStyle w:val="cm-string"/>
        </w:rPr>
        <w:t>"</w:t>
      </w:r>
      <w:proofErr w:type="spellStart"/>
      <w:r>
        <w:rPr>
          <w:rStyle w:val="cm-string"/>
        </w:rPr>
        <w:t>location_city_str</w:t>
      </w:r>
      <w:proofErr w:type="spellEnd"/>
      <w:r>
        <w:rPr>
          <w:rStyle w:val="cm-string"/>
        </w:rPr>
        <w:t>"</w:t>
      </w:r>
      <w:r>
        <w:t xml:space="preserve">: </w:t>
      </w:r>
      <w:r>
        <w:rPr>
          <w:rStyle w:val="cm-string"/>
        </w:rPr>
        <w:t>"anchorage"</w:t>
      </w:r>
      <w:r>
        <w:t>,</w:t>
      </w:r>
    </w:p>
    <w:p w14:paraId="56EBD657" w14:textId="77777777" w:rsidR="00487195" w:rsidRDefault="00487195" w:rsidP="00487195">
      <w:pPr>
        <w:pStyle w:val="HTMLPreformatted"/>
      </w:pPr>
      <w:r>
        <w:t xml:space="preserve">    </w:t>
      </w:r>
      <w:r>
        <w:rPr>
          <w:rStyle w:val="cm-string"/>
        </w:rPr>
        <w:t>"</w:t>
      </w:r>
      <w:proofErr w:type="spellStart"/>
      <w:r>
        <w:rPr>
          <w:rStyle w:val="cm-string"/>
        </w:rPr>
        <w:t>location_country_str</w:t>
      </w:r>
      <w:proofErr w:type="spellEnd"/>
      <w:r>
        <w:rPr>
          <w:rStyle w:val="cm-string"/>
        </w:rPr>
        <w:t>"</w:t>
      </w:r>
      <w:r>
        <w:t xml:space="preserve">: </w:t>
      </w:r>
      <w:r>
        <w:rPr>
          <w:rStyle w:val="cm-string"/>
        </w:rPr>
        <w:t>"</w:t>
      </w:r>
      <w:proofErr w:type="spellStart"/>
      <w:r>
        <w:rPr>
          <w:rStyle w:val="cm-string"/>
        </w:rPr>
        <w:t>usa</w:t>
      </w:r>
      <w:proofErr w:type="spellEnd"/>
      <w:r>
        <w:rPr>
          <w:rStyle w:val="cm-string"/>
        </w:rPr>
        <w:t>"</w:t>
      </w:r>
      <w:r>
        <w:t>,</w:t>
      </w:r>
    </w:p>
    <w:p w14:paraId="308ABA3F" w14:textId="77777777" w:rsidR="00487195" w:rsidRDefault="00487195" w:rsidP="00487195">
      <w:pPr>
        <w:pStyle w:val="HTMLPreformatted"/>
      </w:pPr>
      <w:r>
        <w:t xml:space="preserve">    </w:t>
      </w:r>
      <w:r>
        <w:rPr>
          <w:rStyle w:val="cm-string"/>
        </w:rPr>
        <w:t>"</w:t>
      </w:r>
      <w:proofErr w:type="spellStart"/>
      <w:r>
        <w:rPr>
          <w:rStyle w:val="cm-string"/>
        </w:rPr>
        <w:t>location_neighborhood_str</w:t>
      </w:r>
      <w:proofErr w:type="spellEnd"/>
      <w:r>
        <w:rPr>
          <w:rStyle w:val="cm-string"/>
        </w:rPr>
        <w:t>"</w:t>
      </w:r>
      <w:r>
        <w:t xml:space="preserve">: </w:t>
      </w:r>
      <w:r>
        <w:rPr>
          <w:rStyle w:val="cm-string"/>
        </w:rPr>
        <w:t>"w fireweed ln"</w:t>
      </w:r>
      <w:r>
        <w:t>,</w:t>
      </w:r>
    </w:p>
    <w:p w14:paraId="5517D947" w14:textId="77777777" w:rsidR="00487195" w:rsidRDefault="00487195" w:rsidP="00487195">
      <w:pPr>
        <w:pStyle w:val="HTMLPreformatted"/>
      </w:pPr>
      <w:r>
        <w:t xml:space="preserve">    </w:t>
      </w:r>
      <w:r>
        <w:rPr>
          <w:rStyle w:val="cm-string"/>
        </w:rPr>
        <w:t>"</w:t>
      </w:r>
      <w:proofErr w:type="spellStart"/>
      <w:r>
        <w:rPr>
          <w:rStyle w:val="cm-string"/>
        </w:rPr>
        <w:t>location_state_str</w:t>
      </w:r>
      <w:proofErr w:type="spellEnd"/>
      <w:r>
        <w:rPr>
          <w:rStyle w:val="cm-string"/>
        </w:rPr>
        <w:t>"</w:t>
      </w:r>
      <w:r>
        <w:t xml:space="preserve">: </w:t>
      </w:r>
      <w:r>
        <w:rPr>
          <w:rStyle w:val="cm-string"/>
        </w:rPr>
        <w:t>"</w:t>
      </w:r>
      <w:proofErr w:type="spellStart"/>
      <w:r>
        <w:rPr>
          <w:rStyle w:val="cm-string"/>
        </w:rPr>
        <w:t>alaska</w:t>
      </w:r>
      <w:proofErr w:type="spellEnd"/>
      <w:r>
        <w:rPr>
          <w:rStyle w:val="cm-string"/>
        </w:rPr>
        <w:t>"</w:t>
      </w:r>
      <w:r>
        <w:t>,</w:t>
      </w:r>
    </w:p>
    <w:p w14:paraId="0EF76332" w14:textId="77777777" w:rsidR="00487195" w:rsidRDefault="00487195" w:rsidP="00487195">
      <w:pPr>
        <w:pStyle w:val="HTMLPreformatted"/>
      </w:pPr>
      <w:r>
        <w:t xml:space="preserve">    </w:t>
      </w:r>
      <w:r>
        <w:rPr>
          <w:rStyle w:val="cm-string"/>
        </w:rPr>
        <w:t>"</w:t>
      </w:r>
      <w:proofErr w:type="spellStart"/>
      <w:r>
        <w:rPr>
          <w:rStyle w:val="cm-string"/>
        </w:rPr>
        <w:t>protection_int</w:t>
      </w:r>
      <w:proofErr w:type="spellEnd"/>
      <w:r>
        <w:rPr>
          <w:rStyle w:val="cm-string"/>
        </w:rPr>
        <w:t>"</w:t>
      </w:r>
      <w:r>
        <w:t xml:space="preserve">: </w:t>
      </w:r>
      <w:r>
        <w:rPr>
          <w:rStyle w:val="cm-number"/>
        </w:rPr>
        <w:t>7</w:t>
      </w:r>
      <w:r>
        <w:t xml:space="preserve"> </w:t>
      </w:r>
    </w:p>
    <w:p w14:paraId="43A525F1" w14:textId="77777777" w:rsidR="00487195" w:rsidRDefault="00487195" w:rsidP="00487195">
      <w:pPr>
        <w:pStyle w:val="HTMLPreformatted"/>
      </w:pPr>
      <w:r>
        <w:t>}</w:t>
      </w:r>
      <w:r>
        <w:rPr>
          <w:rStyle w:val="cm-meta"/>
        </w:rPr>
        <w:t>...</w:t>
      </w:r>
      <w:r>
        <w:t>]</w:t>
      </w:r>
    </w:p>
    <w:p w14:paraId="31AD71E8" w14:textId="77777777" w:rsidR="00487195" w:rsidRDefault="00487195" w:rsidP="00487195">
      <w:pPr>
        <w:pStyle w:val="Heading6"/>
      </w:pPr>
      <w:bookmarkStart w:id="28" w:name="header-n23"/>
      <w:bookmarkEnd w:id="28"/>
      <w:proofErr w:type="spellStart"/>
      <w:r>
        <w:t>DragonStatsTableTwo</w:t>
      </w:r>
      <w:proofErr w:type="spellEnd"/>
      <w:r>
        <w:t xml:space="preserve"> [25 items]</w:t>
      </w:r>
    </w:p>
    <w:p w14:paraId="65F7A593" w14:textId="77777777" w:rsidR="00487195" w:rsidRDefault="00487195" w:rsidP="00487195">
      <w:pPr>
        <w:pStyle w:val="NormalWeb"/>
      </w:pPr>
      <w:r>
        <w:t xml:space="preserve">(as above) - </w:t>
      </w:r>
      <w:r>
        <w:rPr>
          <w:rStyle w:val="Emphasis"/>
        </w:rPr>
        <w:t>she just broke them into manageable files, rather than use one big file.</w:t>
      </w:r>
    </w:p>
    <w:p w14:paraId="6897DF80" w14:textId="77777777" w:rsidR="00487195" w:rsidRDefault="00487195" w:rsidP="00487195">
      <w:pPr>
        <w:pStyle w:val="Heading6"/>
      </w:pPr>
      <w:bookmarkStart w:id="29" w:name="header-n25"/>
      <w:bookmarkEnd w:id="29"/>
      <w:proofErr w:type="spellStart"/>
      <w:r>
        <w:t>DragonCurrentPowerTable</w:t>
      </w:r>
      <w:proofErr w:type="spellEnd"/>
      <w:r>
        <w:t xml:space="preserve"> [1 item] - sample item only (table is dynamic) </w:t>
      </w:r>
    </w:p>
    <w:p w14:paraId="25662F4E" w14:textId="77777777" w:rsidR="00487195" w:rsidRDefault="00487195" w:rsidP="00487195">
      <w:pPr>
        <w:pStyle w:val="HTMLPreformatted"/>
      </w:pPr>
      <w:r>
        <w:t>[{</w:t>
      </w:r>
    </w:p>
    <w:p w14:paraId="5C319C33" w14:textId="77777777" w:rsidR="00487195" w:rsidRDefault="00487195" w:rsidP="00487195">
      <w:pPr>
        <w:pStyle w:val="HTMLPreformatted"/>
      </w:pPr>
      <w:r>
        <w:rPr>
          <w:rStyle w:val="cm-tab"/>
        </w:rPr>
        <w:t xml:space="preserve">    </w:t>
      </w:r>
      <w:r>
        <w:rPr>
          <w:rStyle w:val="cm-string"/>
        </w:rPr>
        <w:t>"</w:t>
      </w:r>
      <w:proofErr w:type="spellStart"/>
      <w:r>
        <w:rPr>
          <w:rStyle w:val="cm-string"/>
        </w:rPr>
        <w:t>current_endurance_int</w:t>
      </w:r>
      <w:proofErr w:type="spellEnd"/>
      <w:r>
        <w:rPr>
          <w:rStyle w:val="cm-string"/>
        </w:rPr>
        <w:t>"</w:t>
      </w:r>
      <w:r>
        <w:t xml:space="preserve">: </w:t>
      </w:r>
      <w:r>
        <w:rPr>
          <w:rStyle w:val="cm-number"/>
        </w:rPr>
        <w:t>3</w:t>
      </w:r>
      <w:r>
        <w:t>,</w:t>
      </w:r>
    </w:p>
    <w:p w14:paraId="76423AB3" w14:textId="77777777" w:rsidR="00487195" w:rsidRDefault="00487195" w:rsidP="00487195">
      <w:pPr>
        <w:pStyle w:val="HTMLPreformatted"/>
      </w:pPr>
      <w:r>
        <w:rPr>
          <w:rStyle w:val="cm-tab"/>
        </w:rPr>
        <w:t xml:space="preserve">    </w:t>
      </w:r>
      <w:r>
        <w:rPr>
          <w:rStyle w:val="cm-string"/>
        </w:rPr>
        <w:t>"</w:t>
      </w:r>
      <w:proofErr w:type="spellStart"/>
      <w:r>
        <w:rPr>
          <w:rStyle w:val="cm-string"/>
        </w:rPr>
        <w:t>current_will_not_fight_credits_int</w:t>
      </w:r>
      <w:proofErr w:type="spellEnd"/>
      <w:r>
        <w:rPr>
          <w:rStyle w:val="cm-string"/>
        </w:rPr>
        <w:t>"</w:t>
      </w:r>
      <w:r>
        <w:t xml:space="preserve">: </w:t>
      </w:r>
      <w:r>
        <w:rPr>
          <w:rStyle w:val="cm-number"/>
        </w:rPr>
        <w:t>2</w:t>
      </w:r>
      <w:r>
        <w:t>,</w:t>
      </w:r>
    </w:p>
    <w:p w14:paraId="65D2CDA0" w14:textId="77777777" w:rsidR="00487195" w:rsidRDefault="00487195" w:rsidP="00487195">
      <w:pPr>
        <w:pStyle w:val="HTMLPreformatted"/>
      </w:pPr>
      <w:r>
        <w:rPr>
          <w:rStyle w:val="cm-tab"/>
        </w:rPr>
        <w:t xml:space="preserve">    </w:t>
      </w:r>
      <w:r>
        <w:rPr>
          <w:rStyle w:val="cm-string"/>
        </w:rPr>
        <w:t>"</w:t>
      </w:r>
      <w:proofErr w:type="spellStart"/>
      <w:r>
        <w:rPr>
          <w:rStyle w:val="cm-string"/>
        </w:rPr>
        <w:t>dragon_name_str</w:t>
      </w:r>
      <w:proofErr w:type="spellEnd"/>
      <w:r>
        <w:rPr>
          <w:rStyle w:val="cm-string"/>
        </w:rPr>
        <w:t>"</w:t>
      </w:r>
      <w:r>
        <w:t xml:space="preserve">: </w:t>
      </w:r>
      <w:r>
        <w:rPr>
          <w:rStyle w:val="cm-string"/>
        </w:rPr>
        <w:t>"</w:t>
      </w:r>
      <w:proofErr w:type="spellStart"/>
      <w:r>
        <w:rPr>
          <w:rStyle w:val="cm-string"/>
        </w:rPr>
        <w:t>Cassidiuma</w:t>
      </w:r>
      <w:proofErr w:type="spellEnd"/>
      <w:r>
        <w:rPr>
          <w:rStyle w:val="cm-string"/>
        </w:rPr>
        <w:t>"</w:t>
      </w:r>
      <w:r>
        <w:t>,</w:t>
      </w:r>
    </w:p>
    <w:p w14:paraId="632762D7" w14:textId="77777777" w:rsidR="00487195" w:rsidRDefault="00487195" w:rsidP="00487195">
      <w:pPr>
        <w:pStyle w:val="HTMLPreformatted"/>
      </w:pPr>
      <w:r>
        <w:rPr>
          <w:rStyle w:val="cm-tab"/>
        </w:rPr>
        <w:t xml:space="preserve">    </w:t>
      </w:r>
      <w:r>
        <w:rPr>
          <w:rStyle w:val="cm-string"/>
        </w:rPr>
        <w:t>"</w:t>
      </w:r>
      <w:proofErr w:type="spellStart"/>
      <w:r>
        <w:rPr>
          <w:rStyle w:val="cm-string"/>
        </w:rPr>
        <w:t>game_id_str</w:t>
      </w:r>
      <w:proofErr w:type="spellEnd"/>
      <w:r>
        <w:rPr>
          <w:rStyle w:val="cm-string"/>
        </w:rPr>
        <w:t>"</w:t>
      </w:r>
      <w:r>
        <w:t xml:space="preserve">: </w:t>
      </w:r>
      <w:r>
        <w:rPr>
          <w:rStyle w:val="cm-string"/>
        </w:rPr>
        <w:t>"56syjdh8756"</w:t>
      </w:r>
    </w:p>
    <w:p w14:paraId="7907CBA3" w14:textId="77777777" w:rsidR="00487195" w:rsidRDefault="00487195" w:rsidP="00487195">
      <w:pPr>
        <w:pStyle w:val="HTMLPreformatted"/>
      </w:pPr>
      <w:r>
        <w:t>}</w:t>
      </w:r>
      <w:r>
        <w:rPr>
          <w:rStyle w:val="cm-meta"/>
        </w:rPr>
        <w:t>...</w:t>
      </w:r>
      <w:r>
        <w:t>]</w:t>
      </w:r>
    </w:p>
    <w:p w14:paraId="3B1C1DE2" w14:textId="77777777" w:rsidR="00487195" w:rsidRDefault="00487195" w:rsidP="00487195">
      <w:pPr>
        <w:pStyle w:val="Heading6"/>
      </w:pPr>
      <w:bookmarkStart w:id="30" w:name="header-n27"/>
      <w:bookmarkEnd w:id="30"/>
      <w:proofErr w:type="spellStart"/>
      <w:r>
        <w:t>DragonBonusAttackTable</w:t>
      </w:r>
      <w:proofErr w:type="spellEnd"/>
      <w:r>
        <w:t xml:space="preserve"> [5 items]</w:t>
      </w:r>
    </w:p>
    <w:p w14:paraId="40B32FB5" w14:textId="77777777" w:rsidR="00487195" w:rsidRDefault="00487195" w:rsidP="00487195">
      <w:pPr>
        <w:pStyle w:val="HTMLPreformatted"/>
      </w:pPr>
      <w:r>
        <w:t>[{</w:t>
      </w:r>
    </w:p>
    <w:p w14:paraId="353A0CF8" w14:textId="77777777" w:rsidR="00487195" w:rsidRDefault="00487195" w:rsidP="00487195">
      <w:pPr>
        <w:pStyle w:val="HTMLPreformatted"/>
      </w:pPr>
      <w:r>
        <w:rPr>
          <w:rStyle w:val="cm-tab"/>
        </w:rPr>
        <w:t xml:space="preserve">    </w:t>
      </w:r>
      <w:r>
        <w:rPr>
          <w:rStyle w:val="cm-string"/>
        </w:rPr>
        <w:t>"</w:t>
      </w:r>
      <w:proofErr w:type="spellStart"/>
      <w:r>
        <w:rPr>
          <w:rStyle w:val="cm-string"/>
        </w:rPr>
        <w:t>breath_attack_str</w:t>
      </w:r>
      <w:proofErr w:type="spellEnd"/>
      <w:r>
        <w:rPr>
          <w:rStyle w:val="cm-string"/>
        </w:rPr>
        <w:t>"</w:t>
      </w:r>
      <w:r>
        <w:t xml:space="preserve">: </w:t>
      </w:r>
      <w:r>
        <w:rPr>
          <w:rStyle w:val="cm-string"/>
        </w:rPr>
        <w:t>"acid"</w:t>
      </w:r>
      <w:r>
        <w:t>,</w:t>
      </w:r>
    </w:p>
    <w:p w14:paraId="0F10543F" w14:textId="77777777" w:rsidR="00487195" w:rsidRDefault="00487195" w:rsidP="00487195">
      <w:pPr>
        <w:pStyle w:val="HTMLPreformatted"/>
      </w:pPr>
      <w:r>
        <w:rPr>
          <w:rStyle w:val="cm-tab"/>
        </w:rPr>
        <w:t xml:space="preserve">    </w:t>
      </w:r>
      <w:r>
        <w:rPr>
          <w:rStyle w:val="cm-string"/>
        </w:rPr>
        <w:t>"</w:t>
      </w:r>
      <w:proofErr w:type="spellStart"/>
      <w:r>
        <w:rPr>
          <w:rStyle w:val="cm-string"/>
        </w:rPr>
        <w:t>description_str</w:t>
      </w:r>
      <w:proofErr w:type="spellEnd"/>
      <w:r>
        <w:rPr>
          <w:rStyle w:val="cm-string"/>
        </w:rPr>
        <w:t>"</w:t>
      </w:r>
      <w:r>
        <w:t xml:space="preserve">: </w:t>
      </w:r>
      <w:r>
        <w:rPr>
          <w:rStyle w:val="cm-string"/>
        </w:rPr>
        <w:t>"spews acid"</w:t>
      </w:r>
      <w:r>
        <w:t>,</w:t>
      </w:r>
    </w:p>
    <w:p w14:paraId="007CB9AD" w14:textId="77777777" w:rsidR="00487195" w:rsidRDefault="00487195" w:rsidP="00487195">
      <w:pPr>
        <w:pStyle w:val="HTMLPreformatted"/>
      </w:pPr>
      <w:r>
        <w:rPr>
          <w:rStyle w:val="cm-tab"/>
        </w:rPr>
        <w:t xml:space="preserve">    </w:t>
      </w:r>
      <w:r>
        <w:rPr>
          <w:rStyle w:val="cm-string"/>
        </w:rPr>
        <w:t>"</w:t>
      </w:r>
      <w:proofErr w:type="spellStart"/>
      <w:r>
        <w:rPr>
          <w:rStyle w:val="cm-string"/>
        </w:rPr>
        <w:t>extra_damage_int</w:t>
      </w:r>
      <w:proofErr w:type="spellEnd"/>
      <w:r>
        <w:rPr>
          <w:rStyle w:val="cm-string"/>
        </w:rPr>
        <w:t>"</w:t>
      </w:r>
      <w:r>
        <w:t xml:space="preserve">: </w:t>
      </w:r>
      <w:r>
        <w:rPr>
          <w:rStyle w:val="cm-number"/>
        </w:rPr>
        <w:t>3</w:t>
      </w:r>
      <w:r>
        <w:t>,</w:t>
      </w:r>
    </w:p>
    <w:p w14:paraId="4BEBCB95" w14:textId="77777777" w:rsidR="00487195" w:rsidRDefault="00487195" w:rsidP="00487195">
      <w:pPr>
        <w:pStyle w:val="HTMLPreformatted"/>
      </w:pPr>
      <w:r>
        <w:rPr>
          <w:rStyle w:val="cm-tab"/>
        </w:rPr>
        <w:t xml:space="preserve">    </w:t>
      </w:r>
      <w:r>
        <w:rPr>
          <w:rStyle w:val="cm-string"/>
        </w:rPr>
        <w:t>"</w:t>
      </w:r>
      <w:proofErr w:type="spellStart"/>
      <w:r>
        <w:rPr>
          <w:rStyle w:val="cm-string"/>
        </w:rPr>
        <w:t>range_int</w:t>
      </w:r>
      <w:proofErr w:type="spellEnd"/>
      <w:r>
        <w:rPr>
          <w:rStyle w:val="cm-string"/>
        </w:rPr>
        <w:t>"</w:t>
      </w:r>
      <w:r>
        <w:t xml:space="preserve">: </w:t>
      </w:r>
      <w:r>
        <w:rPr>
          <w:rStyle w:val="cm-number"/>
        </w:rPr>
        <w:t>5</w:t>
      </w:r>
    </w:p>
    <w:p w14:paraId="2FEDF3A4" w14:textId="77777777" w:rsidR="00487195" w:rsidRDefault="00487195" w:rsidP="00487195">
      <w:pPr>
        <w:pStyle w:val="HTMLPreformatted"/>
      </w:pPr>
      <w:r>
        <w:t>}</w:t>
      </w:r>
      <w:r>
        <w:rPr>
          <w:rStyle w:val="cm-meta"/>
        </w:rPr>
        <w:t>...</w:t>
      </w:r>
      <w:r>
        <w:t>]</w:t>
      </w:r>
    </w:p>
    <w:p w14:paraId="56A897B8" w14:textId="77777777" w:rsidR="00487195" w:rsidRDefault="00487195" w:rsidP="00487195">
      <w:pPr>
        <w:pStyle w:val="Heading6"/>
      </w:pPr>
      <w:bookmarkStart w:id="31" w:name="header-n29"/>
      <w:bookmarkEnd w:id="31"/>
      <w:proofErr w:type="spellStart"/>
      <w:r>
        <w:t>DragonFamilyTable</w:t>
      </w:r>
      <w:proofErr w:type="spellEnd"/>
      <w:r>
        <w:t xml:space="preserve"> [4 items]</w:t>
      </w:r>
    </w:p>
    <w:p w14:paraId="1CD15014" w14:textId="77777777" w:rsidR="00487195" w:rsidRDefault="00487195" w:rsidP="00487195">
      <w:pPr>
        <w:pStyle w:val="HTMLPreformatted"/>
      </w:pPr>
      <w:r>
        <w:t>{</w:t>
      </w:r>
    </w:p>
    <w:p w14:paraId="24F9C7C3" w14:textId="77777777" w:rsidR="00487195" w:rsidRDefault="00487195" w:rsidP="00487195">
      <w:pPr>
        <w:pStyle w:val="HTMLPreformatted"/>
      </w:pPr>
      <w:r>
        <w:rPr>
          <w:rStyle w:val="cm-tab"/>
        </w:rPr>
        <w:t xml:space="preserve">    </w:t>
      </w:r>
      <w:r>
        <w:rPr>
          <w:rStyle w:val="cm-string"/>
        </w:rPr>
        <w:t>"</w:t>
      </w:r>
      <w:proofErr w:type="spellStart"/>
      <w:r>
        <w:rPr>
          <w:rStyle w:val="cm-string"/>
        </w:rPr>
        <w:t>breath_attack_str</w:t>
      </w:r>
      <w:proofErr w:type="spellEnd"/>
      <w:r>
        <w:rPr>
          <w:rStyle w:val="cm-string"/>
        </w:rPr>
        <w:t>"</w:t>
      </w:r>
      <w:r>
        <w:t xml:space="preserve">: </w:t>
      </w:r>
      <w:r>
        <w:rPr>
          <w:rStyle w:val="cm-string"/>
        </w:rPr>
        <w:t>"acid"</w:t>
      </w:r>
      <w:r>
        <w:t>,</w:t>
      </w:r>
    </w:p>
    <w:p w14:paraId="1D715C08" w14:textId="77777777" w:rsidR="00487195" w:rsidRDefault="00487195" w:rsidP="00487195">
      <w:pPr>
        <w:pStyle w:val="HTMLPreformatted"/>
      </w:pPr>
      <w:r>
        <w:rPr>
          <w:rStyle w:val="cm-tab"/>
        </w:rPr>
        <w:t xml:space="preserve">    </w:t>
      </w:r>
      <w:r>
        <w:rPr>
          <w:rStyle w:val="cm-string"/>
        </w:rPr>
        <w:t>"</w:t>
      </w:r>
      <w:proofErr w:type="spellStart"/>
      <w:r>
        <w:rPr>
          <w:rStyle w:val="cm-string"/>
        </w:rPr>
        <w:t>damage_modifier_int</w:t>
      </w:r>
      <w:proofErr w:type="spellEnd"/>
      <w:r>
        <w:rPr>
          <w:rStyle w:val="cm-string"/>
        </w:rPr>
        <w:t>"</w:t>
      </w:r>
      <w:r>
        <w:t xml:space="preserve">: </w:t>
      </w:r>
      <w:r>
        <w:rPr>
          <w:rStyle w:val="cm-operator"/>
        </w:rPr>
        <w:t>-</w:t>
      </w:r>
      <w:r>
        <w:rPr>
          <w:rStyle w:val="cm-number"/>
        </w:rPr>
        <w:t>2</w:t>
      </w:r>
      <w:r>
        <w:t>,</w:t>
      </w:r>
    </w:p>
    <w:p w14:paraId="20E470BB" w14:textId="77777777" w:rsidR="00487195" w:rsidRDefault="00487195" w:rsidP="00487195">
      <w:pPr>
        <w:pStyle w:val="HTMLPreformatted"/>
      </w:pPr>
      <w:r>
        <w:rPr>
          <w:rStyle w:val="cm-tab"/>
        </w:rPr>
        <w:t xml:space="preserve">    </w:t>
      </w:r>
      <w:r>
        <w:rPr>
          <w:rStyle w:val="cm-string"/>
        </w:rPr>
        <w:t>"</w:t>
      </w:r>
      <w:proofErr w:type="spellStart"/>
      <w:r>
        <w:rPr>
          <w:rStyle w:val="cm-string"/>
        </w:rPr>
        <w:t>description_str</w:t>
      </w:r>
      <w:proofErr w:type="spellEnd"/>
      <w:r>
        <w:rPr>
          <w:rStyle w:val="cm-string"/>
        </w:rPr>
        <w:t>"</w:t>
      </w:r>
      <w:r>
        <w:t xml:space="preserve">: </w:t>
      </w:r>
      <w:r>
        <w:rPr>
          <w:rStyle w:val="cm-string"/>
        </w:rPr>
        <w:t>"Better defense"</w:t>
      </w:r>
      <w:r>
        <w:t>,</w:t>
      </w:r>
    </w:p>
    <w:p w14:paraId="76C576E5" w14:textId="77777777" w:rsidR="00487195" w:rsidRDefault="00487195" w:rsidP="00487195">
      <w:pPr>
        <w:pStyle w:val="HTMLPreformatted"/>
      </w:pPr>
      <w:r>
        <w:rPr>
          <w:rStyle w:val="cm-tab"/>
        </w:rPr>
        <w:t xml:space="preserve">    </w:t>
      </w:r>
      <w:r>
        <w:rPr>
          <w:rStyle w:val="cm-string"/>
        </w:rPr>
        <w:t>"</w:t>
      </w:r>
      <w:proofErr w:type="spellStart"/>
      <w:r>
        <w:rPr>
          <w:rStyle w:val="cm-string"/>
        </w:rPr>
        <w:t>family_str</w:t>
      </w:r>
      <w:proofErr w:type="spellEnd"/>
      <w:r>
        <w:rPr>
          <w:rStyle w:val="cm-string"/>
        </w:rPr>
        <w:t>"</w:t>
      </w:r>
      <w:r>
        <w:t xml:space="preserve">: </w:t>
      </w:r>
      <w:r>
        <w:rPr>
          <w:rStyle w:val="cm-string"/>
        </w:rPr>
        <w:t>"green"</w:t>
      </w:r>
      <w:r>
        <w:t>,</w:t>
      </w:r>
    </w:p>
    <w:p w14:paraId="106F1B8A" w14:textId="77777777" w:rsidR="00487195" w:rsidRDefault="00487195" w:rsidP="00487195">
      <w:pPr>
        <w:pStyle w:val="HTMLPreformatted"/>
      </w:pPr>
      <w:r>
        <w:rPr>
          <w:rStyle w:val="cm-tab"/>
        </w:rPr>
        <w:t xml:space="preserve">    </w:t>
      </w:r>
      <w:r>
        <w:rPr>
          <w:rStyle w:val="cm-string"/>
        </w:rPr>
        <w:t>"</w:t>
      </w:r>
      <w:proofErr w:type="spellStart"/>
      <w:r>
        <w:rPr>
          <w:rStyle w:val="cm-string"/>
        </w:rPr>
        <w:t>protection_modifier_int</w:t>
      </w:r>
      <w:proofErr w:type="spellEnd"/>
      <w:r>
        <w:rPr>
          <w:rStyle w:val="cm-string"/>
        </w:rPr>
        <w:t>"</w:t>
      </w:r>
      <w:r>
        <w:t xml:space="preserve">: </w:t>
      </w:r>
      <w:r>
        <w:rPr>
          <w:rStyle w:val="cm-number"/>
        </w:rPr>
        <w:t>2</w:t>
      </w:r>
    </w:p>
    <w:p w14:paraId="118049CA" w14:textId="77777777" w:rsidR="00487195" w:rsidRDefault="00487195" w:rsidP="00487195">
      <w:pPr>
        <w:pStyle w:val="HTMLPreformatted"/>
      </w:pPr>
      <w:r>
        <w:t>}</w:t>
      </w:r>
      <w:r>
        <w:rPr>
          <w:rStyle w:val="cm-meta"/>
        </w:rPr>
        <w:t>...</w:t>
      </w:r>
      <w:r>
        <w:t>]</w:t>
      </w:r>
    </w:p>
    <w:p w14:paraId="019B76E5" w14:textId="77777777" w:rsidR="00487195" w:rsidRDefault="00487195" w:rsidP="00487195">
      <w:pPr>
        <w:pStyle w:val="NormalWeb"/>
      </w:pPr>
      <w:r>
        <w:t>You decide to create a table for each JSON file, and structure it a bit like this:</w:t>
      </w:r>
    </w:p>
    <w:p w14:paraId="442CDE9F" w14:textId="77777777" w:rsidR="00487195" w:rsidRDefault="00487195" w:rsidP="00487195">
      <w:pPr>
        <w:pStyle w:val="Heading2"/>
      </w:pPr>
      <w:bookmarkStart w:id="32" w:name="header-n32"/>
      <w:bookmarkEnd w:id="32"/>
      <w:r>
        <w:t>Dragon Stats Table</w:t>
      </w:r>
    </w:p>
    <w:p w14:paraId="086552C8" w14:textId="77777777" w:rsidR="00487195" w:rsidRDefault="00487195" w:rsidP="00487195">
      <w:pPr>
        <w:pStyle w:val="NormalWeb"/>
      </w:pPr>
      <w:r>
        <w:lastRenderedPageBreak/>
        <w:t xml:space="preserve">You decide to use </w:t>
      </w:r>
      <w:proofErr w:type="spellStart"/>
      <w:r>
        <w:rPr>
          <w:rStyle w:val="HTMLCode"/>
        </w:rPr>
        <w:t>dragon_name</w:t>
      </w:r>
      <w:proofErr w:type="spellEnd"/>
      <w:r>
        <w:t xml:space="preserve"> as the Primary Key (PK) as you will want to search for a dragon by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632"/>
        <w:gridCol w:w="864"/>
        <w:gridCol w:w="813"/>
        <w:gridCol w:w="507"/>
        <w:gridCol w:w="1279"/>
        <w:gridCol w:w="982"/>
        <w:gridCol w:w="1086"/>
        <w:gridCol w:w="1785"/>
      </w:tblGrid>
      <w:tr w:rsidR="00487195" w14:paraId="51B2F874" w14:textId="77777777" w:rsidTr="00487195">
        <w:trPr>
          <w:tblHeader/>
          <w:tblCellSpacing w:w="15" w:type="dxa"/>
        </w:trPr>
        <w:tc>
          <w:tcPr>
            <w:tcW w:w="0" w:type="auto"/>
            <w:vAlign w:val="center"/>
            <w:hideMark/>
          </w:tcPr>
          <w:p w14:paraId="32257981" w14:textId="77777777" w:rsidR="00487195" w:rsidRDefault="00487195">
            <w:pPr>
              <w:jc w:val="center"/>
              <w:rPr>
                <w:b/>
                <w:bCs/>
              </w:rPr>
            </w:pPr>
            <w:proofErr w:type="spellStart"/>
            <w:r>
              <w:rPr>
                <w:b/>
                <w:bCs/>
              </w:rPr>
              <w:t>dragon_name</w:t>
            </w:r>
            <w:proofErr w:type="spellEnd"/>
            <w:r>
              <w:rPr>
                <w:b/>
                <w:bCs/>
              </w:rPr>
              <w:t xml:space="preserve"> (PK)</w:t>
            </w:r>
          </w:p>
        </w:tc>
        <w:tc>
          <w:tcPr>
            <w:tcW w:w="0" w:type="auto"/>
            <w:vAlign w:val="center"/>
            <w:hideMark/>
          </w:tcPr>
          <w:p w14:paraId="62B32234" w14:textId="77777777" w:rsidR="00487195" w:rsidRDefault="00487195">
            <w:pPr>
              <w:jc w:val="center"/>
              <w:rPr>
                <w:b/>
                <w:bCs/>
              </w:rPr>
            </w:pPr>
            <w:r>
              <w:rPr>
                <w:b/>
                <w:bCs/>
              </w:rPr>
              <w:t>damage</w:t>
            </w:r>
          </w:p>
        </w:tc>
        <w:tc>
          <w:tcPr>
            <w:tcW w:w="0" w:type="auto"/>
            <w:vAlign w:val="center"/>
            <w:hideMark/>
          </w:tcPr>
          <w:p w14:paraId="0D3404A7" w14:textId="77777777" w:rsidR="00487195" w:rsidRDefault="00487195">
            <w:pPr>
              <w:jc w:val="center"/>
              <w:rPr>
                <w:b/>
                <w:bCs/>
              </w:rPr>
            </w:pPr>
            <w:r>
              <w:rPr>
                <w:b/>
                <w:bCs/>
              </w:rPr>
              <w:t>description</w:t>
            </w:r>
          </w:p>
        </w:tc>
        <w:tc>
          <w:tcPr>
            <w:tcW w:w="0" w:type="auto"/>
            <w:vAlign w:val="center"/>
            <w:hideMark/>
          </w:tcPr>
          <w:p w14:paraId="1FA33364" w14:textId="77777777" w:rsidR="00487195" w:rsidRDefault="00487195">
            <w:pPr>
              <w:jc w:val="center"/>
              <w:rPr>
                <w:b/>
                <w:bCs/>
              </w:rPr>
            </w:pPr>
            <w:r>
              <w:rPr>
                <w:b/>
                <w:bCs/>
              </w:rPr>
              <w:t>protection</w:t>
            </w:r>
          </w:p>
        </w:tc>
        <w:tc>
          <w:tcPr>
            <w:tcW w:w="0" w:type="auto"/>
            <w:vAlign w:val="center"/>
            <w:hideMark/>
          </w:tcPr>
          <w:p w14:paraId="52F74A0F" w14:textId="77777777" w:rsidR="00487195" w:rsidRDefault="00487195">
            <w:pPr>
              <w:jc w:val="center"/>
              <w:rPr>
                <w:b/>
                <w:bCs/>
              </w:rPr>
            </w:pPr>
            <w:r>
              <w:rPr>
                <w:b/>
                <w:bCs/>
              </w:rPr>
              <w:t>family</w:t>
            </w:r>
          </w:p>
        </w:tc>
        <w:tc>
          <w:tcPr>
            <w:tcW w:w="0" w:type="auto"/>
            <w:vAlign w:val="center"/>
            <w:hideMark/>
          </w:tcPr>
          <w:p w14:paraId="73E10D45" w14:textId="77777777" w:rsidR="00487195" w:rsidRDefault="00487195">
            <w:pPr>
              <w:jc w:val="center"/>
              <w:rPr>
                <w:b/>
                <w:bCs/>
              </w:rPr>
            </w:pPr>
            <w:proofErr w:type="spellStart"/>
            <w:r>
              <w:rPr>
                <w:b/>
                <w:bCs/>
              </w:rPr>
              <w:t>location_country</w:t>
            </w:r>
            <w:proofErr w:type="spellEnd"/>
          </w:p>
        </w:tc>
        <w:tc>
          <w:tcPr>
            <w:tcW w:w="0" w:type="auto"/>
            <w:vAlign w:val="center"/>
            <w:hideMark/>
          </w:tcPr>
          <w:p w14:paraId="1BC6F885" w14:textId="77777777" w:rsidR="00487195" w:rsidRDefault="00487195">
            <w:pPr>
              <w:jc w:val="center"/>
              <w:rPr>
                <w:b/>
                <w:bCs/>
              </w:rPr>
            </w:pPr>
            <w:proofErr w:type="spellStart"/>
            <w:r>
              <w:rPr>
                <w:b/>
                <w:bCs/>
              </w:rPr>
              <w:t>location_city</w:t>
            </w:r>
            <w:proofErr w:type="spellEnd"/>
          </w:p>
        </w:tc>
        <w:tc>
          <w:tcPr>
            <w:tcW w:w="0" w:type="auto"/>
            <w:vAlign w:val="center"/>
            <w:hideMark/>
          </w:tcPr>
          <w:p w14:paraId="3B38C1E3" w14:textId="77777777" w:rsidR="00487195" w:rsidRDefault="00487195">
            <w:pPr>
              <w:jc w:val="center"/>
              <w:rPr>
                <w:b/>
                <w:bCs/>
              </w:rPr>
            </w:pPr>
            <w:proofErr w:type="spellStart"/>
            <w:r>
              <w:rPr>
                <w:b/>
                <w:bCs/>
              </w:rPr>
              <w:t>location_state</w:t>
            </w:r>
            <w:proofErr w:type="spellEnd"/>
          </w:p>
        </w:tc>
        <w:tc>
          <w:tcPr>
            <w:tcW w:w="0" w:type="auto"/>
            <w:vAlign w:val="center"/>
            <w:hideMark/>
          </w:tcPr>
          <w:p w14:paraId="0B72E474" w14:textId="77777777" w:rsidR="00487195" w:rsidRDefault="00487195">
            <w:pPr>
              <w:jc w:val="center"/>
              <w:rPr>
                <w:b/>
                <w:bCs/>
              </w:rPr>
            </w:pPr>
            <w:proofErr w:type="spellStart"/>
            <w:r>
              <w:rPr>
                <w:b/>
                <w:bCs/>
              </w:rPr>
              <w:t>Location_neighborhood</w:t>
            </w:r>
            <w:proofErr w:type="spellEnd"/>
          </w:p>
        </w:tc>
      </w:tr>
      <w:tr w:rsidR="00487195" w14:paraId="08DCA197" w14:textId="77777777" w:rsidTr="00487195">
        <w:trPr>
          <w:tblCellSpacing w:w="15" w:type="dxa"/>
        </w:trPr>
        <w:tc>
          <w:tcPr>
            <w:tcW w:w="0" w:type="auto"/>
            <w:vAlign w:val="center"/>
            <w:hideMark/>
          </w:tcPr>
          <w:p w14:paraId="59F24A76" w14:textId="77777777" w:rsidR="00487195" w:rsidRDefault="00487195">
            <w:r>
              <w:t>Atlas</w:t>
            </w:r>
          </w:p>
        </w:tc>
        <w:tc>
          <w:tcPr>
            <w:tcW w:w="0" w:type="auto"/>
            <w:vAlign w:val="center"/>
            <w:hideMark/>
          </w:tcPr>
          <w:p w14:paraId="3F1F8648" w14:textId="77777777" w:rsidR="00487195" w:rsidRDefault="00487195">
            <w:r>
              <w:t>9</w:t>
            </w:r>
          </w:p>
        </w:tc>
        <w:tc>
          <w:tcPr>
            <w:tcW w:w="0" w:type="auto"/>
            <w:vAlign w:val="center"/>
            <w:hideMark/>
          </w:tcPr>
          <w:p w14:paraId="376F43D6" w14:textId="77777777" w:rsidR="00487195" w:rsidRDefault="00487195">
            <w:r>
              <w:t>From the northern fire tribe, Atlas was born from the ashes of his fallen father in combat. He is fearless and does not fear battle.</w:t>
            </w:r>
          </w:p>
        </w:tc>
        <w:tc>
          <w:tcPr>
            <w:tcW w:w="0" w:type="auto"/>
            <w:vAlign w:val="center"/>
            <w:hideMark/>
          </w:tcPr>
          <w:p w14:paraId="428A2DC0" w14:textId="77777777" w:rsidR="00487195" w:rsidRDefault="00487195">
            <w:r>
              <w:t>7</w:t>
            </w:r>
          </w:p>
        </w:tc>
        <w:tc>
          <w:tcPr>
            <w:tcW w:w="0" w:type="auto"/>
            <w:vAlign w:val="center"/>
            <w:hideMark/>
          </w:tcPr>
          <w:p w14:paraId="4A0A03C1" w14:textId="77777777" w:rsidR="00487195" w:rsidRDefault="00487195">
            <w:r>
              <w:t>red</w:t>
            </w:r>
          </w:p>
        </w:tc>
        <w:tc>
          <w:tcPr>
            <w:tcW w:w="0" w:type="auto"/>
            <w:vAlign w:val="center"/>
            <w:hideMark/>
          </w:tcPr>
          <w:p w14:paraId="7D3ED741" w14:textId="77777777" w:rsidR="00487195" w:rsidRDefault="00487195">
            <w:proofErr w:type="spellStart"/>
            <w:r>
              <w:t>usa</w:t>
            </w:r>
            <w:proofErr w:type="spellEnd"/>
          </w:p>
        </w:tc>
        <w:tc>
          <w:tcPr>
            <w:tcW w:w="0" w:type="auto"/>
            <w:vAlign w:val="center"/>
            <w:hideMark/>
          </w:tcPr>
          <w:p w14:paraId="6ED4D824" w14:textId="77777777" w:rsidR="00487195" w:rsidRDefault="00487195">
            <w:r>
              <w:t>anchorage</w:t>
            </w:r>
          </w:p>
        </w:tc>
        <w:tc>
          <w:tcPr>
            <w:tcW w:w="0" w:type="auto"/>
            <w:vAlign w:val="center"/>
            <w:hideMark/>
          </w:tcPr>
          <w:p w14:paraId="7674BCE9" w14:textId="77777777" w:rsidR="00487195" w:rsidRDefault="00487195">
            <w:proofErr w:type="spellStart"/>
            <w:r>
              <w:t>alaska</w:t>
            </w:r>
            <w:proofErr w:type="spellEnd"/>
          </w:p>
        </w:tc>
        <w:tc>
          <w:tcPr>
            <w:tcW w:w="0" w:type="auto"/>
            <w:vAlign w:val="center"/>
            <w:hideMark/>
          </w:tcPr>
          <w:p w14:paraId="77801CC5" w14:textId="77777777" w:rsidR="00487195" w:rsidRDefault="00487195">
            <w:r>
              <w:t>w fireweed ln</w:t>
            </w:r>
          </w:p>
        </w:tc>
      </w:tr>
    </w:tbl>
    <w:p w14:paraId="132FC040" w14:textId="77777777" w:rsidR="00487195" w:rsidRDefault="00487195" w:rsidP="00487195">
      <w:pPr>
        <w:pStyle w:val="Heading2"/>
      </w:pPr>
      <w:r>
        <w:t>Dragon current power table [ 1 per game]</w:t>
      </w:r>
    </w:p>
    <w:p w14:paraId="29EF190A" w14:textId="77777777" w:rsidR="00487195" w:rsidRDefault="00487195" w:rsidP="00487195">
      <w:pPr>
        <w:pStyle w:val="NormalWeb"/>
      </w:pPr>
      <w:r>
        <w:t>Mary tells you that these entries will be created dynamically per game, and she has given you an example.</w:t>
      </w:r>
    </w:p>
    <w:p w14:paraId="54A05A8A" w14:textId="77777777" w:rsidR="00487195" w:rsidRDefault="00487195" w:rsidP="00487195">
      <w:pPr>
        <w:pStyle w:val="NormalWeb"/>
      </w:pPr>
      <w:r>
        <w:t>Although you won't be referring this data in your card viewing website, she gave it you anyway for context.</w:t>
      </w:r>
    </w:p>
    <w:p w14:paraId="26BE4C08" w14:textId="77777777" w:rsidR="00487195" w:rsidRDefault="00487195" w:rsidP="00487195">
      <w:pPr>
        <w:pStyle w:val="NormalWeb"/>
      </w:pPr>
      <w:r>
        <w:t xml:space="preserve">You decide that the string </w:t>
      </w:r>
      <w:proofErr w:type="spellStart"/>
      <w:r>
        <w:rPr>
          <w:rStyle w:val="HTMLCode"/>
        </w:rPr>
        <w:t>game_id</w:t>
      </w:r>
      <w:proofErr w:type="spellEnd"/>
      <w:r>
        <w:t xml:space="preserve"> (String) should probably be the primary key (PK). They will likely want to search on </w:t>
      </w:r>
      <w:proofErr w:type="spellStart"/>
      <w:r>
        <w:rPr>
          <w:rStyle w:val="HTMLCode"/>
        </w:rPr>
        <w:t>game_id</w:t>
      </w:r>
      <w:proofErr w:type="spellEnd"/>
      <w:r>
        <w:t xml:space="preserve"> and get a list of all the dragons in play.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448"/>
        <w:gridCol w:w="3102"/>
        <w:gridCol w:w="3037"/>
      </w:tblGrid>
      <w:tr w:rsidR="00487195" w14:paraId="131A4CC3" w14:textId="77777777" w:rsidTr="00487195">
        <w:trPr>
          <w:tblHeader/>
          <w:tblCellSpacing w:w="15" w:type="dxa"/>
        </w:trPr>
        <w:tc>
          <w:tcPr>
            <w:tcW w:w="0" w:type="auto"/>
            <w:vAlign w:val="center"/>
            <w:hideMark/>
          </w:tcPr>
          <w:p w14:paraId="6D7797F5" w14:textId="77777777" w:rsidR="00487195" w:rsidRDefault="00487195">
            <w:pPr>
              <w:jc w:val="center"/>
              <w:rPr>
                <w:b/>
                <w:bCs/>
              </w:rPr>
            </w:pPr>
            <w:proofErr w:type="spellStart"/>
            <w:r>
              <w:rPr>
                <w:b/>
                <w:bCs/>
              </w:rPr>
              <w:t>game_id</w:t>
            </w:r>
            <w:proofErr w:type="spellEnd"/>
            <w:r>
              <w:rPr>
                <w:b/>
                <w:bCs/>
              </w:rPr>
              <w:t xml:space="preserve"> (PK)</w:t>
            </w:r>
          </w:p>
        </w:tc>
        <w:tc>
          <w:tcPr>
            <w:tcW w:w="0" w:type="auto"/>
            <w:vAlign w:val="center"/>
            <w:hideMark/>
          </w:tcPr>
          <w:p w14:paraId="200D9608" w14:textId="77777777" w:rsidR="00487195" w:rsidRDefault="00487195">
            <w:pPr>
              <w:jc w:val="center"/>
              <w:rPr>
                <w:b/>
                <w:bCs/>
              </w:rPr>
            </w:pPr>
            <w:proofErr w:type="spellStart"/>
            <w:r>
              <w:rPr>
                <w:b/>
                <w:bCs/>
              </w:rPr>
              <w:t>dragon_name</w:t>
            </w:r>
            <w:proofErr w:type="spellEnd"/>
          </w:p>
        </w:tc>
        <w:tc>
          <w:tcPr>
            <w:tcW w:w="0" w:type="auto"/>
            <w:vAlign w:val="center"/>
            <w:hideMark/>
          </w:tcPr>
          <w:p w14:paraId="4441667B" w14:textId="77777777" w:rsidR="00487195" w:rsidRDefault="00487195">
            <w:pPr>
              <w:jc w:val="center"/>
              <w:rPr>
                <w:b/>
                <w:bCs/>
              </w:rPr>
            </w:pPr>
            <w:proofErr w:type="spellStart"/>
            <w:r>
              <w:rPr>
                <w:b/>
                <w:bCs/>
              </w:rPr>
              <w:t>current_will_not_fight_credits</w:t>
            </w:r>
            <w:proofErr w:type="spellEnd"/>
          </w:p>
        </w:tc>
        <w:tc>
          <w:tcPr>
            <w:tcW w:w="0" w:type="auto"/>
            <w:vAlign w:val="center"/>
            <w:hideMark/>
          </w:tcPr>
          <w:p w14:paraId="1C0551A8" w14:textId="77777777" w:rsidR="00487195" w:rsidRDefault="00487195">
            <w:pPr>
              <w:jc w:val="center"/>
              <w:rPr>
                <w:b/>
                <w:bCs/>
              </w:rPr>
            </w:pPr>
            <w:proofErr w:type="spellStart"/>
            <w:r>
              <w:rPr>
                <w:b/>
                <w:bCs/>
              </w:rPr>
              <w:t>current_endurance</w:t>
            </w:r>
            <w:proofErr w:type="spellEnd"/>
            <w:r>
              <w:rPr>
                <w:b/>
                <w:bCs/>
              </w:rPr>
              <w:t xml:space="preserve"> (dynamic)</w:t>
            </w:r>
          </w:p>
        </w:tc>
      </w:tr>
      <w:tr w:rsidR="00487195" w14:paraId="2844FB2F" w14:textId="77777777" w:rsidTr="00487195">
        <w:trPr>
          <w:tblCellSpacing w:w="15" w:type="dxa"/>
        </w:trPr>
        <w:tc>
          <w:tcPr>
            <w:tcW w:w="0" w:type="auto"/>
            <w:vAlign w:val="center"/>
            <w:hideMark/>
          </w:tcPr>
          <w:p w14:paraId="72FF8730" w14:textId="77777777" w:rsidR="00487195" w:rsidRDefault="00487195">
            <w:r>
              <w:t>56syjdh8756</w:t>
            </w:r>
          </w:p>
        </w:tc>
        <w:tc>
          <w:tcPr>
            <w:tcW w:w="0" w:type="auto"/>
            <w:vAlign w:val="center"/>
            <w:hideMark/>
          </w:tcPr>
          <w:p w14:paraId="4FF23F09" w14:textId="77777777" w:rsidR="00487195" w:rsidRDefault="00487195">
            <w:proofErr w:type="spellStart"/>
            <w:r>
              <w:t>cassidiuma</w:t>
            </w:r>
            <w:proofErr w:type="spellEnd"/>
          </w:p>
        </w:tc>
        <w:tc>
          <w:tcPr>
            <w:tcW w:w="0" w:type="auto"/>
            <w:vAlign w:val="center"/>
            <w:hideMark/>
          </w:tcPr>
          <w:p w14:paraId="1B692D30" w14:textId="77777777" w:rsidR="00487195" w:rsidRDefault="00487195">
            <w:r>
              <w:t>2</w:t>
            </w:r>
          </w:p>
        </w:tc>
        <w:tc>
          <w:tcPr>
            <w:tcW w:w="0" w:type="auto"/>
            <w:vAlign w:val="center"/>
            <w:hideMark/>
          </w:tcPr>
          <w:p w14:paraId="2CF75A03" w14:textId="77777777" w:rsidR="00487195" w:rsidRDefault="00487195">
            <w:r>
              <w:t>3</w:t>
            </w:r>
          </w:p>
        </w:tc>
      </w:tr>
    </w:tbl>
    <w:p w14:paraId="79650899" w14:textId="77777777" w:rsidR="00487195" w:rsidRDefault="00487195" w:rsidP="00487195">
      <w:pPr>
        <w:pStyle w:val="Heading2"/>
      </w:pPr>
      <w:r>
        <w:t>Dragon Bonus Attack Table</w:t>
      </w:r>
    </w:p>
    <w:p w14:paraId="3407BD35" w14:textId="77777777" w:rsidR="00487195" w:rsidRDefault="00487195" w:rsidP="00487195">
      <w:pPr>
        <w:pStyle w:val="NormalWeb"/>
      </w:pPr>
      <w:r>
        <w:t xml:space="preserve">As you think that they might want to search for details on a type of </w:t>
      </w:r>
      <w:proofErr w:type="spellStart"/>
      <w:r>
        <w:rPr>
          <w:rStyle w:val="HTMLCode"/>
        </w:rPr>
        <w:t>breath_attack</w:t>
      </w:r>
      <w:proofErr w:type="spellEnd"/>
      <w:r>
        <w:t xml:space="preserve"> you choose that as your primary key for this table.</w:t>
      </w:r>
    </w:p>
    <w:p w14:paraId="27F27C30" w14:textId="77777777" w:rsidR="00487195" w:rsidRDefault="00487195" w:rsidP="00487195">
      <w:pPr>
        <w:pStyle w:val="NormalWeb"/>
      </w:pPr>
      <w:proofErr w:type="gramStart"/>
      <w:r>
        <w:lastRenderedPageBreak/>
        <w:t>Also</w:t>
      </w:r>
      <w:proofErr w:type="gramEnd"/>
      <w:r>
        <w:t xml:space="preserve"> you think it would be nice to see if an attack is "in range", so you add a sort key on </w:t>
      </w:r>
      <w:r>
        <w:rPr>
          <w:rStyle w:val="HTMLCode"/>
        </w:rPr>
        <w:t>range</w:t>
      </w:r>
      <w:r>
        <w:t xml:space="preserve"> to find out if say "a water attack is in </w:t>
      </w:r>
      <w:r>
        <w:rPr>
          <w:rStyle w:val="HTMLCode"/>
        </w:rPr>
        <w:t>range</w:t>
      </w:r>
      <w:r>
        <w:t xml:space="preserve"> to do damage".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3382"/>
        <w:gridCol w:w="1494"/>
        <w:gridCol w:w="1091"/>
      </w:tblGrid>
      <w:tr w:rsidR="00487195" w14:paraId="7187491E" w14:textId="77777777" w:rsidTr="00487195">
        <w:trPr>
          <w:tblHeader/>
          <w:tblCellSpacing w:w="15" w:type="dxa"/>
        </w:trPr>
        <w:tc>
          <w:tcPr>
            <w:tcW w:w="0" w:type="auto"/>
            <w:vAlign w:val="center"/>
            <w:hideMark/>
          </w:tcPr>
          <w:p w14:paraId="1C93006D" w14:textId="77777777" w:rsidR="00487195" w:rsidRDefault="00487195">
            <w:pPr>
              <w:jc w:val="center"/>
              <w:rPr>
                <w:b/>
                <w:bCs/>
              </w:rPr>
            </w:pPr>
            <w:proofErr w:type="spellStart"/>
            <w:r>
              <w:rPr>
                <w:b/>
                <w:bCs/>
              </w:rPr>
              <w:t>breath_</w:t>
            </w:r>
            <w:proofErr w:type="gramStart"/>
            <w:r>
              <w:rPr>
                <w:b/>
                <w:bCs/>
              </w:rPr>
              <w:t>attack</w:t>
            </w:r>
            <w:proofErr w:type="spellEnd"/>
            <w:r>
              <w:rPr>
                <w:b/>
                <w:bCs/>
              </w:rPr>
              <w:t>(</w:t>
            </w:r>
            <w:proofErr w:type="gramEnd"/>
            <w:r>
              <w:rPr>
                <w:b/>
                <w:bCs/>
              </w:rPr>
              <w:t>PK)</w:t>
            </w:r>
          </w:p>
        </w:tc>
        <w:tc>
          <w:tcPr>
            <w:tcW w:w="0" w:type="auto"/>
            <w:vAlign w:val="center"/>
            <w:hideMark/>
          </w:tcPr>
          <w:p w14:paraId="4E8417E9" w14:textId="77777777" w:rsidR="00487195" w:rsidRDefault="00487195">
            <w:pPr>
              <w:jc w:val="center"/>
              <w:rPr>
                <w:b/>
                <w:bCs/>
              </w:rPr>
            </w:pPr>
            <w:r>
              <w:rPr>
                <w:b/>
                <w:bCs/>
              </w:rPr>
              <w:t>description</w:t>
            </w:r>
          </w:p>
        </w:tc>
        <w:tc>
          <w:tcPr>
            <w:tcW w:w="0" w:type="auto"/>
            <w:vAlign w:val="center"/>
            <w:hideMark/>
          </w:tcPr>
          <w:p w14:paraId="3C9615F8" w14:textId="77777777" w:rsidR="00487195" w:rsidRDefault="00487195">
            <w:pPr>
              <w:jc w:val="center"/>
              <w:rPr>
                <w:b/>
                <w:bCs/>
              </w:rPr>
            </w:pPr>
            <w:proofErr w:type="spellStart"/>
            <w:r>
              <w:rPr>
                <w:b/>
                <w:bCs/>
              </w:rPr>
              <w:t>extra_damage</w:t>
            </w:r>
            <w:proofErr w:type="spellEnd"/>
          </w:p>
        </w:tc>
        <w:tc>
          <w:tcPr>
            <w:tcW w:w="0" w:type="auto"/>
            <w:vAlign w:val="center"/>
            <w:hideMark/>
          </w:tcPr>
          <w:p w14:paraId="64D59A24" w14:textId="77777777" w:rsidR="00487195" w:rsidRDefault="00487195">
            <w:pPr>
              <w:jc w:val="center"/>
              <w:rPr>
                <w:b/>
                <w:bCs/>
              </w:rPr>
            </w:pPr>
            <w:r>
              <w:rPr>
                <w:b/>
                <w:bCs/>
              </w:rPr>
              <w:t>range (SK)</w:t>
            </w:r>
          </w:p>
        </w:tc>
      </w:tr>
      <w:tr w:rsidR="00487195" w14:paraId="74C402F0" w14:textId="77777777" w:rsidTr="00487195">
        <w:trPr>
          <w:tblCellSpacing w:w="15" w:type="dxa"/>
        </w:trPr>
        <w:tc>
          <w:tcPr>
            <w:tcW w:w="0" w:type="auto"/>
            <w:vAlign w:val="center"/>
            <w:hideMark/>
          </w:tcPr>
          <w:p w14:paraId="6E0CEF45" w14:textId="77777777" w:rsidR="00487195" w:rsidRDefault="00487195">
            <w:r>
              <w:t>acid</w:t>
            </w:r>
          </w:p>
        </w:tc>
        <w:tc>
          <w:tcPr>
            <w:tcW w:w="0" w:type="auto"/>
            <w:vAlign w:val="center"/>
            <w:hideMark/>
          </w:tcPr>
          <w:p w14:paraId="01440F26" w14:textId="77777777" w:rsidR="00487195" w:rsidRDefault="00487195">
            <w:r>
              <w:t>spews acid</w:t>
            </w:r>
          </w:p>
        </w:tc>
        <w:tc>
          <w:tcPr>
            <w:tcW w:w="0" w:type="auto"/>
            <w:vAlign w:val="center"/>
            <w:hideMark/>
          </w:tcPr>
          <w:p w14:paraId="2B05D9A1" w14:textId="77777777" w:rsidR="00487195" w:rsidRDefault="00487195">
            <w:r>
              <w:t>3</w:t>
            </w:r>
          </w:p>
        </w:tc>
        <w:tc>
          <w:tcPr>
            <w:tcW w:w="0" w:type="auto"/>
            <w:vAlign w:val="center"/>
            <w:hideMark/>
          </w:tcPr>
          <w:p w14:paraId="1A7AD181" w14:textId="77777777" w:rsidR="00487195" w:rsidRDefault="00487195">
            <w:r>
              <w:t>5</w:t>
            </w:r>
          </w:p>
        </w:tc>
      </w:tr>
      <w:tr w:rsidR="00487195" w14:paraId="4D3A922B" w14:textId="77777777" w:rsidTr="00487195">
        <w:trPr>
          <w:tblCellSpacing w:w="15" w:type="dxa"/>
        </w:trPr>
        <w:tc>
          <w:tcPr>
            <w:tcW w:w="0" w:type="auto"/>
            <w:vAlign w:val="center"/>
            <w:hideMark/>
          </w:tcPr>
          <w:p w14:paraId="1EB194CF" w14:textId="77777777" w:rsidR="00487195" w:rsidRDefault="00487195">
            <w:proofErr w:type="spellStart"/>
            <w:r>
              <w:t>electricty</w:t>
            </w:r>
            <w:proofErr w:type="spellEnd"/>
          </w:p>
        </w:tc>
        <w:tc>
          <w:tcPr>
            <w:tcW w:w="0" w:type="auto"/>
            <w:vAlign w:val="center"/>
            <w:hideMark/>
          </w:tcPr>
          <w:p w14:paraId="1DA67C61" w14:textId="77777777" w:rsidR="00487195" w:rsidRDefault="00487195">
            <w:r>
              <w:t>bolts fly from mouth</w:t>
            </w:r>
          </w:p>
        </w:tc>
        <w:tc>
          <w:tcPr>
            <w:tcW w:w="0" w:type="auto"/>
            <w:vAlign w:val="center"/>
            <w:hideMark/>
          </w:tcPr>
          <w:p w14:paraId="16FE4B0A" w14:textId="77777777" w:rsidR="00487195" w:rsidRDefault="00487195">
            <w:r>
              <w:t>3</w:t>
            </w:r>
          </w:p>
        </w:tc>
        <w:tc>
          <w:tcPr>
            <w:tcW w:w="0" w:type="auto"/>
            <w:vAlign w:val="center"/>
            <w:hideMark/>
          </w:tcPr>
          <w:p w14:paraId="34918225" w14:textId="77777777" w:rsidR="00487195" w:rsidRDefault="00487195">
            <w:r>
              <w:t>5</w:t>
            </w:r>
          </w:p>
        </w:tc>
      </w:tr>
      <w:tr w:rsidR="00487195" w14:paraId="76A28E08" w14:textId="77777777" w:rsidTr="00487195">
        <w:trPr>
          <w:tblCellSpacing w:w="15" w:type="dxa"/>
        </w:trPr>
        <w:tc>
          <w:tcPr>
            <w:tcW w:w="0" w:type="auto"/>
            <w:vAlign w:val="center"/>
            <w:hideMark/>
          </w:tcPr>
          <w:p w14:paraId="5B065575" w14:textId="77777777" w:rsidR="00487195" w:rsidRDefault="00487195">
            <w:r>
              <w:t>water</w:t>
            </w:r>
          </w:p>
        </w:tc>
        <w:tc>
          <w:tcPr>
            <w:tcW w:w="0" w:type="auto"/>
            <w:vAlign w:val="center"/>
            <w:hideMark/>
          </w:tcPr>
          <w:p w14:paraId="1D09618B" w14:textId="77777777" w:rsidR="00487195" w:rsidRDefault="00487195">
            <w:r>
              <w:t>high pressure jet over a large area</w:t>
            </w:r>
          </w:p>
        </w:tc>
        <w:tc>
          <w:tcPr>
            <w:tcW w:w="0" w:type="auto"/>
            <w:vAlign w:val="center"/>
            <w:hideMark/>
          </w:tcPr>
          <w:p w14:paraId="0BEFC487" w14:textId="77777777" w:rsidR="00487195" w:rsidRDefault="00487195">
            <w:r>
              <w:t>1</w:t>
            </w:r>
          </w:p>
        </w:tc>
        <w:tc>
          <w:tcPr>
            <w:tcW w:w="0" w:type="auto"/>
            <w:vAlign w:val="center"/>
            <w:hideMark/>
          </w:tcPr>
          <w:p w14:paraId="085316E9" w14:textId="77777777" w:rsidR="00487195" w:rsidRDefault="00487195">
            <w:r>
              <w:t>10</w:t>
            </w:r>
          </w:p>
        </w:tc>
      </w:tr>
      <w:tr w:rsidR="00487195" w14:paraId="741EBFB2" w14:textId="77777777" w:rsidTr="00487195">
        <w:trPr>
          <w:tblCellSpacing w:w="15" w:type="dxa"/>
        </w:trPr>
        <w:tc>
          <w:tcPr>
            <w:tcW w:w="0" w:type="auto"/>
            <w:vAlign w:val="center"/>
            <w:hideMark/>
          </w:tcPr>
          <w:p w14:paraId="552FBB3F" w14:textId="77777777" w:rsidR="00487195" w:rsidRDefault="00487195">
            <w:r>
              <w:t>fear</w:t>
            </w:r>
          </w:p>
        </w:tc>
        <w:tc>
          <w:tcPr>
            <w:tcW w:w="0" w:type="auto"/>
            <w:vAlign w:val="center"/>
            <w:hideMark/>
          </w:tcPr>
          <w:p w14:paraId="232F40EC" w14:textId="77777777" w:rsidR="00487195" w:rsidRDefault="00487195">
            <w:r>
              <w:t>Prevent all attacks next round</w:t>
            </w:r>
          </w:p>
        </w:tc>
        <w:tc>
          <w:tcPr>
            <w:tcW w:w="0" w:type="auto"/>
            <w:vAlign w:val="center"/>
            <w:hideMark/>
          </w:tcPr>
          <w:p w14:paraId="66DA59D3" w14:textId="77777777" w:rsidR="00487195" w:rsidRDefault="00487195">
            <w:r>
              <w:t>0</w:t>
            </w:r>
          </w:p>
        </w:tc>
        <w:tc>
          <w:tcPr>
            <w:tcW w:w="0" w:type="auto"/>
            <w:vAlign w:val="center"/>
            <w:hideMark/>
          </w:tcPr>
          <w:p w14:paraId="61B4E76A" w14:textId="77777777" w:rsidR="00487195" w:rsidRDefault="00487195">
            <w:r>
              <w:t>4</w:t>
            </w:r>
          </w:p>
        </w:tc>
      </w:tr>
      <w:tr w:rsidR="00487195" w14:paraId="253F7F32" w14:textId="77777777" w:rsidTr="00487195">
        <w:trPr>
          <w:tblCellSpacing w:w="15" w:type="dxa"/>
        </w:trPr>
        <w:tc>
          <w:tcPr>
            <w:tcW w:w="0" w:type="auto"/>
            <w:vAlign w:val="center"/>
            <w:hideMark/>
          </w:tcPr>
          <w:p w14:paraId="5AAD08F9" w14:textId="77777777" w:rsidR="00487195" w:rsidRDefault="00487195">
            <w:r>
              <w:t>fire</w:t>
            </w:r>
          </w:p>
        </w:tc>
        <w:tc>
          <w:tcPr>
            <w:tcW w:w="0" w:type="auto"/>
            <w:vAlign w:val="center"/>
            <w:hideMark/>
          </w:tcPr>
          <w:p w14:paraId="3B3E154B" w14:textId="77777777" w:rsidR="00487195" w:rsidRDefault="00487195">
            <w:r>
              <w:t>Short blast of fire</w:t>
            </w:r>
          </w:p>
        </w:tc>
        <w:tc>
          <w:tcPr>
            <w:tcW w:w="0" w:type="auto"/>
            <w:vAlign w:val="center"/>
            <w:hideMark/>
          </w:tcPr>
          <w:p w14:paraId="57C3BA1B" w14:textId="77777777" w:rsidR="00487195" w:rsidRDefault="00487195">
            <w:r>
              <w:t>8</w:t>
            </w:r>
          </w:p>
        </w:tc>
        <w:tc>
          <w:tcPr>
            <w:tcW w:w="0" w:type="auto"/>
            <w:vAlign w:val="center"/>
            <w:hideMark/>
          </w:tcPr>
          <w:p w14:paraId="0AC7922D" w14:textId="77777777" w:rsidR="00487195" w:rsidRDefault="00487195">
            <w:r>
              <w:t>4</w:t>
            </w:r>
          </w:p>
        </w:tc>
      </w:tr>
    </w:tbl>
    <w:p w14:paraId="0FFF7982" w14:textId="77777777" w:rsidR="00487195" w:rsidRDefault="00487195" w:rsidP="00487195">
      <w:pPr>
        <w:pStyle w:val="Heading2"/>
      </w:pPr>
      <w:bookmarkStart w:id="33" w:name="header-n104"/>
      <w:bookmarkEnd w:id="33"/>
      <w:r>
        <w:t>Dragon Family Table</w:t>
      </w:r>
    </w:p>
    <w:p w14:paraId="56E5299F" w14:textId="77777777" w:rsidR="00487195" w:rsidRDefault="00487195" w:rsidP="00487195">
      <w:pPr>
        <w:pStyle w:val="NormalWeb"/>
      </w:pPr>
      <w:r>
        <w:t xml:space="preserve">Later </w:t>
      </w:r>
      <w:proofErr w:type="gramStart"/>
      <w:r>
        <w:t>on</w:t>
      </w:r>
      <w:proofErr w:type="gramEnd"/>
      <w:r>
        <w:t xml:space="preserve"> in the game engine, the developers will likely need to be able to bring up information about modifiers relating to the dragon type (family), so you decide to use </w:t>
      </w:r>
      <w:r>
        <w:rPr>
          <w:rStyle w:val="HTMLCode"/>
        </w:rPr>
        <w:t>family</w:t>
      </w:r>
      <w:r>
        <w:t xml:space="preserve"> as the Primary Key (PK).</w:t>
      </w:r>
    </w:p>
    <w:p w14:paraId="307A97D9" w14:textId="77777777" w:rsidR="00487195" w:rsidRDefault="00487195" w:rsidP="00487195">
      <w:pPr>
        <w:pStyle w:val="NormalWeb"/>
      </w:pPr>
      <w:r>
        <w:t xml:space="preserve">You feel that this table should probably be merged with the bonus attack table, but you keep it the way it is for now. </w:t>
      </w:r>
      <w:r>
        <w:rPr>
          <w:rStyle w:val="Emphasis"/>
        </w:rPr>
        <w:t>[You can always optimize this later on]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1770"/>
        <w:gridCol w:w="1545"/>
        <w:gridCol w:w="1144"/>
        <w:gridCol w:w="2096"/>
      </w:tblGrid>
      <w:tr w:rsidR="00487195" w14:paraId="6526B7BF" w14:textId="77777777" w:rsidTr="00487195">
        <w:trPr>
          <w:tblHeader/>
          <w:tblCellSpacing w:w="15" w:type="dxa"/>
        </w:trPr>
        <w:tc>
          <w:tcPr>
            <w:tcW w:w="0" w:type="auto"/>
            <w:vAlign w:val="center"/>
            <w:hideMark/>
          </w:tcPr>
          <w:p w14:paraId="6A202690" w14:textId="77777777" w:rsidR="00487195" w:rsidRDefault="00487195">
            <w:pPr>
              <w:jc w:val="center"/>
              <w:rPr>
                <w:b/>
                <w:bCs/>
              </w:rPr>
            </w:pPr>
            <w:proofErr w:type="spellStart"/>
            <w:r>
              <w:rPr>
                <w:b/>
                <w:bCs/>
              </w:rPr>
              <w:t>breath_attack</w:t>
            </w:r>
            <w:proofErr w:type="spellEnd"/>
          </w:p>
        </w:tc>
        <w:tc>
          <w:tcPr>
            <w:tcW w:w="0" w:type="auto"/>
            <w:vAlign w:val="center"/>
            <w:hideMark/>
          </w:tcPr>
          <w:p w14:paraId="6E744E22" w14:textId="77777777" w:rsidR="00487195" w:rsidRDefault="00487195">
            <w:pPr>
              <w:jc w:val="center"/>
              <w:rPr>
                <w:b/>
                <w:bCs/>
              </w:rPr>
            </w:pPr>
            <w:proofErr w:type="spellStart"/>
            <w:r>
              <w:rPr>
                <w:b/>
                <w:bCs/>
              </w:rPr>
              <w:t>damage_modifer</w:t>
            </w:r>
            <w:proofErr w:type="spellEnd"/>
          </w:p>
        </w:tc>
        <w:tc>
          <w:tcPr>
            <w:tcW w:w="0" w:type="auto"/>
            <w:vAlign w:val="center"/>
            <w:hideMark/>
          </w:tcPr>
          <w:p w14:paraId="7EE656CC" w14:textId="77777777" w:rsidR="00487195" w:rsidRDefault="00487195">
            <w:pPr>
              <w:jc w:val="center"/>
              <w:rPr>
                <w:b/>
                <w:bCs/>
              </w:rPr>
            </w:pPr>
            <w:r>
              <w:rPr>
                <w:b/>
                <w:bCs/>
              </w:rPr>
              <w:t>description</w:t>
            </w:r>
          </w:p>
        </w:tc>
        <w:tc>
          <w:tcPr>
            <w:tcW w:w="0" w:type="auto"/>
            <w:vAlign w:val="center"/>
            <w:hideMark/>
          </w:tcPr>
          <w:p w14:paraId="659CD867" w14:textId="77777777" w:rsidR="00487195" w:rsidRDefault="00487195">
            <w:pPr>
              <w:jc w:val="center"/>
              <w:rPr>
                <w:b/>
                <w:bCs/>
              </w:rPr>
            </w:pPr>
            <w:r>
              <w:rPr>
                <w:b/>
                <w:bCs/>
              </w:rPr>
              <w:t>family (PK)</w:t>
            </w:r>
          </w:p>
        </w:tc>
        <w:tc>
          <w:tcPr>
            <w:tcW w:w="0" w:type="auto"/>
            <w:vAlign w:val="center"/>
            <w:hideMark/>
          </w:tcPr>
          <w:p w14:paraId="4D26D0D7" w14:textId="77777777" w:rsidR="00487195" w:rsidRDefault="00487195">
            <w:pPr>
              <w:jc w:val="center"/>
              <w:rPr>
                <w:b/>
                <w:bCs/>
              </w:rPr>
            </w:pPr>
            <w:proofErr w:type="spellStart"/>
            <w:r>
              <w:rPr>
                <w:b/>
                <w:bCs/>
              </w:rPr>
              <w:t>protection_modifier</w:t>
            </w:r>
            <w:proofErr w:type="spellEnd"/>
          </w:p>
        </w:tc>
      </w:tr>
      <w:tr w:rsidR="00487195" w14:paraId="537DE5D3" w14:textId="77777777" w:rsidTr="00487195">
        <w:trPr>
          <w:tblCellSpacing w:w="15" w:type="dxa"/>
        </w:trPr>
        <w:tc>
          <w:tcPr>
            <w:tcW w:w="0" w:type="auto"/>
            <w:vAlign w:val="center"/>
            <w:hideMark/>
          </w:tcPr>
          <w:p w14:paraId="19640CF4" w14:textId="77777777" w:rsidR="00487195" w:rsidRDefault="00487195">
            <w:r>
              <w:t>acid</w:t>
            </w:r>
          </w:p>
        </w:tc>
        <w:tc>
          <w:tcPr>
            <w:tcW w:w="0" w:type="auto"/>
            <w:vAlign w:val="center"/>
            <w:hideMark/>
          </w:tcPr>
          <w:p w14:paraId="2E51BC11" w14:textId="77777777" w:rsidR="00487195" w:rsidRDefault="00487195">
            <w:r>
              <w:t>-2</w:t>
            </w:r>
          </w:p>
        </w:tc>
        <w:tc>
          <w:tcPr>
            <w:tcW w:w="0" w:type="auto"/>
            <w:vAlign w:val="center"/>
            <w:hideMark/>
          </w:tcPr>
          <w:p w14:paraId="10A8A056" w14:textId="77777777" w:rsidR="00487195" w:rsidRDefault="00487195">
            <w:r>
              <w:t>Better defense</w:t>
            </w:r>
          </w:p>
        </w:tc>
        <w:tc>
          <w:tcPr>
            <w:tcW w:w="0" w:type="auto"/>
            <w:vAlign w:val="center"/>
            <w:hideMark/>
          </w:tcPr>
          <w:p w14:paraId="301BB3A6" w14:textId="77777777" w:rsidR="00487195" w:rsidRDefault="00487195">
            <w:r>
              <w:t>green</w:t>
            </w:r>
          </w:p>
        </w:tc>
        <w:tc>
          <w:tcPr>
            <w:tcW w:w="0" w:type="auto"/>
            <w:vAlign w:val="center"/>
            <w:hideMark/>
          </w:tcPr>
          <w:p w14:paraId="31C7A7D2" w14:textId="77777777" w:rsidR="00487195" w:rsidRDefault="00487195">
            <w:r>
              <w:t>2</w:t>
            </w:r>
          </w:p>
        </w:tc>
      </w:tr>
      <w:tr w:rsidR="00487195" w14:paraId="67018A52" w14:textId="77777777" w:rsidTr="00487195">
        <w:trPr>
          <w:tblCellSpacing w:w="15" w:type="dxa"/>
        </w:trPr>
        <w:tc>
          <w:tcPr>
            <w:tcW w:w="0" w:type="auto"/>
            <w:vAlign w:val="center"/>
            <w:hideMark/>
          </w:tcPr>
          <w:p w14:paraId="1FE6B4E2" w14:textId="77777777" w:rsidR="00487195" w:rsidRDefault="00487195">
            <w:r>
              <w:t>fire</w:t>
            </w:r>
          </w:p>
        </w:tc>
        <w:tc>
          <w:tcPr>
            <w:tcW w:w="0" w:type="auto"/>
            <w:vAlign w:val="center"/>
            <w:hideMark/>
          </w:tcPr>
          <w:p w14:paraId="70B604C9" w14:textId="77777777" w:rsidR="00487195" w:rsidRDefault="00487195">
            <w:r>
              <w:t>2</w:t>
            </w:r>
          </w:p>
        </w:tc>
        <w:tc>
          <w:tcPr>
            <w:tcW w:w="0" w:type="auto"/>
            <w:vAlign w:val="center"/>
            <w:hideMark/>
          </w:tcPr>
          <w:p w14:paraId="11E28630" w14:textId="77777777" w:rsidR="00487195" w:rsidRDefault="00487195">
            <w:r>
              <w:t>Attacks faster</w:t>
            </w:r>
          </w:p>
        </w:tc>
        <w:tc>
          <w:tcPr>
            <w:tcW w:w="0" w:type="auto"/>
            <w:vAlign w:val="center"/>
            <w:hideMark/>
          </w:tcPr>
          <w:p w14:paraId="3A4299F5" w14:textId="77777777" w:rsidR="00487195" w:rsidRDefault="00487195">
            <w:r>
              <w:t>red</w:t>
            </w:r>
          </w:p>
        </w:tc>
        <w:tc>
          <w:tcPr>
            <w:tcW w:w="0" w:type="auto"/>
            <w:vAlign w:val="center"/>
            <w:hideMark/>
          </w:tcPr>
          <w:p w14:paraId="28192086" w14:textId="77777777" w:rsidR="00487195" w:rsidRDefault="00487195">
            <w:r>
              <w:t>-2</w:t>
            </w:r>
          </w:p>
        </w:tc>
      </w:tr>
      <w:tr w:rsidR="00487195" w14:paraId="1954FABD" w14:textId="77777777" w:rsidTr="00487195">
        <w:trPr>
          <w:tblCellSpacing w:w="15" w:type="dxa"/>
        </w:trPr>
        <w:tc>
          <w:tcPr>
            <w:tcW w:w="0" w:type="auto"/>
            <w:vAlign w:val="center"/>
            <w:hideMark/>
          </w:tcPr>
          <w:p w14:paraId="41245D3B" w14:textId="77777777" w:rsidR="00487195" w:rsidRDefault="00487195">
            <w:r>
              <w:t>water</w:t>
            </w:r>
          </w:p>
        </w:tc>
        <w:tc>
          <w:tcPr>
            <w:tcW w:w="0" w:type="auto"/>
            <w:vAlign w:val="center"/>
            <w:hideMark/>
          </w:tcPr>
          <w:p w14:paraId="2B197A6D" w14:textId="77777777" w:rsidR="00487195" w:rsidRDefault="00487195">
            <w:r>
              <w:t>1</w:t>
            </w:r>
          </w:p>
        </w:tc>
        <w:tc>
          <w:tcPr>
            <w:tcW w:w="0" w:type="auto"/>
            <w:vAlign w:val="center"/>
            <w:hideMark/>
          </w:tcPr>
          <w:p w14:paraId="0B7A60D9" w14:textId="77777777" w:rsidR="00487195" w:rsidRDefault="00487195">
            <w:r>
              <w:t>Happy in water</w:t>
            </w:r>
          </w:p>
        </w:tc>
        <w:tc>
          <w:tcPr>
            <w:tcW w:w="0" w:type="auto"/>
            <w:vAlign w:val="center"/>
            <w:hideMark/>
          </w:tcPr>
          <w:p w14:paraId="70E20F9D" w14:textId="77777777" w:rsidR="00487195" w:rsidRDefault="00487195">
            <w:r>
              <w:t>blue</w:t>
            </w:r>
          </w:p>
        </w:tc>
        <w:tc>
          <w:tcPr>
            <w:tcW w:w="0" w:type="auto"/>
            <w:vAlign w:val="center"/>
            <w:hideMark/>
          </w:tcPr>
          <w:p w14:paraId="2B7DEF60" w14:textId="77777777" w:rsidR="00487195" w:rsidRDefault="00487195">
            <w:r>
              <w:t>-1</w:t>
            </w:r>
          </w:p>
        </w:tc>
      </w:tr>
      <w:tr w:rsidR="00487195" w14:paraId="24936613" w14:textId="77777777" w:rsidTr="00487195">
        <w:trPr>
          <w:tblCellSpacing w:w="15" w:type="dxa"/>
        </w:trPr>
        <w:tc>
          <w:tcPr>
            <w:tcW w:w="0" w:type="auto"/>
            <w:vAlign w:val="center"/>
            <w:hideMark/>
          </w:tcPr>
          <w:p w14:paraId="6C23D55C" w14:textId="77777777" w:rsidR="00487195" w:rsidRDefault="00487195">
            <w:r>
              <w:t>fear</w:t>
            </w:r>
          </w:p>
        </w:tc>
        <w:tc>
          <w:tcPr>
            <w:tcW w:w="0" w:type="auto"/>
            <w:vAlign w:val="center"/>
            <w:hideMark/>
          </w:tcPr>
          <w:p w14:paraId="35BD2D2C" w14:textId="77777777" w:rsidR="00487195" w:rsidRDefault="00487195">
            <w:r>
              <w:t>0</w:t>
            </w:r>
          </w:p>
        </w:tc>
        <w:tc>
          <w:tcPr>
            <w:tcW w:w="0" w:type="auto"/>
            <w:vAlign w:val="center"/>
            <w:hideMark/>
          </w:tcPr>
          <w:p w14:paraId="357AC97A" w14:textId="77777777" w:rsidR="00487195" w:rsidRDefault="00487195">
            <w:r>
              <w:t>Prefers to bite</w:t>
            </w:r>
          </w:p>
        </w:tc>
        <w:tc>
          <w:tcPr>
            <w:tcW w:w="0" w:type="auto"/>
            <w:vAlign w:val="center"/>
            <w:hideMark/>
          </w:tcPr>
          <w:p w14:paraId="429014A7" w14:textId="77777777" w:rsidR="00487195" w:rsidRDefault="00487195">
            <w:r>
              <w:t>black</w:t>
            </w:r>
          </w:p>
        </w:tc>
        <w:tc>
          <w:tcPr>
            <w:tcW w:w="0" w:type="auto"/>
            <w:vAlign w:val="center"/>
            <w:hideMark/>
          </w:tcPr>
          <w:p w14:paraId="2C752183" w14:textId="77777777" w:rsidR="00487195" w:rsidRDefault="00487195">
            <w:r>
              <w:t>0</w:t>
            </w:r>
          </w:p>
        </w:tc>
      </w:tr>
    </w:tbl>
    <w:p w14:paraId="45BFA551" w14:textId="77777777" w:rsidR="00487195" w:rsidRDefault="00487195" w:rsidP="00487195">
      <w:pPr>
        <w:pStyle w:val="Heading2"/>
      </w:pPr>
      <w:bookmarkStart w:id="34" w:name="header-n138"/>
      <w:bookmarkEnd w:id="34"/>
      <w:r>
        <w:t>Time to load data</w:t>
      </w:r>
    </w:p>
    <w:p w14:paraId="6435FA07" w14:textId="77777777" w:rsidR="00487195" w:rsidRDefault="00487195" w:rsidP="00487195">
      <w:pPr>
        <w:pStyle w:val="NormalWeb"/>
      </w:pPr>
      <w:r>
        <w:t xml:space="preserve">You remember reading about different ways to get data into DynamoDB, and you figure that using the SDK and the </w:t>
      </w:r>
      <w:proofErr w:type="spellStart"/>
      <w:r>
        <w:rPr>
          <w:rStyle w:val="Strong"/>
        </w:rPr>
        <w:t>batchWriteItem</w:t>
      </w:r>
      <w:proofErr w:type="spellEnd"/>
      <w:r>
        <w:t xml:space="preserve"> method would be the best option here.</w:t>
      </w:r>
    </w:p>
    <w:p w14:paraId="05C5C413" w14:textId="77777777" w:rsidR="00487195" w:rsidRDefault="00487195" w:rsidP="00487195">
      <w:pPr>
        <w:pStyle w:val="Heading2"/>
      </w:pPr>
      <w:bookmarkStart w:id="35" w:name="header-n140"/>
      <w:bookmarkEnd w:id="35"/>
      <w:r>
        <w:t>Prepare the exercise</w:t>
      </w:r>
    </w:p>
    <w:p w14:paraId="0EFFC51A" w14:textId="77777777" w:rsidR="00487195" w:rsidRDefault="00487195" w:rsidP="00487195">
      <w:pPr>
        <w:pStyle w:val="NormalWeb"/>
      </w:pPr>
      <w:r>
        <w:t>Before you can start this exercise, you need to import some files and install some modules in the AWS Cloud9 environment that has been prepared for you.</w:t>
      </w:r>
    </w:p>
    <w:p w14:paraId="053932C4" w14:textId="77777777" w:rsidR="00487195" w:rsidRDefault="00487195" w:rsidP="00487195">
      <w:pPr>
        <w:pStyle w:val="NormalWeb"/>
        <w:numPr>
          <w:ilvl w:val="0"/>
          <w:numId w:val="29"/>
        </w:numPr>
      </w:pPr>
      <w:r>
        <w:t>Head over to Cloud9.</w:t>
      </w:r>
    </w:p>
    <w:p w14:paraId="7E5D4524" w14:textId="77777777" w:rsidR="00487195" w:rsidRDefault="00487195" w:rsidP="00487195">
      <w:pPr>
        <w:pStyle w:val="NormalWeb"/>
        <w:numPr>
          <w:ilvl w:val="0"/>
          <w:numId w:val="29"/>
        </w:numPr>
      </w:pPr>
      <w:r>
        <w:t>As you have been working with Cloud9 for the previous exercises we need to make sure you are in the right path in the thermal.</w:t>
      </w:r>
    </w:p>
    <w:p w14:paraId="5B328245" w14:textId="77777777" w:rsidR="00487195" w:rsidRDefault="00487195" w:rsidP="00487195">
      <w:pPr>
        <w:pStyle w:val="HTMLPreformatted"/>
        <w:ind w:left="720"/>
      </w:pPr>
      <w:r>
        <w:rPr>
          <w:rStyle w:val="cm-builtin"/>
        </w:rPr>
        <w:t>cd</w:t>
      </w:r>
      <w:r>
        <w:t xml:space="preserve"> ~/environment</w:t>
      </w:r>
    </w:p>
    <w:p w14:paraId="3BBC6536" w14:textId="77777777" w:rsidR="00487195" w:rsidRDefault="00487195" w:rsidP="00487195">
      <w:pPr>
        <w:pStyle w:val="NormalWeb"/>
      </w:pPr>
      <w:r>
        <w:t>You should probably close any Cloud9 tabs you have open, and collapse any inactive folders, as it can get messy with too many code tabs open.</w:t>
      </w:r>
    </w:p>
    <w:p w14:paraId="4583A1C8" w14:textId="77777777" w:rsidR="00487195" w:rsidRDefault="00487195" w:rsidP="00487195">
      <w:pPr>
        <w:pStyle w:val="NormalWeb"/>
        <w:numPr>
          <w:ilvl w:val="0"/>
          <w:numId w:val="30"/>
        </w:numPr>
      </w:pPr>
      <w:r>
        <w:lastRenderedPageBreak/>
        <w:t xml:space="preserve">You will need to seed your Cloud9 filesystem with the </w:t>
      </w:r>
      <w:r>
        <w:rPr>
          <w:rStyle w:val="HTMLCode"/>
        </w:rPr>
        <w:t>lab3</w:t>
      </w:r>
      <w:r>
        <w:t xml:space="preserve"> content, so go to the Cloud 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65E25556" w14:textId="77777777" w:rsidR="00487195" w:rsidRDefault="00487195" w:rsidP="00487195">
      <w:pPr>
        <w:pStyle w:val="HTMLPreformatted"/>
        <w:ind w:left="720"/>
      </w:pPr>
      <w:proofErr w:type="spellStart"/>
      <w:r>
        <w:rPr>
          <w:rStyle w:val="cm-builtin"/>
        </w:rPr>
        <w:t>wget</w:t>
      </w:r>
      <w:proofErr w:type="spellEnd"/>
      <w:r>
        <w:t xml:space="preserve"> https://s3.amazonaws.com/awsu-hosting/edx_dynamo/c9/dynamo-seed/lab3.zip </w:t>
      </w:r>
      <w:r>
        <w:rPr>
          <w:rStyle w:val="cm-attribute"/>
        </w:rPr>
        <w:t>-P</w:t>
      </w:r>
      <w:r>
        <w:t xml:space="preserve"> /home/ec2-user/environment</w:t>
      </w:r>
    </w:p>
    <w:p w14:paraId="36F0C2B9" w14:textId="77777777" w:rsidR="00487195" w:rsidRDefault="00487195" w:rsidP="00487195">
      <w:pPr>
        <w:pStyle w:val="NormalWeb"/>
        <w:numPr>
          <w:ilvl w:val="0"/>
          <w:numId w:val="30"/>
        </w:numPr>
      </w:pPr>
      <w:r>
        <w:t>To unzip the workdir.zip file, run the following command:</w:t>
      </w:r>
    </w:p>
    <w:p w14:paraId="4D6AFE0F" w14:textId="77777777" w:rsidR="00487195" w:rsidRDefault="00487195" w:rsidP="00487195">
      <w:pPr>
        <w:pStyle w:val="HTMLPreformatted"/>
        <w:ind w:left="720"/>
      </w:pPr>
      <w:r>
        <w:t>unzip lab3.zip</w:t>
      </w:r>
    </w:p>
    <w:p w14:paraId="1CA170E6" w14:textId="77777777" w:rsidR="00487195" w:rsidRDefault="00487195" w:rsidP="00487195">
      <w:pPr>
        <w:pStyle w:val="NormalWeb"/>
        <w:numPr>
          <w:ilvl w:val="0"/>
          <w:numId w:val="30"/>
        </w:numPr>
      </w:pPr>
      <w:r>
        <w:t>To keep things clean, run the following commands to remove the zip file:</w:t>
      </w:r>
    </w:p>
    <w:p w14:paraId="7874ED29" w14:textId="77777777" w:rsidR="00487195" w:rsidRDefault="00487195" w:rsidP="00487195">
      <w:pPr>
        <w:pStyle w:val="HTMLPreformatted"/>
        <w:ind w:left="720"/>
      </w:pPr>
      <w:r>
        <w:rPr>
          <w:rStyle w:val="cm-builtin"/>
        </w:rPr>
        <w:t>rm</w:t>
      </w:r>
      <w:r>
        <w:t xml:space="preserve"> lab3.zip</w:t>
      </w:r>
    </w:p>
    <w:p w14:paraId="38BB3448" w14:textId="77777777" w:rsidR="00487195" w:rsidRDefault="00487195" w:rsidP="00487195">
      <w:pPr>
        <w:pStyle w:val="NormalWeb"/>
        <w:numPr>
          <w:ilvl w:val="0"/>
          <w:numId w:val="30"/>
        </w:numPr>
      </w:pPr>
      <w:r>
        <w:t xml:space="preserve">Select the black arrow next to the </w:t>
      </w:r>
      <w:r>
        <w:rPr>
          <w:rStyle w:val="HTMLCode"/>
        </w:rPr>
        <w:t>lab3</w:t>
      </w:r>
      <w:r>
        <w:t xml:space="preserve"> folder to expand it (collapsing lab 2 and 1 if they are still open). Notice that there is a solution folder in </w:t>
      </w:r>
      <w:r>
        <w:rPr>
          <w:rStyle w:val="HTMLCode"/>
        </w:rPr>
        <w:t>lab3</w:t>
      </w:r>
      <w:r>
        <w:t xml:space="preserve"> along with a resources folder. Throughout this exercise, </w:t>
      </w:r>
      <w:r>
        <w:rPr>
          <w:rStyle w:val="Strong"/>
        </w:rPr>
        <w:t>don't peek at the solution unless you really get stuck. Always TRY to code first.</w:t>
      </w:r>
      <w:r>
        <w:t xml:space="preserve"> We will come back to the resources folder shortly. For </w:t>
      </w:r>
      <w:proofErr w:type="gramStart"/>
      <w:r>
        <w:t>now</w:t>
      </w:r>
      <w:proofErr w:type="gramEnd"/>
      <w:r>
        <w:t xml:space="preserve"> let's set the terminal path to the correct folder.</w:t>
      </w:r>
    </w:p>
    <w:p w14:paraId="00D187B3" w14:textId="77777777" w:rsidR="00487195" w:rsidRDefault="00487195" w:rsidP="00487195">
      <w:pPr>
        <w:pStyle w:val="HTMLPreformatted"/>
        <w:numPr>
          <w:ilvl w:val="0"/>
          <w:numId w:val="30"/>
        </w:numPr>
        <w:tabs>
          <w:tab w:val="clear" w:pos="720"/>
        </w:tabs>
      </w:pPr>
      <w:r>
        <w:t>cd lab3</w:t>
      </w:r>
    </w:p>
    <w:p w14:paraId="014F93D4" w14:textId="77777777" w:rsidR="00487195" w:rsidRDefault="00D70DA5" w:rsidP="00487195">
      <w:r>
        <w:rPr>
          <w:noProof/>
        </w:rPr>
        <w:pict w14:anchorId="1E7C7AF3">
          <v:rect id="_x0000_i1029" alt="" style="width:451pt;height:.05pt;mso-width-percent:0;mso-height-percent:0;mso-width-percent:0;mso-height-percent:0" o:hralign="center" o:hrstd="t" o:hr="t" fillcolor="#a0a0a0" stroked="f"/>
        </w:pict>
      </w:r>
    </w:p>
    <w:p w14:paraId="64E6EF86" w14:textId="77777777" w:rsidR="00487195" w:rsidRDefault="00487195" w:rsidP="00487195">
      <w:pPr>
        <w:pStyle w:val="NormalWeb"/>
      </w:pPr>
      <w:r>
        <w:t>??</w:t>
      </w:r>
    </w:p>
    <w:p w14:paraId="0A7FE646" w14:textId="77777777" w:rsidR="00487195" w:rsidRDefault="00487195" w:rsidP="00487195">
      <w:pPr>
        <w:pStyle w:val="NormalWeb"/>
      </w:pPr>
      <w:r>
        <w:rPr>
          <w:rStyle w:val="Emphasis"/>
        </w:rPr>
        <w:t xml:space="preserve">As this course is </w:t>
      </w:r>
      <w:proofErr w:type="spellStart"/>
      <w:r>
        <w:rPr>
          <w:rStyle w:val="Emphasis"/>
        </w:rPr>
        <w:t>self paced</w:t>
      </w:r>
      <w:proofErr w:type="spellEnd"/>
      <w:r>
        <w:rPr>
          <w:rStyle w:val="Emphasis"/>
        </w:rPr>
        <w:t>, often people will start the lab then come back to it later. In the interim period we may have made adjustments to the code.</w:t>
      </w:r>
    </w:p>
    <w:p w14:paraId="67B1B696" w14:textId="77777777" w:rsidR="00487195" w:rsidRDefault="00487195" w:rsidP="00487195">
      <w:pPr>
        <w:pStyle w:val="NormalWeb"/>
      </w:pPr>
      <w:r>
        <w:rPr>
          <w:rStyle w:val="Emphasis"/>
        </w:rPr>
        <w:t xml:space="preserve">Ensure that inside your </w:t>
      </w:r>
      <w:r>
        <w:rPr>
          <w:rStyle w:val="HTMLCode"/>
          <w:i/>
          <w:iCs/>
        </w:rPr>
        <w:t>lab3</w:t>
      </w:r>
      <w:r>
        <w:rPr>
          <w:rStyle w:val="Emphasis"/>
        </w:rPr>
        <w:t xml:space="preserve"> folder that the name of the version markdown file is matching the version number at the top of this document.</w:t>
      </w:r>
      <w:r>
        <w:t xml:space="preserve"> </w:t>
      </w:r>
    </w:p>
    <w:p w14:paraId="27B68A4F" w14:textId="77777777" w:rsidR="00487195" w:rsidRDefault="00487195" w:rsidP="00487195">
      <w:pPr>
        <w:pStyle w:val="NormalWeb"/>
      </w:pPr>
      <w:r>
        <w:t xml:space="preserve">If they are out of sync, you will run into problems, to get them synced simply remove the old folder, ensure you are in the right path in the terminal, and run through the </w:t>
      </w:r>
      <w:proofErr w:type="spellStart"/>
      <w:r>
        <w:t>wget</w:t>
      </w:r>
      <w:proofErr w:type="spellEnd"/>
      <w:r>
        <w:t xml:space="preserve"> steps above one more time,</w:t>
      </w:r>
    </w:p>
    <w:p w14:paraId="20E4CF2B" w14:textId="77777777" w:rsidR="00487195" w:rsidRDefault="00487195" w:rsidP="00487195">
      <w:pPr>
        <w:pStyle w:val="NormalWeb"/>
      </w:pPr>
      <w:r>
        <w:t xml:space="preserve">This lab and future labs are </w:t>
      </w:r>
      <w:r>
        <w:rPr>
          <w:u w:val="single"/>
        </w:rPr>
        <w:t>especially</w:t>
      </w:r>
      <w:r>
        <w:t xml:space="preserve"> prone to getting out of sync, because all the website iterations have </w:t>
      </w:r>
      <w:proofErr w:type="spellStart"/>
      <w:r>
        <w:t>alredy</w:t>
      </w:r>
      <w:proofErr w:type="spellEnd"/>
      <w:r>
        <w:t xml:space="preserve"> been loaded into lab2.</w:t>
      </w:r>
    </w:p>
    <w:p w14:paraId="04EC6FA1" w14:textId="77777777" w:rsidR="00487195" w:rsidRDefault="00487195" w:rsidP="00487195">
      <w:pPr>
        <w:pStyle w:val="NormalWeb"/>
      </w:pPr>
      <w:proofErr w:type="gramStart"/>
      <w:r>
        <w:t>So</w:t>
      </w:r>
      <w:proofErr w:type="gramEnd"/>
      <w:r>
        <w:t xml:space="preserve"> </w:t>
      </w:r>
      <w:r>
        <w:rPr>
          <w:rStyle w:val="Strong"/>
        </w:rPr>
        <w:t>if</w:t>
      </w:r>
      <w:r>
        <w:t xml:space="preserve"> your website is not working as expected for the lab, please double check that </w:t>
      </w:r>
      <w:r>
        <w:rPr>
          <w:rStyle w:val="Strong"/>
        </w:rPr>
        <w:t>lab2</w:t>
      </w:r>
      <w:r>
        <w:t xml:space="preserve"> (that contains the website) has not had any updates recently. If your lab 2 code versions </w:t>
      </w:r>
      <w:proofErr w:type="gramStart"/>
      <w:r>
        <w:t>doesn't</w:t>
      </w:r>
      <w:proofErr w:type="gramEnd"/>
      <w:r>
        <w:t xml:space="preserve"> match the version on the lab2 document, you will need to re-upload the website by following the steps one more time from </w:t>
      </w:r>
      <w:r>
        <w:rPr>
          <w:rStyle w:val="Strong"/>
        </w:rPr>
        <w:t>lab 2</w:t>
      </w:r>
      <w:r>
        <w:t>.</w:t>
      </w:r>
    </w:p>
    <w:p w14:paraId="7D832024" w14:textId="77777777" w:rsidR="00487195" w:rsidRDefault="00D70DA5" w:rsidP="00487195">
      <w:r>
        <w:rPr>
          <w:noProof/>
        </w:rPr>
        <w:pict w14:anchorId="148E0B9B">
          <v:rect id="_x0000_i1028" alt="" style="width:451pt;height:.05pt;mso-width-percent:0;mso-height-percent:0;mso-width-percent:0;mso-height-percent:0" o:hralign="center" o:hrstd="t" o:hr="t" fillcolor="#a0a0a0" stroked="f"/>
        </w:pict>
      </w:r>
    </w:p>
    <w:p w14:paraId="2A750F2C" w14:textId="77777777" w:rsidR="00487195" w:rsidRDefault="00487195" w:rsidP="00487195">
      <w:pPr>
        <w:pStyle w:val="NormalWeb"/>
      </w:pPr>
      <w:r>
        <w:t>You are now ready to do the exercise tasks.</w:t>
      </w:r>
    </w:p>
    <w:p w14:paraId="67D3DBD4" w14:textId="77777777" w:rsidR="00487195" w:rsidRDefault="00487195" w:rsidP="00487195">
      <w:pPr>
        <w:pStyle w:val="Heading4"/>
      </w:pPr>
      <w:bookmarkStart w:id="36" w:name="header-n171"/>
      <w:bookmarkEnd w:id="36"/>
      <w:r>
        <w:lastRenderedPageBreak/>
        <w:t>Step 1A): Create multiple DynamoDB tables using the SDK</w:t>
      </w:r>
    </w:p>
    <w:p w14:paraId="45A553D8" w14:textId="77777777" w:rsidR="00487195" w:rsidRDefault="00487195" w:rsidP="00487195">
      <w:pPr>
        <w:pStyle w:val="NormalWeb"/>
      </w:pPr>
      <w:r>
        <w:t>You already know how to create tables using the AWS-SDK, so creating a few more should be a breeze. Follow these steps, to create the following tables with respective Primary Keys (see tables above).</w:t>
      </w:r>
    </w:p>
    <w:p w14:paraId="728E5AA9" w14:textId="77777777" w:rsidR="00487195" w:rsidRDefault="00487195" w:rsidP="00487195">
      <w:pPr>
        <w:pStyle w:val="NormalWeb"/>
      </w:pPr>
      <w:r>
        <w:t>Just replace the 's in the following script.</w:t>
      </w:r>
    </w:p>
    <w:p w14:paraId="5A38F363" w14:textId="77777777" w:rsidR="00487195" w:rsidRDefault="00487195" w:rsidP="00487195">
      <w:pPr>
        <w:pStyle w:val="NormalWeb"/>
        <w:numPr>
          <w:ilvl w:val="0"/>
          <w:numId w:val="31"/>
        </w:numPr>
      </w:pPr>
      <w:r>
        <w:t xml:space="preserve">Open up </w:t>
      </w:r>
      <w:r>
        <w:rPr>
          <w:rStyle w:val="HTMLCode"/>
        </w:rPr>
        <w:t>lab3/create_multiple_tables.js</w:t>
      </w:r>
      <w:r>
        <w:t xml:space="preserve"> and edit as needed.</w:t>
      </w:r>
    </w:p>
    <w:p w14:paraId="55DE0FAE" w14:textId="77777777" w:rsidR="00487195" w:rsidRDefault="00487195" w:rsidP="00487195">
      <w:pPr>
        <w:pStyle w:val="NormalWeb"/>
        <w:numPr>
          <w:ilvl w:val="0"/>
          <w:numId w:val="31"/>
        </w:numPr>
      </w:pPr>
      <w:r>
        <w:t xml:space="preserve">Once you are done choose </w:t>
      </w:r>
      <w:r>
        <w:rPr>
          <w:rStyle w:val="HTMLCode"/>
        </w:rPr>
        <w:t>File</w:t>
      </w:r>
      <w:r>
        <w:t xml:space="preserve"> and </w:t>
      </w:r>
      <w:r>
        <w:rPr>
          <w:rStyle w:val="HTMLCode"/>
        </w:rPr>
        <w:t>Save</w:t>
      </w:r>
      <w:r>
        <w:t>.</w:t>
      </w:r>
    </w:p>
    <w:p w14:paraId="430C6392" w14:textId="77777777" w:rsidR="00487195" w:rsidRDefault="00487195" w:rsidP="00487195">
      <w:pPr>
        <w:pStyle w:val="NormalWeb"/>
        <w:numPr>
          <w:ilvl w:val="0"/>
          <w:numId w:val="31"/>
        </w:numPr>
      </w:pPr>
      <w:r>
        <w:t>Run the following:</w:t>
      </w:r>
    </w:p>
    <w:p w14:paraId="4D54BE51" w14:textId="77777777" w:rsidR="00487195" w:rsidRDefault="00487195" w:rsidP="00487195">
      <w:pPr>
        <w:pStyle w:val="HTMLPreformatted"/>
        <w:numPr>
          <w:ilvl w:val="0"/>
          <w:numId w:val="31"/>
        </w:numPr>
        <w:tabs>
          <w:tab w:val="clear" w:pos="720"/>
        </w:tabs>
      </w:pPr>
      <w:r>
        <w:t>node create_multiple_tables.js</w:t>
      </w:r>
    </w:p>
    <w:p w14:paraId="471600F1" w14:textId="77777777" w:rsidR="00487195" w:rsidRDefault="00487195" w:rsidP="00487195">
      <w:pPr>
        <w:pStyle w:val="NormalWeb"/>
        <w:ind w:left="720"/>
      </w:pPr>
      <w:r>
        <w:t>You should see output like the following:</w:t>
      </w:r>
    </w:p>
    <w:p w14:paraId="322EFD63" w14:textId="77777777" w:rsidR="00487195" w:rsidRDefault="00487195" w:rsidP="00487195">
      <w:pPr>
        <w:pStyle w:val="HTMLPreformatted"/>
        <w:ind w:left="720"/>
      </w:pPr>
      <w:r>
        <w:t xml:space="preserve">[ </w:t>
      </w:r>
      <w:proofErr w:type="gramStart"/>
      <w:r>
        <w:t xml:space="preserve">{ </w:t>
      </w:r>
      <w:proofErr w:type="spellStart"/>
      <w:r>
        <w:t>TableDescription</w:t>
      </w:r>
      <w:proofErr w:type="spellEnd"/>
      <w:proofErr w:type="gramEnd"/>
      <w:r>
        <w:t xml:space="preserve">: </w:t>
      </w:r>
    </w:p>
    <w:p w14:paraId="4FBB7EA7" w14:textId="77777777" w:rsidR="00487195" w:rsidRDefault="00487195" w:rsidP="00487195">
      <w:pPr>
        <w:pStyle w:val="HTMLPreformatted"/>
        <w:ind w:left="720"/>
      </w:pPr>
      <w:r>
        <w:t xml:space="preserve">    </w:t>
      </w:r>
      <w:proofErr w:type="gramStart"/>
      <w:r>
        <w:t xml:space="preserve">{ </w:t>
      </w:r>
      <w:proofErr w:type="spellStart"/>
      <w:r>
        <w:t>AttributeDefinitions</w:t>
      </w:r>
      <w:proofErr w:type="spellEnd"/>
      <w:proofErr w:type="gramEnd"/>
      <w:r>
        <w:t>: [Array],</w:t>
      </w:r>
    </w:p>
    <w:p w14:paraId="66F6B5A4" w14:textId="77777777" w:rsidR="00487195" w:rsidRDefault="00487195" w:rsidP="00487195">
      <w:pPr>
        <w:pStyle w:val="HTMLPreformatted"/>
        <w:ind w:left="720"/>
      </w:pPr>
      <w:r>
        <w:t xml:space="preserve">      </w:t>
      </w:r>
      <w:proofErr w:type="spellStart"/>
      <w:r>
        <w:t>TableName</w:t>
      </w:r>
      <w:proofErr w:type="spellEnd"/>
      <w:r>
        <w:t>: '</w:t>
      </w:r>
      <w:proofErr w:type="spellStart"/>
      <w:r>
        <w:t>dragon_stats</w:t>
      </w:r>
      <w:proofErr w:type="spellEnd"/>
      <w:r>
        <w:t>',</w:t>
      </w:r>
    </w:p>
    <w:p w14:paraId="21A340C7" w14:textId="77777777" w:rsidR="00487195" w:rsidRDefault="00487195" w:rsidP="00487195">
      <w:pPr>
        <w:pStyle w:val="HTMLPreformatted"/>
        <w:ind w:left="720"/>
      </w:pPr>
      <w:r>
        <w:t xml:space="preserve">      </w:t>
      </w:r>
      <w:proofErr w:type="spellStart"/>
      <w:r>
        <w:t>KeySchema</w:t>
      </w:r>
      <w:proofErr w:type="spellEnd"/>
      <w:r>
        <w:t>: [Array],</w:t>
      </w:r>
    </w:p>
    <w:p w14:paraId="0EF8D0DD" w14:textId="77777777" w:rsidR="00487195" w:rsidRDefault="00487195" w:rsidP="00487195">
      <w:pPr>
        <w:pStyle w:val="HTMLPreformatted"/>
        <w:ind w:left="720"/>
      </w:pPr>
      <w:r>
        <w:t xml:space="preserve">      </w:t>
      </w:r>
      <w:proofErr w:type="spellStart"/>
      <w:r>
        <w:t>TableStatus</w:t>
      </w:r>
      <w:proofErr w:type="spellEnd"/>
      <w:r>
        <w:t>: 'CREATING',</w:t>
      </w:r>
    </w:p>
    <w:p w14:paraId="7A715518" w14:textId="77777777" w:rsidR="00487195" w:rsidRDefault="00487195" w:rsidP="00487195">
      <w:pPr>
        <w:pStyle w:val="HTMLPreformatted"/>
        <w:ind w:left="720"/>
      </w:pPr>
      <w:r>
        <w:t xml:space="preserve">      </w:t>
      </w:r>
      <w:proofErr w:type="spellStart"/>
      <w:r>
        <w:t>CreationDateTime</w:t>
      </w:r>
      <w:proofErr w:type="spellEnd"/>
      <w:r>
        <w:t>: 2019-05-17T18:43:31.060Z,</w:t>
      </w:r>
    </w:p>
    <w:p w14:paraId="68DA7D5E" w14:textId="77777777" w:rsidR="00487195" w:rsidRDefault="00487195" w:rsidP="00487195">
      <w:pPr>
        <w:pStyle w:val="HTMLPreformatted"/>
        <w:ind w:left="720"/>
      </w:pPr>
      <w:r>
        <w:t xml:space="preserve">      </w:t>
      </w:r>
      <w:proofErr w:type="spellStart"/>
      <w:r>
        <w:t>ProvisionedThroughput</w:t>
      </w:r>
      <w:proofErr w:type="spellEnd"/>
      <w:r>
        <w:t>: [Object],</w:t>
      </w:r>
    </w:p>
    <w:p w14:paraId="21085E89" w14:textId="77777777" w:rsidR="00487195" w:rsidRDefault="00487195" w:rsidP="00487195">
      <w:pPr>
        <w:pStyle w:val="HTMLPreformatted"/>
        <w:ind w:left="720"/>
      </w:pPr>
      <w:r>
        <w:t xml:space="preserve">      </w:t>
      </w:r>
      <w:proofErr w:type="spellStart"/>
      <w:r>
        <w:t>TableSizeBytes</w:t>
      </w:r>
      <w:proofErr w:type="spellEnd"/>
      <w:r>
        <w:t>: 0,</w:t>
      </w:r>
    </w:p>
    <w:p w14:paraId="591F6A03" w14:textId="77777777" w:rsidR="00487195" w:rsidRDefault="00487195" w:rsidP="00487195">
      <w:pPr>
        <w:pStyle w:val="HTMLPreformatted"/>
        <w:ind w:left="720"/>
      </w:pPr>
      <w:r>
        <w:t xml:space="preserve">      </w:t>
      </w:r>
      <w:proofErr w:type="spellStart"/>
      <w:r>
        <w:t>ItemCount</w:t>
      </w:r>
      <w:proofErr w:type="spellEnd"/>
      <w:r>
        <w:t>: 0,</w:t>
      </w:r>
    </w:p>
    <w:p w14:paraId="2532D06E" w14:textId="77777777" w:rsidR="00487195" w:rsidRDefault="00487195" w:rsidP="00487195">
      <w:pPr>
        <w:pStyle w:val="HTMLPreformatted"/>
        <w:ind w:left="720"/>
      </w:pPr>
      <w:r>
        <w:t xml:space="preserve">      </w:t>
      </w:r>
      <w:proofErr w:type="spellStart"/>
      <w:r>
        <w:t>TableArn</w:t>
      </w:r>
      <w:proofErr w:type="spellEnd"/>
      <w:r>
        <w:t>: '</w:t>
      </w:r>
      <w:proofErr w:type="gramStart"/>
      <w:r>
        <w:t>arn:aws</w:t>
      </w:r>
      <w:proofErr w:type="gramEnd"/>
      <w:r>
        <w:t>:dynamodb:us-east-1:&lt;000000000000&gt;:table/</w:t>
      </w:r>
      <w:proofErr w:type="spellStart"/>
      <w:r>
        <w:t>dragon_stats</w:t>
      </w:r>
      <w:proofErr w:type="spellEnd"/>
      <w:r>
        <w:t>',</w:t>
      </w:r>
    </w:p>
    <w:p w14:paraId="2972CF8C" w14:textId="77777777" w:rsidR="00487195" w:rsidRDefault="00487195" w:rsidP="00487195">
      <w:pPr>
        <w:pStyle w:val="HTMLPreformatted"/>
        <w:ind w:left="720"/>
      </w:pPr>
      <w:r>
        <w:t xml:space="preserve">      </w:t>
      </w:r>
      <w:proofErr w:type="spellStart"/>
      <w:r>
        <w:t>TableId</w:t>
      </w:r>
      <w:proofErr w:type="spellEnd"/>
      <w:r>
        <w:t>: '6bde2328-7075-4f28-b5f7-7f21df30df36',</w:t>
      </w:r>
    </w:p>
    <w:p w14:paraId="3491018E" w14:textId="77777777" w:rsidR="00487195" w:rsidRDefault="00487195" w:rsidP="00487195">
      <w:pPr>
        <w:pStyle w:val="HTMLPreformatted"/>
        <w:ind w:left="720"/>
      </w:pPr>
      <w:r>
        <w:t xml:space="preserve">      </w:t>
      </w:r>
      <w:proofErr w:type="spellStart"/>
      <w:r>
        <w:t>BillingModeSummary</w:t>
      </w:r>
      <w:proofErr w:type="spellEnd"/>
      <w:r>
        <w:t>: [Object</w:t>
      </w:r>
      <w:proofErr w:type="gramStart"/>
      <w:r>
        <w:t>] }</w:t>
      </w:r>
      <w:proofErr w:type="gramEnd"/>
      <w:r>
        <w:t xml:space="preserve"> },</w:t>
      </w:r>
    </w:p>
    <w:p w14:paraId="39F57A4E" w14:textId="77777777" w:rsidR="00487195" w:rsidRDefault="00487195" w:rsidP="00487195">
      <w:pPr>
        <w:pStyle w:val="HTMLPreformatted"/>
        <w:ind w:left="720"/>
      </w:pPr>
      <w:r>
        <w:t xml:space="preserve">  </w:t>
      </w:r>
      <w:proofErr w:type="gramStart"/>
      <w:r>
        <w:t xml:space="preserve">{ </w:t>
      </w:r>
      <w:proofErr w:type="spellStart"/>
      <w:r>
        <w:t>TableDescription</w:t>
      </w:r>
      <w:proofErr w:type="spellEnd"/>
      <w:proofErr w:type="gramEnd"/>
      <w:r>
        <w:t xml:space="preserve">: </w:t>
      </w:r>
    </w:p>
    <w:p w14:paraId="1961D463" w14:textId="77777777" w:rsidR="00487195" w:rsidRDefault="00487195" w:rsidP="00487195">
      <w:pPr>
        <w:pStyle w:val="HTMLPreformatted"/>
        <w:ind w:left="720"/>
      </w:pPr>
      <w:r>
        <w:t xml:space="preserve">    </w:t>
      </w:r>
      <w:proofErr w:type="gramStart"/>
      <w:r>
        <w:t xml:space="preserve">{ </w:t>
      </w:r>
      <w:proofErr w:type="spellStart"/>
      <w:r>
        <w:t>AttributeDefinitions</w:t>
      </w:r>
      <w:proofErr w:type="spellEnd"/>
      <w:proofErr w:type="gramEnd"/>
      <w:r>
        <w:t>: [Array],</w:t>
      </w:r>
    </w:p>
    <w:p w14:paraId="591D8978" w14:textId="77777777" w:rsidR="00487195" w:rsidRDefault="00487195" w:rsidP="00487195">
      <w:pPr>
        <w:pStyle w:val="HTMLPreformatted"/>
        <w:ind w:left="720"/>
      </w:pPr>
      <w:r>
        <w:t xml:space="preserve">      </w:t>
      </w:r>
      <w:proofErr w:type="spellStart"/>
      <w:r>
        <w:t>TableName</w:t>
      </w:r>
      <w:proofErr w:type="spellEnd"/>
      <w:r>
        <w:t>: '</w:t>
      </w:r>
      <w:proofErr w:type="spellStart"/>
      <w:r>
        <w:t>dragon_current_power</w:t>
      </w:r>
      <w:proofErr w:type="spellEnd"/>
      <w:r>
        <w:t>',</w:t>
      </w:r>
    </w:p>
    <w:p w14:paraId="5D2FA093" w14:textId="77777777" w:rsidR="00487195" w:rsidRDefault="00487195" w:rsidP="00487195">
      <w:pPr>
        <w:pStyle w:val="HTMLPreformatted"/>
        <w:ind w:left="720"/>
      </w:pPr>
      <w:r>
        <w:t xml:space="preserve">      </w:t>
      </w:r>
      <w:proofErr w:type="spellStart"/>
      <w:r>
        <w:t>KeySchema</w:t>
      </w:r>
      <w:proofErr w:type="spellEnd"/>
      <w:r>
        <w:t>: [Array],</w:t>
      </w:r>
    </w:p>
    <w:p w14:paraId="07301B65" w14:textId="77777777" w:rsidR="00487195" w:rsidRDefault="00487195" w:rsidP="00487195">
      <w:pPr>
        <w:pStyle w:val="HTMLPreformatted"/>
        <w:ind w:left="720"/>
      </w:pPr>
      <w:r>
        <w:t xml:space="preserve">      </w:t>
      </w:r>
      <w:proofErr w:type="spellStart"/>
      <w:r>
        <w:t>TableStatus</w:t>
      </w:r>
      <w:proofErr w:type="spellEnd"/>
      <w:r>
        <w:t>: 'CREATING',</w:t>
      </w:r>
    </w:p>
    <w:p w14:paraId="5B97AC0F" w14:textId="77777777" w:rsidR="00487195" w:rsidRDefault="00487195" w:rsidP="00487195">
      <w:pPr>
        <w:pStyle w:val="HTMLPreformatted"/>
        <w:ind w:left="720"/>
      </w:pPr>
      <w:r>
        <w:t xml:space="preserve">      </w:t>
      </w:r>
      <w:proofErr w:type="spellStart"/>
      <w:r>
        <w:t>CreationDateTime</w:t>
      </w:r>
      <w:proofErr w:type="spellEnd"/>
      <w:r>
        <w:t>: 2019-05-17T18:43:31.015Z,</w:t>
      </w:r>
    </w:p>
    <w:p w14:paraId="64B0A865" w14:textId="77777777" w:rsidR="00487195" w:rsidRDefault="00487195" w:rsidP="00487195">
      <w:pPr>
        <w:pStyle w:val="HTMLPreformatted"/>
        <w:ind w:left="720"/>
      </w:pPr>
      <w:r>
        <w:t xml:space="preserve">      </w:t>
      </w:r>
      <w:proofErr w:type="spellStart"/>
      <w:r>
        <w:t>ProvisionedThroughput</w:t>
      </w:r>
      <w:proofErr w:type="spellEnd"/>
      <w:r>
        <w:t>: [Object],</w:t>
      </w:r>
    </w:p>
    <w:p w14:paraId="68390893" w14:textId="77777777" w:rsidR="00487195" w:rsidRDefault="00487195" w:rsidP="00487195">
      <w:pPr>
        <w:pStyle w:val="HTMLPreformatted"/>
        <w:ind w:left="720"/>
      </w:pPr>
      <w:r>
        <w:t xml:space="preserve">      </w:t>
      </w:r>
      <w:proofErr w:type="spellStart"/>
      <w:r>
        <w:t>TableSizeBytes</w:t>
      </w:r>
      <w:proofErr w:type="spellEnd"/>
      <w:r>
        <w:t>: 0,</w:t>
      </w:r>
    </w:p>
    <w:p w14:paraId="6F0AE018" w14:textId="77777777" w:rsidR="00487195" w:rsidRDefault="00487195" w:rsidP="00487195">
      <w:pPr>
        <w:pStyle w:val="HTMLPreformatted"/>
        <w:ind w:left="720"/>
      </w:pPr>
      <w:r>
        <w:t xml:space="preserve">      </w:t>
      </w:r>
      <w:proofErr w:type="spellStart"/>
      <w:r>
        <w:t>ItemCount</w:t>
      </w:r>
      <w:proofErr w:type="spellEnd"/>
      <w:r>
        <w:t>: 0,</w:t>
      </w:r>
    </w:p>
    <w:p w14:paraId="0F43D9C1" w14:textId="77777777" w:rsidR="00487195" w:rsidRDefault="00487195" w:rsidP="00487195">
      <w:pPr>
        <w:pStyle w:val="HTMLPreformatted"/>
        <w:ind w:left="720"/>
      </w:pPr>
      <w:r>
        <w:t xml:space="preserve">      </w:t>
      </w:r>
      <w:proofErr w:type="spellStart"/>
      <w:r>
        <w:t>TableArn</w:t>
      </w:r>
      <w:proofErr w:type="spellEnd"/>
      <w:r>
        <w:t>: '</w:t>
      </w:r>
      <w:proofErr w:type="gramStart"/>
      <w:r>
        <w:t>arn:aws</w:t>
      </w:r>
      <w:proofErr w:type="gramEnd"/>
      <w:r>
        <w:t>:dynamodb:us-east-1:&lt;000000000000&gt;:table/dragon_current_power',</w:t>
      </w:r>
    </w:p>
    <w:p w14:paraId="39057D48" w14:textId="77777777" w:rsidR="00487195" w:rsidRDefault="00487195" w:rsidP="00487195">
      <w:pPr>
        <w:pStyle w:val="HTMLPreformatted"/>
        <w:ind w:left="720"/>
      </w:pPr>
      <w:r>
        <w:t xml:space="preserve">      </w:t>
      </w:r>
      <w:proofErr w:type="spellStart"/>
      <w:r>
        <w:t>TableId</w:t>
      </w:r>
      <w:proofErr w:type="spellEnd"/>
      <w:r>
        <w:t>: 'b8b7dbea-fa97-4f21-a59c-99210fd2192f',</w:t>
      </w:r>
    </w:p>
    <w:p w14:paraId="22A40787" w14:textId="77777777" w:rsidR="00487195" w:rsidRDefault="00487195" w:rsidP="00487195">
      <w:pPr>
        <w:pStyle w:val="HTMLPreformatted"/>
        <w:ind w:left="720"/>
      </w:pPr>
      <w:r>
        <w:t xml:space="preserve">      </w:t>
      </w:r>
      <w:proofErr w:type="spellStart"/>
      <w:r>
        <w:t>BillingModeSummary</w:t>
      </w:r>
      <w:proofErr w:type="spellEnd"/>
      <w:r>
        <w:t>: [Object</w:t>
      </w:r>
      <w:proofErr w:type="gramStart"/>
      <w:r>
        <w:t>] }</w:t>
      </w:r>
      <w:proofErr w:type="gramEnd"/>
      <w:r>
        <w:t xml:space="preserve"> },</w:t>
      </w:r>
    </w:p>
    <w:p w14:paraId="09C18DC1" w14:textId="77777777" w:rsidR="00487195" w:rsidRDefault="00487195" w:rsidP="00487195">
      <w:pPr>
        <w:pStyle w:val="HTMLPreformatted"/>
        <w:ind w:left="720"/>
      </w:pPr>
      <w:r>
        <w:t xml:space="preserve">  </w:t>
      </w:r>
      <w:proofErr w:type="gramStart"/>
      <w:r>
        <w:t xml:space="preserve">{ </w:t>
      </w:r>
      <w:proofErr w:type="spellStart"/>
      <w:r>
        <w:t>TableDescription</w:t>
      </w:r>
      <w:proofErr w:type="spellEnd"/>
      <w:proofErr w:type="gramEnd"/>
      <w:r>
        <w:t xml:space="preserve">: </w:t>
      </w:r>
    </w:p>
    <w:p w14:paraId="6167D212" w14:textId="77777777" w:rsidR="00487195" w:rsidRDefault="00487195" w:rsidP="00487195">
      <w:pPr>
        <w:pStyle w:val="HTMLPreformatted"/>
        <w:ind w:left="720"/>
      </w:pPr>
      <w:r>
        <w:t xml:space="preserve">    </w:t>
      </w:r>
      <w:proofErr w:type="gramStart"/>
      <w:r>
        <w:t xml:space="preserve">{ </w:t>
      </w:r>
      <w:proofErr w:type="spellStart"/>
      <w:r>
        <w:t>AttributeDefinitions</w:t>
      </w:r>
      <w:proofErr w:type="spellEnd"/>
      <w:proofErr w:type="gramEnd"/>
      <w:r>
        <w:t>: [Array],</w:t>
      </w:r>
    </w:p>
    <w:p w14:paraId="66F2D5C7" w14:textId="77777777" w:rsidR="00487195" w:rsidRDefault="00487195" w:rsidP="00487195">
      <w:pPr>
        <w:pStyle w:val="HTMLPreformatted"/>
        <w:ind w:left="720"/>
      </w:pPr>
      <w:r>
        <w:t xml:space="preserve">      </w:t>
      </w:r>
      <w:proofErr w:type="spellStart"/>
      <w:r>
        <w:t>TableName</w:t>
      </w:r>
      <w:proofErr w:type="spellEnd"/>
      <w:r>
        <w:t>: '</w:t>
      </w:r>
      <w:proofErr w:type="spellStart"/>
      <w:r>
        <w:t>dragon_bonus_attack</w:t>
      </w:r>
      <w:proofErr w:type="spellEnd"/>
      <w:r>
        <w:t>',</w:t>
      </w:r>
    </w:p>
    <w:p w14:paraId="0D0019F3" w14:textId="77777777" w:rsidR="00487195" w:rsidRDefault="00487195" w:rsidP="00487195">
      <w:pPr>
        <w:pStyle w:val="HTMLPreformatted"/>
        <w:ind w:left="720"/>
      </w:pPr>
      <w:r>
        <w:t xml:space="preserve">      </w:t>
      </w:r>
      <w:proofErr w:type="spellStart"/>
      <w:r>
        <w:t>KeySchema</w:t>
      </w:r>
      <w:proofErr w:type="spellEnd"/>
      <w:r>
        <w:t>: [Array],</w:t>
      </w:r>
    </w:p>
    <w:p w14:paraId="57F02CE8" w14:textId="77777777" w:rsidR="00487195" w:rsidRDefault="00487195" w:rsidP="00487195">
      <w:pPr>
        <w:pStyle w:val="HTMLPreformatted"/>
        <w:ind w:left="720"/>
      </w:pPr>
      <w:r>
        <w:t xml:space="preserve">      </w:t>
      </w:r>
      <w:proofErr w:type="spellStart"/>
      <w:r>
        <w:t>TableStatus</w:t>
      </w:r>
      <w:proofErr w:type="spellEnd"/>
      <w:r>
        <w:t>: 'CREATING',</w:t>
      </w:r>
    </w:p>
    <w:p w14:paraId="33F7B1E0" w14:textId="77777777" w:rsidR="00487195" w:rsidRDefault="00487195" w:rsidP="00487195">
      <w:pPr>
        <w:pStyle w:val="HTMLPreformatted"/>
        <w:ind w:left="720"/>
      </w:pPr>
      <w:r>
        <w:t xml:space="preserve">      </w:t>
      </w:r>
      <w:proofErr w:type="spellStart"/>
      <w:r>
        <w:t>CreationDateTime</w:t>
      </w:r>
      <w:proofErr w:type="spellEnd"/>
      <w:r>
        <w:t>: 2019-05-17T18:43:31.050Z,</w:t>
      </w:r>
    </w:p>
    <w:p w14:paraId="406F9FF0" w14:textId="77777777" w:rsidR="00487195" w:rsidRDefault="00487195" w:rsidP="00487195">
      <w:pPr>
        <w:pStyle w:val="HTMLPreformatted"/>
        <w:ind w:left="720"/>
      </w:pPr>
      <w:r>
        <w:t xml:space="preserve">      </w:t>
      </w:r>
      <w:proofErr w:type="spellStart"/>
      <w:r>
        <w:t>ProvisionedThroughput</w:t>
      </w:r>
      <w:proofErr w:type="spellEnd"/>
      <w:r>
        <w:t>: [Object],</w:t>
      </w:r>
    </w:p>
    <w:p w14:paraId="1557918F" w14:textId="77777777" w:rsidR="00487195" w:rsidRDefault="00487195" w:rsidP="00487195">
      <w:pPr>
        <w:pStyle w:val="HTMLPreformatted"/>
        <w:ind w:left="720"/>
      </w:pPr>
      <w:r>
        <w:t xml:space="preserve">      </w:t>
      </w:r>
      <w:proofErr w:type="spellStart"/>
      <w:r>
        <w:t>TableSizeBytes</w:t>
      </w:r>
      <w:proofErr w:type="spellEnd"/>
      <w:r>
        <w:t>: 0,</w:t>
      </w:r>
    </w:p>
    <w:p w14:paraId="5B77C67B" w14:textId="77777777" w:rsidR="00487195" w:rsidRDefault="00487195" w:rsidP="00487195">
      <w:pPr>
        <w:pStyle w:val="HTMLPreformatted"/>
        <w:ind w:left="720"/>
      </w:pPr>
      <w:r>
        <w:t xml:space="preserve">      </w:t>
      </w:r>
      <w:proofErr w:type="spellStart"/>
      <w:r>
        <w:t>ItemCount</w:t>
      </w:r>
      <w:proofErr w:type="spellEnd"/>
      <w:r>
        <w:t>: 0,</w:t>
      </w:r>
    </w:p>
    <w:p w14:paraId="1D064AFB" w14:textId="77777777" w:rsidR="00487195" w:rsidRDefault="00487195" w:rsidP="00487195">
      <w:pPr>
        <w:pStyle w:val="HTMLPreformatted"/>
        <w:ind w:left="720"/>
      </w:pPr>
      <w:r>
        <w:t xml:space="preserve">      </w:t>
      </w:r>
      <w:proofErr w:type="spellStart"/>
      <w:r>
        <w:t>TableArn</w:t>
      </w:r>
      <w:proofErr w:type="spellEnd"/>
      <w:r>
        <w:t>: '</w:t>
      </w:r>
      <w:proofErr w:type="gramStart"/>
      <w:r>
        <w:t>arn:aws</w:t>
      </w:r>
      <w:proofErr w:type="gramEnd"/>
      <w:r>
        <w:t>:dynamodb:us-east-1:&lt;000000000000&gt;:table/dragon_bonus_attack',</w:t>
      </w:r>
    </w:p>
    <w:p w14:paraId="1577410C" w14:textId="77777777" w:rsidR="00487195" w:rsidRDefault="00487195" w:rsidP="00487195">
      <w:pPr>
        <w:pStyle w:val="HTMLPreformatted"/>
        <w:ind w:left="720"/>
      </w:pPr>
      <w:r>
        <w:t xml:space="preserve">      </w:t>
      </w:r>
      <w:proofErr w:type="spellStart"/>
      <w:r>
        <w:t>TableId</w:t>
      </w:r>
      <w:proofErr w:type="spellEnd"/>
      <w:r>
        <w:t>: 'aff78f2f-990c-432e-bd90-9eb0c00939aa',</w:t>
      </w:r>
    </w:p>
    <w:p w14:paraId="1B07363D" w14:textId="77777777" w:rsidR="00487195" w:rsidRDefault="00487195" w:rsidP="00487195">
      <w:pPr>
        <w:pStyle w:val="HTMLPreformatted"/>
        <w:ind w:left="720"/>
      </w:pPr>
      <w:r>
        <w:t xml:space="preserve">      </w:t>
      </w:r>
      <w:proofErr w:type="spellStart"/>
      <w:r>
        <w:t>BillingModeSummary</w:t>
      </w:r>
      <w:proofErr w:type="spellEnd"/>
      <w:r>
        <w:t>: [Object</w:t>
      </w:r>
      <w:proofErr w:type="gramStart"/>
      <w:r>
        <w:t>] }</w:t>
      </w:r>
      <w:proofErr w:type="gramEnd"/>
      <w:r>
        <w:t xml:space="preserve"> },</w:t>
      </w:r>
    </w:p>
    <w:p w14:paraId="7EB88392" w14:textId="77777777" w:rsidR="00487195" w:rsidRDefault="00487195" w:rsidP="00487195">
      <w:pPr>
        <w:pStyle w:val="HTMLPreformatted"/>
        <w:ind w:left="720"/>
      </w:pPr>
      <w:r>
        <w:t xml:space="preserve">  </w:t>
      </w:r>
      <w:proofErr w:type="gramStart"/>
      <w:r>
        <w:t xml:space="preserve">{ </w:t>
      </w:r>
      <w:proofErr w:type="spellStart"/>
      <w:r>
        <w:t>TableDescription</w:t>
      </w:r>
      <w:proofErr w:type="spellEnd"/>
      <w:proofErr w:type="gramEnd"/>
      <w:r>
        <w:t xml:space="preserve">: </w:t>
      </w:r>
    </w:p>
    <w:p w14:paraId="079C67D6" w14:textId="77777777" w:rsidR="00487195" w:rsidRDefault="00487195" w:rsidP="00487195">
      <w:pPr>
        <w:pStyle w:val="HTMLPreformatted"/>
        <w:ind w:left="720"/>
      </w:pPr>
      <w:r>
        <w:t xml:space="preserve">    </w:t>
      </w:r>
      <w:proofErr w:type="gramStart"/>
      <w:r>
        <w:t xml:space="preserve">{ </w:t>
      </w:r>
      <w:proofErr w:type="spellStart"/>
      <w:r>
        <w:t>AttributeDefinitions</w:t>
      </w:r>
      <w:proofErr w:type="spellEnd"/>
      <w:proofErr w:type="gramEnd"/>
      <w:r>
        <w:t>: [Array],</w:t>
      </w:r>
    </w:p>
    <w:p w14:paraId="16483085" w14:textId="77777777" w:rsidR="00487195" w:rsidRDefault="00487195" w:rsidP="00487195">
      <w:pPr>
        <w:pStyle w:val="HTMLPreformatted"/>
        <w:ind w:left="720"/>
      </w:pPr>
      <w:r>
        <w:t xml:space="preserve">      </w:t>
      </w:r>
      <w:proofErr w:type="spellStart"/>
      <w:r>
        <w:t>TableName</w:t>
      </w:r>
      <w:proofErr w:type="spellEnd"/>
      <w:r>
        <w:t>: '</w:t>
      </w:r>
      <w:proofErr w:type="spellStart"/>
      <w:r>
        <w:t>dragon_family</w:t>
      </w:r>
      <w:proofErr w:type="spellEnd"/>
      <w:r>
        <w:t>',</w:t>
      </w:r>
    </w:p>
    <w:p w14:paraId="6A7A257F" w14:textId="77777777" w:rsidR="00487195" w:rsidRDefault="00487195" w:rsidP="00487195">
      <w:pPr>
        <w:pStyle w:val="HTMLPreformatted"/>
        <w:ind w:left="720"/>
      </w:pPr>
      <w:r>
        <w:t xml:space="preserve">      </w:t>
      </w:r>
      <w:proofErr w:type="spellStart"/>
      <w:r>
        <w:t>KeySchema</w:t>
      </w:r>
      <w:proofErr w:type="spellEnd"/>
      <w:r>
        <w:t>: [Array],</w:t>
      </w:r>
    </w:p>
    <w:p w14:paraId="6AFD6867" w14:textId="77777777" w:rsidR="00487195" w:rsidRDefault="00487195" w:rsidP="00487195">
      <w:pPr>
        <w:pStyle w:val="HTMLPreformatted"/>
        <w:ind w:left="720"/>
      </w:pPr>
      <w:r>
        <w:lastRenderedPageBreak/>
        <w:t xml:space="preserve">      </w:t>
      </w:r>
      <w:proofErr w:type="spellStart"/>
      <w:r>
        <w:t>TableStatus</w:t>
      </w:r>
      <w:proofErr w:type="spellEnd"/>
      <w:r>
        <w:t>: 'CREATING',</w:t>
      </w:r>
    </w:p>
    <w:p w14:paraId="169B2D82" w14:textId="77777777" w:rsidR="00487195" w:rsidRDefault="00487195" w:rsidP="00487195">
      <w:pPr>
        <w:pStyle w:val="HTMLPreformatted"/>
        <w:ind w:left="720"/>
      </w:pPr>
      <w:r>
        <w:t xml:space="preserve">      </w:t>
      </w:r>
      <w:proofErr w:type="spellStart"/>
      <w:r>
        <w:t>CreationDateTime</w:t>
      </w:r>
      <w:proofErr w:type="spellEnd"/>
      <w:r>
        <w:t>: 2019-05-17T18:43:31.018Z,</w:t>
      </w:r>
    </w:p>
    <w:p w14:paraId="5A2D91E4" w14:textId="77777777" w:rsidR="00487195" w:rsidRDefault="00487195" w:rsidP="00487195">
      <w:pPr>
        <w:pStyle w:val="HTMLPreformatted"/>
        <w:ind w:left="720"/>
      </w:pPr>
      <w:r>
        <w:t xml:space="preserve">      </w:t>
      </w:r>
      <w:proofErr w:type="spellStart"/>
      <w:r>
        <w:t>ProvisionedThroughput</w:t>
      </w:r>
      <w:proofErr w:type="spellEnd"/>
      <w:r>
        <w:t>: [Object],</w:t>
      </w:r>
    </w:p>
    <w:p w14:paraId="2142C47A" w14:textId="77777777" w:rsidR="00487195" w:rsidRDefault="00487195" w:rsidP="00487195">
      <w:pPr>
        <w:pStyle w:val="HTMLPreformatted"/>
        <w:ind w:left="720"/>
      </w:pPr>
      <w:r>
        <w:t xml:space="preserve">      </w:t>
      </w:r>
      <w:proofErr w:type="spellStart"/>
      <w:r>
        <w:t>TableSizeBytes</w:t>
      </w:r>
      <w:proofErr w:type="spellEnd"/>
      <w:r>
        <w:t>: 0,</w:t>
      </w:r>
    </w:p>
    <w:p w14:paraId="19783E56" w14:textId="77777777" w:rsidR="00487195" w:rsidRDefault="00487195" w:rsidP="00487195">
      <w:pPr>
        <w:pStyle w:val="HTMLPreformatted"/>
        <w:ind w:left="720"/>
      </w:pPr>
      <w:r>
        <w:t xml:space="preserve">      </w:t>
      </w:r>
      <w:proofErr w:type="spellStart"/>
      <w:r>
        <w:t>ItemCount</w:t>
      </w:r>
      <w:proofErr w:type="spellEnd"/>
      <w:r>
        <w:t>: 0,</w:t>
      </w:r>
    </w:p>
    <w:p w14:paraId="34FC1DB1" w14:textId="77777777" w:rsidR="00487195" w:rsidRDefault="00487195" w:rsidP="00487195">
      <w:pPr>
        <w:pStyle w:val="HTMLPreformatted"/>
        <w:ind w:left="720"/>
      </w:pPr>
      <w:r>
        <w:t xml:space="preserve">      </w:t>
      </w:r>
      <w:proofErr w:type="spellStart"/>
      <w:r>
        <w:t>TableArn</w:t>
      </w:r>
      <w:proofErr w:type="spellEnd"/>
      <w:r>
        <w:t>: '</w:t>
      </w:r>
      <w:proofErr w:type="gramStart"/>
      <w:r>
        <w:t>arn:aws</w:t>
      </w:r>
      <w:proofErr w:type="gramEnd"/>
      <w:r>
        <w:t>:dynamodb:us-east-1:&lt;000000000000&gt;:table/</w:t>
      </w:r>
      <w:proofErr w:type="spellStart"/>
      <w:r>
        <w:t>dragon_family</w:t>
      </w:r>
      <w:proofErr w:type="spellEnd"/>
      <w:r>
        <w:t>',</w:t>
      </w:r>
    </w:p>
    <w:p w14:paraId="470BEED6" w14:textId="77777777" w:rsidR="00487195" w:rsidRDefault="00487195" w:rsidP="00487195">
      <w:pPr>
        <w:pStyle w:val="HTMLPreformatted"/>
        <w:ind w:left="720"/>
      </w:pPr>
      <w:r>
        <w:t xml:space="preserve">      </w:t>
      </w:r>
      <w:proofErr w:type="spellStart"/>
      <w:r>
        <w:t>TableId</w:t>
      </w:r>
      <w:proofErr w:type="spellEnd"/>
      <w:r>
        <w:t>: '46498747-903c-4a11-b551-4207649c1930',</w:t>
      </w:r>
    </w:p>
    <w:p w14:paraId="2FD651EC" w14:textId="77777777" w:rsidR="00487195" w:rsidRDefault="00487195" w:rsidP="00487195">
      <w:pPr>
        <w:pStyle w:val="HTMLPreformatted"/>
        <w:ind w:left="720"/>
      </w:pPr>
      <w:r>
        <w:t xml:space="preserve">      </w:t>
      </w:r>
      <w:proofErr w:type="spellStart"/>
      <w:r>
        <w:t>BillingModeSummary</w:t>
      </w:r>
      <w:proofErr w:type="spellEnd"/>
      <w:r>
        <w:t>: [Object</w:t>
      </w:r>
      <w:proofErr w:type="gramStart"/>
      <w:r>
        <w:t>] }</w:t>
      </w:r>
      <w:proofErr w:type="gramEnd"/>
      <w:r>
        <w:t xml:space="preserve"> } ]</w:t>
      </w:r>
    </w:p>
    <w:p w14:paraId="4C119DD4" w14:textId="77777777" w:rsidR="00487195" w:rsidRDefault="00487195" w:rsidP="00487195">
      <w:pPr>
        <w:pStyle w:val="HTMLPreformatted"/>
        <w:ind w:left="720"/>
      </w:pPr>
      <w:proofErr w:type="spellStart"/>
      <w:r>
        <w:t>HowFastWasThat</w:t>
      </w:r>
      <w:proofErr w:type="spellEnd"/>
      <w:r>
        <w:t>: 133.393ms</w:t>
      </w:r>
    </w:p>
    <w:p w14:paraId="5AE0B8B6" w14:textId="77777777" w:rsidR="00487195" w:rsidRDefault="00487195" w:rsidP="00487195">
      <w:pPr>
        <w:pStyle w:val="NormalWeb"/>
      </w:pPr>
      <w:r>
        <w:rPr>
          <w:rStyle w:val="Emphasis"/>
        </w:rPr>
        <w:t>Note: the only change in terms of code vs what you did last time in lab 1, is that we are using the Async Await feature of Node to allow us to use Promises. Don't get hung up on this stuff, it's just a way to carry out multiple calls to the DB in one script.</w:t>
      </w:r>
    </w:p>
    <w:p w14:paraId="7A1B1121" w14:textId="77777777" w:rsidR="00487195" w:rsidRDefault="00487195" w:rsidP="00487195">
      <w:pPr>
        <w:pStyle w:val="NormalWeb"/>
      </w:pPr>
      <w:proofErr w:type="gramStart"/>
      <w:r>
        <w:t>Also</w:t>
      </w:r>
      <w:proofErr w:type="gramEnd"/>
      <w:r>
        <w:t xml:space="preserve"> you may have to wait up to f</w:t>
      </w:r>
      <w:r>
        <w:rPr>
          <w:rStyle w:val="Strong"/>
        </w:rPr>
        <w:t>ive minutes</w:t>
      </w:r>
      <w:r>
        <w:t xml:space="preserve"> before all your tables show as </w:t>
      </w:r>
      <w:r>
        <w:rPr>
          <w:rStyle w:val="Strong"/>
        </w:rPr>
        <w:t>ACTIVE</w:t>
      </w:r>
      <w:r>
        <w:t>.</w:t>
      </w:r>
    </w:p>
    <w:p w14:paraId="7B6D1838" w14:textId="68BFDEF1" w:rsidR="00487195" w:rsidRDefault="00487195" w:rsidP="00487195">
      <w:pPr>
        <w:pStyle w:val="NormalWeb"/>
      </w:pPr>
      <w:r>
        <w:fldChar w:fldCharType="begin"/>
      </w:r>
      <w:r>
        <w:instrText xml:space="preserve"> INCLUDEPICTURE "https://courses.edx.org/asset-v1:AWS+OTP-AWS-D6+2T2019+type@asset+block@1558123358901.png" \* MERGEFORMATINET </w:instrText>
      </w:r>
      <w:r>
        <w:fldChar w:fldCharType="separate"/>
      </w:r>
      <w:r>
        <w:rPr>
          <w:noProof/>
        </w:rPr>
        <w:drawing>
          <wp:inline distT="0" distB="0" distL="0" distR="0" wp14:anchorId="38C5B9F6" wp14:editId="56D29C37">
            <wp:extent cx="5727700" cy="925830"/>
            <wp:effectExtent l="0" t="0" r="0" b="1270"/>
            <wp:docPr id="12" name="Picture 12" descr="155812335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5581233589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925830"/>
                    </a:xfrm>
                    <a:prstGeom prst="rect">
                      <a:avLst/>
                    </a:prstGeom>
                    <a:noFill/>
                    <a:ln>
                      <a:noFill/>
                    </a:ln>
                  </pic:spPr>
                </pic:pic>
              </a:graphicData>
            </a:graphic>
          </wp:inline>
        </w:drawing>
      </w:r>
      <w:r>
        <w:fldChar w:fldCharType="end"/>
      </w:r>
    </w:p>
    <w:p w14:paraId="234718A7" w14:textId="77777777" w:rsidR="00487195" w:rsidRDefault="00487195" w:rsidP="00487195">
      <w:pPr>
        <w:pStyle w:val="NormalWeb"/>
      </w:pPr>
      <w:r>
        <w:rPr>
          <w:rStyle w:val="Emphasis"/>
        </w:rPr>
        <w:t xml:space="preserve">Make sure your tables say </w:t>
      </w:r>
      <w:r>
        <w:rPr>
          <w:rStyle w:val="Strong"/>
          <w:i/>
          <w:iCs/>
        </w:rPr>
        <w:t>Active</w:t>
      </w:r>
      <w:r>
        <w:rPr>
          <w:rStyle w:val="Emphasis"/>
        </w:rPr>
        <w:t xml:space="preserve"> before moving on</w:t>
      </w:r>
      <w:r>
        <w:t xml:space="preserve">. Adding items when in the "creating" state will </w:t>
      </w:r>
      <w:proofErr w:type="spellStart"/>
      <w:r>
        <w:t>bork</w:t>
      </w:r>
      <w:proofErr w:type="spellEnd"/>
      <w:r>
        <w:t>!</w:t>
      </w:r>
    </w:p>
    <w:p w14:paraId="79897F54" w14:textId="77777777" w:rsidR="00487195" w:rsidRDefault="00487195" w:rsidP="00487195">
      <w:pPr>
        <w:pStyle w:val="Heading4"/>
      </w:pPr>
      <w:bookmarkStart w:id="37" w:name="header-n188"/>
      <w:bookmarkEnd w:id="37"/>
      <w:r>
        <w:t xml:space="preserve">Step 1B): Add Dragon data to multiple DynamoDB tables using the </w:t>
      </w:r>
      <w:proofErr w:type="spellStart"/>
      <w:r>
        <w:t>BatchWriteItem</w:t>
      </w:r>
      <w:proofErr w:type="spellEnd"/>
      <w:r>
        <w:t xml:space="preserve"> method (SDK)</w:t>
      </w:r>
    </w:p>
    <w:p w14:paraId="2AE6B05B" w14:textId="77777777" w:rsidR="00487195" w:rsidRDefault="00487195" w:rsidP="00487195">
      <w:pPr>
        <w:numPr>
          <w:ilvl w:val="0"/>
          <w:numId w:val="32"/>
        </w:numPr>
        <w:spacing w:before="100" w:beforeAutospacing="1" w:after="100" w:afterAutospacing="1"/>
      </w:pPr>
      <w:r>
        <w:t>Open the SDK docs for now to find the method for creating new items as a batch inside an existing DynamoDB table. Find out the correct method name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8143"/>
      </w:tblGrid>
      <w:tr w:rsidR="00487195" w14:paraId="60B846C7" w14:textId="77777777" w:rsidTr="00487195">
        <w:trPr>
          <w:tblHeader/>
          <w:tblCellSpacing w:w="15" w:type="dxa"/>
        </w:trPr>
        <w:tc>
          <w:tcPr>
            <w:tcW w:w="0" w:type="auto"/>
            <w:vAlign w:val="center"/>
            <w:hideMark/>
          </w:tcPr>
          <w:p w14:paraId="6F0849D4" w14:textId="77777777" w:rsidR="00487195" w:rsidRDefault="00487195">
            <w:pPr>
              <w:jc w:val="center"/>
              <w:rPr>
                <w:b/>
                <w:bCs/>
              </w:rPr>
            </w:pPr>
            <w:r>
              <w:rPr>
                <w:b/>
                <w:bCs/>
              </w:rPr>
              <w:t>Language</w:t>
            </w:r>
          </w:p>
        </w:tc>
        <w:tc>
          <w:tcPr>
            <w:tcW w:w="0" w:type="auto"/>
            <w:vAlign w:val="center"/>
            <w:hideMark/>
          </w:tcPr>
          <w:p w14:paraId="2C0541C1" w14:textId="77777777" w:rsidR="00487195" w:rsidRDefault="00487195">
            <w:pPr>
              <w:jc w:val="center"/>
              <w:rPr>
                <w:b/>
                <w:bCs/>
              </w:rPr>
            </w:pPr>
            <w:r>
              <w:rPr>
                <w:b/>
                <w:bCs/>
              </w:rPr>
              <w:t>AWS documentation deep link</w:t>
            </w:r>
          </w:p>
        </w:tc>
      </w:tr>
      <w:tr w:rsidR="00487195" w14:paraId="6E1BFE20" w14:textId="77777777" w:rsidTr="00487195">
        <w:trPr>
          <w:tblCellSpacing w:w="15" w:type="dxa"/>
        </w:trPr>
        <w:tc>
          <w:tcPr>
            <w:tcW w:w="0" w:type="auto"/>
            <w:vAlign w:val="center"/>
            <w:hideMark/>
          </w:tcPr>
          <w:p w14:paraId="18802CF1" w14:textId="77777777" w:rsidR="00487195" w:rsidRDefault="00487195">
            <w:r>
              <w:t>NODE.JS (8.16.0)</w:t>
            </w:r>
          </w:p>
        </w:tc>
        <w:tc>
          <w:tcPr>
            <w:tcW w:w="0" w:type="auto"/>
            <w:vAlign w:val="center"/>
            <w:hideMark/>
          </w:tcPr>
          <w:p w14:paraId="0848DB91" w14:textId="77777777" w:rsidR="00487195" w:rsidRDefault="00487195">
            <w:hyperlink r:id="rId13" w:anchor="batchWriteItem-property" w:tgtFrame="_blank" w:history="1">
              <w:r>
                <w:rPr>
                  <w:rStyle w:val="Hyperlink"/>
                </w:rPr>
                <w:t>https://docs.aws.amazon.com/AWSJavaScriptSDK/latest/AWS/DynamoDB.html#batchWriteItem-property</w:t>
              </w:r>
            </w:hyperlink>
          </w:p>
        </w:tc>
      </w:tr>
    </w:tbl>
    <w:p w14:paraId="42F0F129" w14:textId="77777777" w:rsidR="00487195" w:rsidRDefault="00487195" w:rsidP="00487195">
      <w:pPr>
        <w:pStyle w:val="NormalWeb"/>
      </w:pPr>
      <w:r>
        <w:rPr>
          <w:rStyle w:val="Strong"/>
        </w:rPr>
        <w:t xml:space="preserve">Time to write some code that adds a </w:t>
      </w:r>
      <w:proofErr w:type="spellStart"/>
      <w:r>
        <w:rPr>
          <w:rStyle w:val="Strong"/>
        </w:rPr>
        <w:t>a</w:t>
      </w:r>
      <w:proofErr w:type="spellEnd"/>
      <w:r>
        <w:rPr>
          <w:rStyle w:val="Strong"/>
        </w:rPr>
        <w:t xml:space="preserve"> batch of items to each of the DynamoDB tables.</w:t>
      </w:r>
      <w:r>
        <w:t xml:space="preserve"> </w:t>
      </w:r>
    </w:p>
    <w:p w14:paraId="30607C26" w14:textId="77777777" w:rsidR="00487195" w:rsidRDefault="00487195" w:rsidP="00487195">
      <w:pPr>
        <w:pStyle w:val="NormalWeb"/>
        <w:numPr>
          <w:ilvl w:val="0"/>
          <w:numId w:val="33"/>
        </w:numPr>
      </w:pPr>
      <w:r>
        <w:t xml:space="preserve">Open up the </w:t>
      </w:r>
      <w:proofErr w:type="spellStart"/>
      <w:r>
        <w:rPr>
          <w:rStyle w:val="HTMLCode"/>
        </w:rPr>
        <w:t>seed_dragons</w:t>
      </w:r>
      <w:proofErr w:type="spellEnd"/>
      <w:r>
        <w:t xml:space="preserve"> file inside </w:t>
      </w:r>
      <w:r>
        <w:rPr>
          <w:rStyle w:val="HTMLCode"/>
        </w:rPr>
        <w:t>lab 2</w:t>
      </w:r>
      <w:r>
        <w:t xml:space="preserve"> by double clicking on it.</w:t>
      </w:r>
    </w:p>
    <w:p w14:paraId="008797DF" w14:textId="77777777" w:rsidR="00487195" w:rsidRDefault="00487195" w:rsidP="00487195">
      <w:pPr>
        <w:pStyle w:val="NormalWeb"/>
        <w:numPr>
          <w:ilvl w:val="0"/>
          <w:numId w:val="33"/>
        </w:numPr>
      </w:pPr>
      <w:r>
        <w:t>Have the SDK docs open (as above) to help you.</w:t>
      </w:r>
    </w:p>
    <w:p w14:paraId="6CDA0639" w14:textId="77777777" w:rsidR="00487195" w:rsidRDefault="00487195" w:rsidP="00487195">
      <w:pPr>
        <w:pStyle w:val="NormalWeb"/>
        <w:numPr>
          <w:ilvl w:val="0"/>
          <w:numId w:val="33"/>
        </w:numPr>
      </w:pPr>
      <w:r>
        <w:t xml:space="preserve">Replace the sections of the code in that file, so that the code uploads all the dragon data into new tables. You table should have been called </w:t>
      </w:r>
      <w:r>
        <w:rPr>
          <w:rStyle w:val="Strong"/>
        </w:rPr>
        <w:t>dragons</w:t>
      </w:r>
      <w:r>
        <w:t xml:space="preserve"> and will be in </w:t>
      </w:r>
      <w:r>
        <w:rPr>
          <w:rStyle w:val="Strong"/>
        </w:rPr>
        <w:t>us-east-1</w:t>
      </w:r>
      <w:r>
        <w:t xml:space="preserve">. </w:t>
      </w:r>
    </w:p>
    <w:p w14:paraId="032DAC1A" w14:textId="77777777" w:rsidR="00487195" w:rsidRDefault="00487195" w:rsidP="00487195">
      <w:pPr>
        <w:pStyle w:val="NormalWeb"/>
        <w:numPr>
          <w:ilvl w:val="0"/>
          <w:numId w:val="33"/>
        </w:numPr>
      </w:pPr>
      <w:r>
        <w:t>You have the dragon data in the JSON files.</w:t>
      </w:r>
    </w:p>
    <w:p w14:paraId="0A3015F9" w14:textId="77777777" w:rsidR="00487195" w:rsidRDefault="00487195" w:rsidP="00487195">
      <w:pPr>
        <w:pStyle w:val="NormalWeb"/>
        <w:numPr>
          <w:ilvl w:val="0"/>
          <w:numId w:val="33"/>
        </w:numPr>
      </w:pPr>
      <w:r>
        <w:t>Save the file.</w:t>
      </w:r>
    </w:p>
    <w:p w14:paraId="71C7B198" w14:textId="77777777" w:rsidR="00487195" w:rsidRDefault="00487195" w:rsidP="00487195">
      <w:pPr>
        <w:pStyle w:val="NormalWeb"/>
        <w:numPr>
          <w:ilvl w:val="0"/>
          <w:numId w:val="33"/>
        </w:numPr>
      </w:pPr>
      <w:r>
        <w:t>Double check your code is correct by looking at the solution file.</w:t>
      </w:r>
    </w:p>
    <w:p w14:paraId="14F517A3" w14:textId="77777777" w:rsidR="00487195" w:rsidRDefault="00487195" w:rsidP="00487195">
      <w:pPr>
        <w:pStyle w:val="NormalWeb"/>
        <w:numPr>
          <w:ilvl w:val="0"/>
          <w:numId w:val="33"/>
        </w:numPr>
      </w:pPr>
      <w:r>
        <w:t>Go to the terminal and run your file</w:t>
      </w:r>
    </w:p>
    <w:p w14:paraId="1998837C" w14:textId="77777777" w:rsidR="00487195" w:rsidRDefault="00487195" w:rsidP="00487195">
      <w:pPr>
        <w:pStyle w:val="HTMLPreformatted"/>
        <w:numPr>
          <w:ilvl w:val="0"/>
          <w:numId w:val="33"/>
        </w:numPr>
        <w:tabs>
          <w:tab w:val="clear" w:pos="720"/>
        </w:tabs>
      </w:pPr>
      <w:r>
        <w:lastRenderedPageBreak/>
        <w:t>node seed_dragons.js</w:t>
      </w:r>
    </w:p>
    <w:p w14:paraId="0AF8F987" w14:textId="77777777" w:rsidR="00487195" w:rsidRDefault="00487195" w:rsidP="00487195">
      <w:pPr>
        <w:numPr>
          <w:ilvl w:val="0"/>
          <w:numId w:val="33"/>
        </w:numPr>
        <w:spacing w:beforeAutospacing="1" w:afterAutospacing="1"/>
      </w:pPr>
    </w:p>
    <w:p w14:paraId="0C895C7B" w14:textId="77777777" w:rsidR="00487195" w:rsidRDefault="00487195" w:rsidP="00487195">
      <w:pPr>
        <w:pStyle w:val="NormalWeb"/>
      </w:pPr>
      <w:r>
        <w:rPr>
          <w:rStyle w:val="Strong"/>
        </w:rPr>
        <w:t>IF YOU GET STUCK, OR IT IS NOT WORKING, SIMPLY COPY THE CODE SITTING IN THE RESPECTIVE SOLUTION FOLDER</w:t>
      </w:r>
      <w:r>
        <w:t>.</w:t>
      </w:r>
    </w:p>
    <w:p w14:paraId="0CAD8326" w14:textId="77777777" w:rsidR="00487195" w:rsidRDefault="00487195" w:rsidP="00487195">
      <w:pPr>
        <w:pStyle w:val="Heading2"/>
      </w:pPr>
      <w:bookmarkStart w:id="38" w:name="header-n218"/>
      <w:bookmarkEnd w:id="38"/>
      <w:r>
        <w:t>Confirm that your code worked.</w:t>
      </w:r>
    </w:p>
    <w:p w14:paraId="778CFF93" w14:textId="77777777" w:rsidR="00487195" w:rsidRDefault="00487195" w:rsidP="00487195">
      <w:pPr>
        <w:pStyle w:val="NormalWeb"/>
      </w:pPr>
      <w:r>
        <w:t>You should see the following out after running:</w:t>
      </w:r>
    </w:p>
    <w:p w14:paraId="7735A222" w14:textId="77777777" w:rsidR="00487195" w:rsidRDefault="00487195" w:rsidP="00487195">
      <w:pPr>
        <w:pStyle w:val="NormalWeb"/>
      </w:pPr>
      <w:r>
        <w:rPr>
          <w:rStyle w:val="HTMLCode"/>
        </w:rPr>
        <w:t>$ node seed_dragons.js</w:t>
      </w:r>
    </w:p>
    <w:p w14:paraId="5F99FCBE"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w:t>
      </w:r>
    </w:p>
    <w:p w14:paraId="3181F1BF"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w:t>
      </w:r>
    </w:p>
    <w:p w14:paraId="6123F55D"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w:t>
      </w:r>
    </w:p>
    <w:p w14:paraId="3B88EDD7"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w:t>
      </w:r>
    </w:p>
    <w:p w14:paraId="0F193104"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 ]</w:t>
      </w:r>
    </w:p>
    <w:p w14:paraId="547A2D1C" w14:textId="77777777" w:rsidR="00487195" w:rsidRDefault="00487195" w:rsidP="00487195">
      <w:pPr>
        <w:pStyle w:val="HTMLPreformatted"/>
      </w:pPr>
      <w:proofErr w:type="spellStart"/>
      <w:r>
        <w:t>HowFastWasThat</w:t>
      </w:r>
      <w:proofErr w:type="spellEnd"/>
      <w:r>
        <w:t>: 183.082ms</w:t>
      </w:r>
    </w:p>
    <w:p w14:paraId="6E217006" w14:textId="77777777" w:rsidR="00487195" w:rsidRDefault="00487195" w:rsidP="00487195">
      <w:pPr>
        <w:pStyle w:val="NormalWeb"/>
      </w:pPr>
      <w:r>
        <w:t xml:space="preserve">We can also verify in the DynamoDB console refresh the </w:t>
      </w:r>
      <w:proofErr w:type="gramStart"/>
      <w:r>
        <w:t>page, and</w:t>
      </w:r>
      <w:proofErr w:type="gramEnd"/>
      <w:r>
        <w:t xml:space="preserve"> look at the </w:t>
      </w:r>
      <w:r>
        <w:rPr>
          <w:rStyle w:val="Strong"/>
        </w:rPr>
        <w:t>items</w:t>
      </w:r>
      <w:r>
        <w:t xml:space="preserve"> tab of one of the tables. In this case let's look at the </w:t>
      </w:r>
      <w:proofErr w:type="spellStart"/>
      <w:r>
        <w:rPr>
          <w:rStyle w:val="HTMLCode"/>
        </w:rPr>
        <w:t>dragon_bonus_attack</w:t>
      </w:r>
      <w:proofErr w:type="spellEnd"/>
      <w:r>
        <w:t xml:space="preserve"> table.</w:t>
      </w:r>
    </w:p>
    <w:p w14:paraId="13D382C1" w14:textId="750041FA" w:rsidR="00487195" w:rsidRDefault="00487195" w:rsidP="00487195">
      <w:pPr>
        <w:pStyle w:val="NormalWeb"/>
      </w:pPr>
      <w:r>
        <w:fldChar w:fldCharType="begin"/>
      </w:r>
      <w:r>
        <w:instrText xml:space="preserve"> INCLUDEPICTURE "https://courses.edx.org/asset-v1:AWS+OTP-AWS-D6+2T2019+type@asset+block@1558540423442.png" \* MERGEFORMATINET </w:instrText>
      </w:r>
      <w:r>
        <w:fldChar w:fldCharType="separate"/>
      </w:r>
      <w:r>
        <w:rPr>
          <w:noProof/>
        </w:rPr>
        <w:drawing>
          <wp:inline distT="0" distB="0" distL="0" distR="0" wp14:anchorId="147BD761" wp14:editId="4B64CC59">
            <wp:extent cx="5727700" cy="2751455"/>
            <wp:effectExtent l="0" t="0" r="0" b="4445"/>
            <wp:docPr id="11" name="Picture 11" descr="155854042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5585404234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51455"/>
                    </a:xfrm>
                    <a:prstGeom prst="rect">
                      <a:avLst/>
                    </a:prstGeom>
                    <a:noFill/>
                    <a:ln>
                      <a:noFill/>
                    </a:ln>
                  </pic:spPr>
                </pic:pic>
              </a:graphicData>
            </a:graphic>
          </wp:inline>
        </w:drawing>
      </w:r>
      <w:r>
        <w:fldChar w:fldCharType="end"/>
      </w:r>
    </w:p>
    <w:p w14:paraId="344BE13C" w14:textId="77777777" w:rsidR="00487195" w:rsidRDefault="00487195" w:rsidP="00487195">
      <w:pPr>
        <w:pStyle w:val="NormalWeb"/>
      </w:pPr>
      <w:r>
        <w:t xml:space="preserve">Awesome. We have all the dragon data in the database. The challenge is that the code you wrote earlier that scans the table (remember </w:t>
      </w:r>
      <w:r>
        <w:rPr>
          <w:rStyle w:val="HTMLCode"/>
        </w:rPr>
        <w:t>lab2</w:t>
      </w:r>
      <w:r>
        <w:t xml:space="preserve">) was written to accommodate a different table name </w:t>
      </w:r>
      <w:r>
        <w:rPr>
          <w:rStyle w:val="Strong"/>
        </w:rPr>
        <w:t>dragons</w:t>
      </w:r>
      <w:r>
        <w:t xml:space="preserve">, and has a completely different </w:t>
      </w:r>
      <w:proofErr w:type="gramStart"/>
      <w:r>
        <w:t>schema..</w:t>
      </w:r>
      <w:proofErr w:type="gramEnd"/>
    </w:p>
    <w:p w14:paraId="5E0C7A56" w14:textId="77777777" w:rsidR="00487195" w:rsidRDefault="00487195" w:rsidP="00487195">
      <w:pPr>
        <w:pStyle w:val="Heading4"/>
      </w:pPr>
      <w:bookmarkStart w:id="39" w:name="header-n225"/>
      <w:bookmarkEnd w:id="39"/>
      <w:r>
        <w:t>Step 1C): Delete the old table</w:t>
      </w:r>
    </w:p>
    <w:p w14:paraId="1FBE1048" w14:textId="77777777" w:rsidR="00487195" w:rsidRDefault="00487195" w:rsidP="00487195">
      <w:pPr>
        <w:pStyle w:val="NormalWeb"/>
      </w:pPr>
      <w:r>
        <w:t xml:space="preserve">We are no longer going to use the mock dragon database you created in lab1. </w:t>
      </w:r>
      <w:proofErr w:type="gramStart"/>
      <w:r>
        <w:t>So</w:t>
      </w:r>
      <w:proofErr w:type="gramEnd"/>
      <w:r>
        <w:t xml:space="preserve"> this would be a great time to clean it up.</w:t>
      </w:r>
    </w:p>
    <w:p w14:paraId="5983683B" w14:textId="77777777" w:rsidR="00487195" w:rsidRDefault="00487195" w:rsidP="00487195">
      <w:pPr>
        <w:pStyle w:val="NormalWeb"/>
      </w:pPr>
      <w:r>
        <w:t>Run this command from the Cloud 9 terminal to remove the old dragon table. Out with the old in with the new.</w:t>
      </w:r>
    </w:p>
    <w:p w14:paraId="2142839D" w14:textId="77777777" w:rsidR="00487195" w:rsidRDefault="00487195" w:rsidP="00487195">
      <w:pPr>
        <w:pStyle w:val="HTMLPreformatted"/>
      </w:pPr>
      <w:proofErr w:type="spellStart"/>
      <w:r>
        <w:lastRenderedPageBreak/>
        <w:t>aws</w:t>
      </w:r>
      <w:proofErr w:type="spellEnd"/>
      <w:r>
        <w:t xml:space="preserve"> </w:t>
      </w:r>
      <w:proofErr w:type="spellStart"/>
      <w:r>
        <w:t>dynamodb</w:t>
      </w:r>
      <w:proofErr w:type="spellEnd"/>
      <w:r>
        <w:t xml:space="preserve"> delete-table --table-name dragons</w:t>
      </w:r>
    </w:p>
    <w:p w14:paraId="0FBFF242" w14:textId="77777777" w:rsidR="00487195" w:rsidRDefault="00487195" w:rsidP="00487195">
      <w:pPr>
        <w:pStyle w:val="NormalWeb"/>
      </w:pPr>
      <w:r>
        <w:t>You should see something like this:</w:t>
      </w:r>
    </w:p>
    <w:p w14:paraId="51BD87BF" w14:textId="77777777" w:rsidR="00487195" w:rsidRDefault="00487195" w:rsidP="00487195">
      <w:pPr>
        <w:pStyle w:val="HTMLPreformatted"/>
      </w:pPr>
      <w:r>
        <w:t>{</w:t>
      </w:r>
    </w:p>
    <w:p w14:paraId="6F0D85F2" w14:textId="77777777" w:rsidR="00487195" w:rsidRDefault="00487195" w:rsidP="00487195">
      <w:pPr>
        <w:pStyle w:val="HTMLPreformatted"/>
      </w:pPr>
      <w:r>
        <w:t xml:space="preserve">    "</w:t>
      </w:r>
      <w:proofErr w:type="spellStart"/>
      <w:r>
        <w:t>TableDescription</w:t>
      </w:r>
      <w:proofErr w:type="spellEnd"/>
      <w:r>
        <w:t>": {</w:t>
      </w:r>
    </w:p>
    <w:p w14:paraId="74D893C4" w14:textId="77777777" w:rsidR="00487195" w:rsidRDefault="00487195" w:rsidP="00487195">
      <w:pPr>
        <w:pStyle w:val="HTMLPreformatted"/>
      </w:pPr>
      <w:r>
        <w:t xml:space="preserve">        "</w:t>
      </w:r>
      <w:proofErr w:type="spellStart"/>
      <w:r>
        <w:t>TableArn</w:t>
      </w:r>
      <w:proofErr w:type="spellEnd"/>
      <w:r>
        <w:t>": "</w:t>
      </w:r>
      <w:proofErr w:type="gramStart"/>
      <w:r>
        <w:t>arn:aws</w:t>
      </w:r>
      <w:proofErr w:type="gramEnd"/>
      <w:r>
        <w:t xml:space="preserve">:dynamodb:us-east-1:&lt;000000000000&gt;:table/dragons", </w:t>
      </w:r>
    </w:p>
    <w:p w14:paraId="33A9B3F9" w14:textId="77777777" w:rsidR="00487195" w:rsidRDefault="00487195" w:rsidP="00487195">
      <w:pPr>
        <w:pStyle w:val="HTMLPreformatted"/>
      </w:pPr>
      <w:r>
        <w:t xml:space="preserve">        "</w:t>
      </w:r>
      <w:proofErr w:type="spellStart"/>
      <w:r>
        <w:t>ProvisionedThroughput</w:t>
      </w:r>
      <w:proofErr w:type="spellEnd"/>
      <w:r>
        <w:t>": {</w:t>
      </w:r>
    </w:p>
    <w:p w14:paraId="106A3558" w14:textId="77777777" w:rsidR="00487195" w:rsidRDefault="00487195" w:rsidP="00487195">
      <w:pPr>
        <w:pStyle w:val="HTMLPreformatted"/>
      </w:pPr>
      <w:r>
        <w:t xml:space="preserve">            "</w:t>
      </w:r>
      <w:proofErr w:type="spellStart"/>
      <w:r>
        <w:t>NumberOfDecreasesToday</w:t>
      </w:r>
      <w:proofErr w:type="spellEnd"/>
      <w:r>
        <w:t xml:space="preserve">": 0, </w:t>
      </w:r>
    </w:p>
    <w:p w14:paraId="558D3B4C" w14:textId="77777777" w:rsidR="00487195" w:rsidRDefault="00487195" w:rsidP="00487195">
      <w:pPr>
        <w:pStyle w:val="HTMLPreformatted"/>
      </w:pPr>
      <w:r>
        <w:t xml:space="preserve">            "</w:t>
      </w:r>
      <w:proofErr w:type="spellStart"/>
      <w:r>
        <w:t>WriteCapacityUnits</w:t>
      </w:r>
      <w:proofErr w:type="spellEnd"/>
      <w:r>
        <w:t xml:space="preserve">": 0, </w:t>
      </w:r>
    </w:p>
    <w:p w14:paraId="2628B3A5" w14:textId="77777777" w:rsidR="00487195" w:rsidRDefault="00487195" w:rsidP="00487195">
      <w:pPr>
        <w:pStyle w:val="HTMLPreformatted"/>
      </w:pPr>
      <w:r>
        <w:t xml:space="preserve">            "</w:t>
      </w:r>
      <w:proofErr w:type="spellStart"/>
      <w:r>
        <w:t>ReadCapacityUnits</w:t>
      </w:r>
      <w:proofErr w:type="spellEnd"/>
      <w:r>
        <w:t>": 0</w:t>
      </w:r>
    </w:p>
    <w:p w14:paraId="02807D0A" w14:textId="77777777" w:rsidR="00487195" w:rsidRDefault="00487195" w:rsidP="00487195">
      <w:pPr>
        <w:pStyle w:val="HTMLPreformatted"/>
      </w:pPr>
      <w:r>
        <w:t xml:space="preserve">        }, </w:t>
      </w:r>
    </w:p>
    <w:p w14:paraId="16498FAC" w14:textId="77777777" w:rsidR="00487195" w:rsidRDefault="00487195" w:rsidP="00487195">
      <w:pPr>
        <w:pStyle w:val="HTMLPreformatted"/>
      </w:pPr>
      <w:r>
        <w:t xml:space="preserve">        "</w:t>
      </w:r>
      <w:proofErr w:type="spellStart"/>
      <w:r>
        <w:t>TableSizeBytes</w:t>
      </w:r>
      <w:proofErr w:type="spellEnd"/>
      <w:r>
        <w:t xml:space="preserve">": 0, </w:t>
      </w:r>
    </w:p>
    <w:p w14:paraId="1F198551" w14:textId="77777777" w:rsidR="00487195" w:rsidRDefault="00487195" w:rsidP="00487195">
      <w:pPr>
        <w:pStyle w:val="HTMLPreformatted"/>
      </w:pPr>
      <w:r>
        <w:t xml:space="preserve">        "</w:t>
      </w:r>
      <w:proofErr w:type="spellStart"/>
      <w:r>
        <w:t>TableName</w:t>
      </w:r>
      <w:proofErr w:type="spellEnd"/>
      <w:r>
        <w:t xml:space="preserve">": "dragons", </w:t>
      </w:r>
    </w:p>
    <w:p w14:paraId="311C3803" w14:textId="77777777" w:rsidR="00487195" w:rsidRDefault="00487195" w:rsidP="00487195">
      <w:pPr>
        <w:pStyle w:val="HTMLPreformatted"/>
      </w:pPr>
      <w:r>
        <w:t xml:space="preserve">        "</w:t>
      </w:r>
      <w:proofErr w:type="spellStart"/>
      <w:r>
        <w:t>BillingModeSummary</w:t>
      </w:r>
      <w:proofErr w:type="spellEnd"/>
      <w:r>
        <w:t>": {</w:t>
      </w:r>
    </w:p>
    <w:p w14:paraId="229D9EC9" w14:textId="77777777" w:rsidR="00487195" w:rsidRDefault="00487195" w:rsidP="00487195">
      <w:pPr>
        <w:pStyle w:val="HTMLPreformatted"/>
      </w:pPr>
      <w:r>
        <w:t xml:space="preserve">            "</w:t>
      </w:r>
      <w:proofErr w:type="spellStart"/>
      <w:r>
        <w:t>LastUpdateToPayPerRequestDateTime</w:t>
      </w:r>
      <w:proofErr w:type="spellEnd"/>
      <w:r>
        <w:t xml:space="preserve">": 1558029188.272, </w:t>
      </w:r>
    </w:p>
    <w:p w14:paraId="13E15ABE" w14:textId="77777777" w:rsidR="00487195" w:rsidRDefault="00487195" w:rsidP="00487195">
      <w:pPr>
        <w:pStyle w:val="HTMLPreformatted"/>
      </w:pPr>
      <w:r>
        <w:t xml:space="preserve">            "</w:t>
      </w:r>
      <w:proofErr w:type="spellStart"/>
      <w:r>
        <w:t>BillingMode</w:t>
      </w:r>
      <w:proofErr w:type="spellEnd"/>
      <w:r>
        <w:t>": "PAY_PER_REQUEST"</w:t>
      </w:r>
    </w:p>
    <w:p w14:paraId="4762D6B5" w14:textId="77777777" w:rsidR="00487195" w:rsidRDefault="00487195" w:rsidP="00487195">
      <w:pPr>
        <w:pStyle w:val="HTMLPreformatted"/>
      </w:pPr>
      <w:r>
        <w:t xml:space="preserve">        }, </w:t>
      </w:r>
    </w:p>
    <w:p w14:paraId="35D3B39F" w14:textId="77777777" w:rsidR="00487195" w:rsidRDefault="00487195" w:rsidP="00487195">
      <w:pPr>
        <w:pStyle w:val="HTMLPreformatted"/>
      </w:pPr>
      <w:r>
        <w:t xml:space="preserve">        "</w:t>
      </w:r>
      <w:proofErr w:type="spellStart"/>
      <w:r>
        <w:t>TableStatus</w:t>
      </w:r>
      <w:proofErr w:type="spellEnd"/>
      <w:r>
        <w:t xml:space="preserve">": "DELETING", </w:t>
      </w:r>
    </w:p>
    <w:p w14:paraId="159EBABF" w14:textId="77777777" w:rsidR="00487195" w:rsidRDefault="00487195" w:rsidP="00487195">
      <w:pPr>
        <w:pStyle w:val="HTMLPreformatted"/>
      </w:pPr>
      <w:r>
        <w:t xml:space="preserve">        "</w:t>
      </w:r>
      <w:proofErr w:type="spellStart"/>
      <w:r>
        <w:t>TableId</w:t>
      </w:r>
      <w:proofErr w:type="spellEnd"/>
      <w:r>
        <w:t xml:space="preserve">": "78e4aeb0-c70e-4678-bbee-60e97f7f3524", </w:t>
      </w:r>
    </w:p>
    <w:p w14:paraId="056EFF04" w14:textId="77777777" w:rsidR="00487195" w:rsidRDefault="00487195" w:rsidP="00487195">
      <w:pPr>
        <w:pStyle w:val="HTMLPreformatted"/>
      </w:pPr>
      <w:r>
        <w:t xml:space="preserve">        "</w:t>
      </w:r>
      <w:proofErr w:type="spellStart"/>
      <w:r>
        <w:t>ItemCount</w:t>
      </w:r>
      <w:proofErr w:type="spellEnd"/>
      <w:r>
        <w:t>": 0</w:t>
      </w:r>
    </w:p>
    <w:p w14:paraId="0E39F6D3" w14:textId="77777777" w:rsidR="00487195" w:rsidRDefault="00487195" w:rsidP="00487195">
      <w:pPr>
        <w:pStyle w:val="HTMLPreformatted"/>
      </w:pPr>
      <w:r>
        <w:t xml:space="preserve">    }</w:t>
      </w:r>
    </w:p>
    <w:p w14:paraId="60BEC33C" w14:textId="77777777" w:rsidR="00487195" w:rsidRDefault="00487195" w:rsidP="00487195">
      <w:pPr>
        <w:pStyle w:val="HTMLPreformatted"/>
      </w:pPr>
      <w:r>
        <w:t>}</w:t>
      </w:r>
    </w:p>
    <w:p w14:paraId="1154B2AF" w14:textId="77777777" w:rsidR="00487195" w:rsidRDefault="00487195" w:rsidP="00487195">
      <w:pPr>
        <w:pStyle w:val="NormalWeb"/>
      </w:pPr>
      <w:r>
        <w:t>Now our website will break because the API is pointing to a Lambda function that references the table you just removed.</w:t>
      </w:r>
    </w:p>
    <w:p w14:paraId="7957ADE6" w14:textId="77777777" w:rsidR="00487195" w:rsidRDefault="00487195" w:rsidP="00487195">
      <w:pPr>
        <w:pStyle w:val="NormalWeb"/>
      </w:pPr>
      <w:r>
        <w:t>Fear not. All we need to do is edit our Lambda function to point to the right table.</w:t>
      </w:r>
    </w:p>
    <w:p w14:paraId="33B757F4" w14:textId="77777777" w:rsidR="00487195" w:rsidRDefault="00487195" w:rsidP="00487195">
      <w:pPr>
        <w:pStyle w:val="NormalWeb"/>
      </w:pPr>
      <w:r>
        <w:t xml:space="preserve">Earlier you updated your website to allow a user to search for a specific dragon and bring up just that dragon. They can still select "show all dragons", but you thought it was a nice </w:t>
      </w:r>
      <w:proofErr w:type="gramStart"/>
      <w:r>
        <w:t>feature</w:t>
      </w:r>
      <w:proofErr w:type="gramEnd"/>
      <w:r>
        <w:t xml:space="preserve"> so you added it.</w:t>
      </w:r>
    </w:p>
    <w:p w14:paraId="1BB5E7D0" w14:textId="77777777" w:rsidR="00487195" w:rsidRDefault="00487195" w:rsidP="00487195">
      <w:pPr>
        <w:pStyle w:val="NormalWeb"/>
      </w:pPr>
      <w:proofErr w:type="gramStart"/>
      <w:r>
        <w:t>So</w:t>
      </w:r>
      <w:proofErr w:type="gramEnd"/>
      <w:r>
        <w:t xml:space="preserve"> while we are in there updating the Lambda function, we will have you update the code a little more, to allow for more functionality.</w:t>
      </w:r>
    </w:p>
    <w:p w14:paraId="2C8AC492" w14:textId="77777777" w:rsidR="00487195" w:rsidRDefault="00487195" w:rsidP="00487195">
      <w:pPr>
        <w:pStyle w:val="NormalWeb"/>
      </w:pPr>
      <w:r>
        <w:t xml:space="preserve">The website needs to show a single dragon card If the website passes a dragon name in the request. If they don't choose a </w:t>
      </w:r>
      <w:proofErr w:type="gramStart"/>
      <w:r>
        <w:t>dragon</w:t>
      </w:r>
      <w:proofErr w:type="gramEnd"/>
      <w:r>
        <w:t xml:space="preserve"> we just give them a table dump ;)</w:t>
      </w:r>
    </w:p>
    <w:p w14:paraId="62A3DCBE" w14:textId="77777777" w:rsidR="00487195" w:rsidRDefault="00487195" w:rsidP="00487195">
      <w:pPr>
        <w:pStyle w:val="Heading2"/>
      </w:pPr>
      <w:bookmarkStart w:id="40" w:name="header-n236"/>
      <w:bookmarkEnd w:id="40"/>
      <w:r>
        <w:t>Step 2: Adjust the lambda function to work with the new database, and filter for just a specific dragon (if asked)</w:t>
      </w:r>
    </w:p>
    <w:p w14:paraId="43585EB5" w14:textId="77777777" w:rsidR="00487195" w:rsidRDefault="00487195" w:rsidP="00487195">
      <w:pPr>
        <w:pStyle w:val="NormalWeb"/>
      </w:pPr>
      <w:proofErr w:type="gramStart"/>
      <w:r>
        <w:t>So</w:t>
      </w:r>
      <w:proofErr w:type="gramEnd"/>
      <w:r>
        <w:t xml:space="preserve"> your current API function takes in an empty POST request and spits out everything in the dragon data table.</w:t>
      </w:r>
    </w:p>
    <w:p w14:paraId="30361EFF" w14:textId="77777777" w:rsidR="00487195" w:rsidRDefault="00487195" w:rsidP="00487195">
      <w:pPr>
        <w:pStyle w:val="NormalWeb"/>
      </w:pPr>
      <w:r>
        <w:t xml:space="preserve">You will need to modify </w:t>
      </w:r>
      <w:r>
        <w:rPr>
          <w:rStyle w:val="HTMLCode"/>
        </w:rPr>
        <w:t>lab3/scan_dragons.js</w:t>
      </w:r>
      <w:r>
        <w:t xml:space="preserve"> to allow a user to search for a dragon by name or search for all dragons!</w:t>
      </w:r>
    </w:p>
    <w:p w14:paraId="274FDCED" w14:textId="77777777" w:rsidR="00487195" w:rsidRDefault="00487195" w:rsidP="00487195">
      <w:pPr>
        <w:pStyle w:val="Heading3"/>
      </w:pPr>
      <w:bookmarkStart w:id="41" w:name="header-n239"/>
      <w:bookmarkEnd w:id="41"/>
      <w:r>
        <w:t>CODE STEPS:</w:t>
      </w:r>
    </w:p>
    <w:p w14:paraId="3DDB4418" w14:textId="77777777" w:rsidR="00487195" w:rsidRDefault="00487195" w:rsidP="00487195">
      <w:pPr>
        <w:pStyle w:val="NormalWeb"/>
      </w:pPr>
      <w:r>
        <w:t>The solution can be found in the solution folder if you get stuck.</w:t>
      </w:r>
    </w:p>
    <w:p w14:paraId="1FD017F3" w14:textId="77777777" w:rsidR="00487195" w:rsidRDefault="00487195" w:rsidP="00487195">
      <w:pPr>
        <w:pStyle w:val="NormalWeb"/>
      </w:pPr>
      <w:r>
        <w:lastRenderedPageBreak/>
        <w:t>You "could" edit the code directly in the Lambda function, but you would like to test it in Cloud 9 first. Then you can copy and paste it into Lambda.</w:t>
      </w:r>
    </w:p>
    <w:p w14:paraId="0D3386D8" w14:textId="77777777" w:rsidR="00487195" w:rsidRDefault="00487195" w:rsidP="00487195">
      <w:pPr>
        <w:pStyle w:val="NormalWeb"/>
      </w:pPr>
      <w:r>
        <w:t>You want to be able to test a "scan all", and a show a specific dragon.</w:t>
      </w:r>
    </w:p>
    <w:p w14:paraId="0CC8BD7A" w14:textId="77777777" w:rsidR="00487195" w:rsidRDefault="00487195" w:rsidP="00487195">
      <w:pPr>
        <w:pStyle w:val="NormalWeb"/>
      </w:pPr>
      <w:r>
        <w:t>Open the SDK docs and find the method for scanning and filtering with DynamoDB. Find the correct method name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8047"/>
      </w:tblGrid>
      <w:tr w:rsidR="00487195" w14:paraId="0BADB4A4" w14:textId="77777777" w:rsidTr="00487195">
        <w:trPr>
          <w:tblHeader/>
          <w:tblCellSpacing w:w="15" w:type="dxa"/>
        </w:trPr>
        <w:tc>
          <w:tcPr>
            <w:tcW w:w="0" w:type="auto"/>
            <w:vAlign w:val="center"/>
            <w:hideMark/>
          </w:tcPr>
          <w:p w14:paraId="0C199CDB" w14:textId="77777777" w:rsidR="00487195" w:rsidRDefault="00487195">
            <w:pPr>
              <w:jc w:val="center"/>
              <w:rPr>
                <w:b/>
                <w:bCs/>
              </w:rPr>
            </w:pPr>
            <w:r>
              <w:rPr>
                <w:b/>
                <w:bCs/>
              </w:rPr>
              <w:t>Language</w:t>
            </w:r>
          </w:p>
        </w:tc>
        <w:tc>
          <w:tcPr>
            <w:tcW w:w="0" w:type="auto"/>
            <w:vAlign w:val="center"/>
            <w:hideMark/>
          </w:tcPr>
          <w:p w14:paraId="4DA3457D" w14:textId="77777777" w:rsidR="00487195" w:rsidRDefault="00487195">
            <w:pPr>
              <w:jc w:val="center"/>
              <w:rPr>
                <w:b/>
                <w:bCs/>
              </w:rPr>
            </w:pPr>
            <w:r>
              <w:rPr>
                <w:b/>
                <w:bCs/>
              </w:rPr>
              <w:t>AWS documentation deep link</w:t>
            </w:r>
          </w:p>
        </w:tc>
      </w:tr>
      <w:tr w:rsidR="00487195" w14:paraId="3A6FA1C8" w14:textId="77777777" w:rsidTr="00487195">
        <w:trPr>
          <w:tblCellSpacing w:w="15" w:type="dxa"/>
        </w:trPr>
        <w:tc>
          <w:tcPr>
            <w:tcW w:w="0" w:type="auto"/>
            <w:vAlign w:val="center"/>
            <w:hideMark/>
          </w:tcPr>
          <w:p w14:paraId="21F79E18" w14:textId="77777777" w:rsidR="00487195" w:rsidRDefault="00487195">
            <w:r>
              <w:t>NODE.JS (8.16.0)</w:t>
            </w:r>
          </w:p>
        </w:tc>
        <w:tc>
          <w:tcPr>
            <w:tcW w:w="0" w:type="auto"/>
            <w:vAlign w:val="center"/>
            <w:hideMark/>
          </w:tcPr>
          <w:p w14:paraId="3378C022" w14:textId="77777777" w:rsidR="00487195" w:rsidRDefault="00487195">
            <w:hyperlink r:id="rId15" w:anchor="scan-property" w:tgtFrame="_blank" w:history="1">
              <w:r>
                <w:rPr>
                  <w:rStyle w:val="Hyperlink"/>
                </w:rPr>
                <w:t>https://docs.aws.amazon.com/AWSJavaScriptSDK/latest/AWS/DynamoDB.html#scan-property</w:t>
              </w:r>
            </w:hyperlink>
          </w:p>
        </w:tc>
      </w:tr>
    </w:tbl>
    <w:p w14:paraId="679E4FCB" w14:textId="77777777" w:rsidR="00487195" w:rsidRDefault="00487195" w:rsidP="00487195">
      <w:pPr>
        <w:pStyle w:val="NormalWeb"/>
      </w:pPr>
      <w:r>
        <w:rPr>
          <w:rStyle w:val="Strong"/>
        </w:rPr>
        <w:t xml:space="preserve">Time to write some code that adds a </w:t>
      </w:r>
      <w:proofErr w:type="spellStart"/>
      <w:r>
        <w:rPr>
          <w:rStyle w:val="Strong"/>
        </w:rPr>
        <w:t>a</w:t>
      </w:r>
      <w:proofErr w:type="spellEnd"/>
      <w:r>
        <w:rPr>
          <w:rStyle w:val="Strong"/>
        </w:rPr>
        <w:t xml:space="preserve"> batch of items to each of the DynamoDB tables.</w:t>
      </w:r>
      <w:r>
        <w:t xml:space="preserve"> </w:t>
      </w:r>
    </w:p>
    <w:p w14:paraId="3F680C4B" w14:textId="77777777" w:rsidR="00487195" w:rsidRDefault="00487195" w:rsidP="00487195">
      <w:pPr>
        <w:pStyle w:val="NormalWeb"/>
        <w:numPr>
          <w:ilvl w:val="0"/>
          <w:numId w:val="34"/>
        </w:numPr>
      </w:pPr>
      <w:r>
        <w:t xml:space="preserve">Open up the </w:t>
      </w:r>
      <w:proofErr w:type="spellStart"/>
      <w:r>
        <w:rPr>
          <w:rStyle w:val="HTMLCode"/>
        </w:rPr>
        <w:t>scan_dragons</w:t>
      </w:r>
      <w:proofErr w:type="spellEnd"/>
      <w:r>
        <w:t xml:space="preserve"> file double clicking on it. (note use the scan_dragons.js file inside the lab3 folder </w:t>
      </w:r>
      <w:r>
        <w:rPr>
          <w:rStyle w:val="Strong"/>
        </w:rPr>
        <w:t>not</w:t>
      </w:r>
      <w:r>
        <w:t xml:space="preserve"> the old lab2 folder)</w:t>
      </w:r>
    </w:p>
    <w:p w14:paraId="15AC6227" w14:textId="77777777" w:rsidR="00487195" w:rsidRDefault="00487195" w:rsidP="00487195">
      <w:pPr>
        <w:pStyle w:val="NormalWeb"/>
        <w:numPr>
          <w:ilvl w:val="0"/>
          <w:numId w:val="34"/>
        </w:numPr>
      </w:pPr>
      <w:r>
        <w:t>Collapse and close and files you are not using.</w:t>
      </w:r>
    </w:p>
    <w:p w14:paraId="113E41E5" w14:textId="77777777" w:rsidR="00487195" w:rsidRDefault="00487195" w:rsidP="00487195">
      <w:pPr>
        <w:pStyle w:val="NormalWeb"/>
        <w:numPr>
          <w:ilvl w:val="0"/>
          <w:numId w:val="34"/>
        </w:numPr>
      </w:pPr>
      <w:r>
        <w:t>Have the SDK docs open (as above) to help you.</w:t>
      </w:r>
    </w:p>
    <w:p w14:paraId="1C72ABDC" w14:textId="77777777" w:rsidR="00487195" w:rsidRDefault="00487195" w:rsidP="00487195">
      <w:pPr>
        <w:pStyle w:val="NormalWeb"/>
        <w:numPr>
          <w:ilvl w:val="0"/>
          <w:numId w:val="34"/>
        </w:numPr>
      </w:pPr>
      <w:r>
        <w:t xml:space="preserve">Replace the sections of the code in that file, so that the code scans all the dragon data from the </w:t>
      </w:r>
      <w:proofErr w:type="spellStart"/>
      <w:r>
        <w:rPr>
          <w:rStyle w:val="HTMLCode"/>
        </w:rPr>
        <w:t>dragon_scan</w:t>
      </w:r>
      <w:proofErr w:type="spellEnd"/>
      <w:r>
        <w:t xml:space="preserve"> table. </w:t>
      </w:r>
    </w:p>
    <w:p w14:paraId="7637DD34" w14:textId="77777777" w:rsidR="00487195" w:rsidRDefault="00487195" w:rsidP="00487195">
      <w:pPr>
        <w:pStyle w:val="NormalWeb"/>
        <w:numPr>
          <w:ilvl w:val="0"/>
          <w:numId w:val="34"/>
        </w:numPr>
      </w:pPr>
      <w:r>
        <w:t>Run the following:</w:t>
      </w:r>
    </w:p>
    <w:p w14:paraId="582DFC44" w14:textId="77777777" w:rsidR="00487195" w:rsidRDefault="00487195" w:rsidP="00487195">
      <w:pPr>
        <w:pStyle w:val="HTMLPreformatted"/>
        <w:numPr>
          <w:ilvl w:val="0"/>
          <w:numId w:val="34"/>
        </w:numPr>
        <w:tabs>
          <w:tab w:val="clear" w:pos="720"/>
        </w:tabs>
      </w:pPr>
      <w:r>
        <w:t>node scan_dragons.js test "</w:t>
      </w:r>
      <w:proofErr w:type="spellStart"/>
      <w:r>
        <w:t>Cassidiuma</w:t>
      </w:r>
      <w:proofErr w:type="spellEnd"/>
      <w:r>
        <w:t>"</w:t>
      </w:r>
    </w:p>
    <w:p w14:paraId="77339797" w14:textId="77777777" w:rsidR="00487195" w:rsidRDefault="00487195" w:rsidP="00487195">
      <w:pPr>
        <w:pStyle w:val="NormalWeb"/>
        <w:numPr>
          <w:ilvl w:val="0"/>
          <w:numId w:val="34"/>
        </w:numPr>
      </w:pPr>
      <w:r>
        <w:t>You should see the following:</w:t>
      </w:r>
    </w:p>
    <w:p w14:paraId="114B625C" w14:textId="77777777" w:rsidR="00487195" w:rsidRDefault="00487195" w:rsidP="00487195">
      <w:pPr>
        <w:pStyle w:val="HTMLPreformatted"/>
        <w:numPr>
          <w:ilvl w:val="0"/>
          <w:numId w:val="34"/>
        </w:numPr>
        <w:tabs>
          <w:tab w:val="clear" w:pos="720"/>
        </w:tabs>
      </w:pPr>
      <w:r>
        <w:t xml:space="preserve">Local test for a dragon called </w:t>
      </w:r>
      <w:proofErr w:type="spellStart"/>
      <w:r>
        <w:t>Cassidiuma</w:t>
      </w:r>
      <w:proofErr w:type="spellEnd"/>
    </w:p>
    <w:p w14:paraId="1409297C" w14:textId="77777777" w:rsidR="00487195" w:rsidRDefault="00487195" w:rsidP="00487195">
      <w:pPr>
        <w:pStyle w:val="HTMLPreformatted"/>
        <w:numPr>
          <w:ilvl w:val="0"/>
          <w:numId w:val="34"/>
        </w:numPr>
        <w:tabs>
          <w:tab w:val="clear" w:pos="720"/>
        </w:tabs>
      </w:pPr>
      <w:r>
        <w:t xml:space="preserve">null [ </w:t>
      </w:r>
      <w:proofErr w:type="gramStart"/>
      <w:r>
        <w:t xml:space="preserve">{ </w:t>
      </w:r>
      <w:proofErr w:type="spellStart"/>
      <w:r>
        <w:t>location</w:t>
      </w:r>
      <w:proofErr w:type="gramEnd"/>
      <w:r>
        <w:t>_neighborhood</w:t>
      </w:r>
      <w:proofErr w:type="spellEnd"/>
      <w:r>
        <w:t xml:space="preserve">: { S: 'poplar </w:t>
      </w:r>
      <w:proofErr w:type="spellStart"/>
      <w:r>
        <w:t>st</w:t>
      </w:r>
      <w:proofErr w:type="spellEnd"/>
      <w:r>
        <w:t>' },</w:t>
      </w:r>
    </w:p>
    <w:p w14:paraId="3E892727" w14:textId="77777777" w:rsidR="00487195" w:rsidRDefault="00487195" w:rsidP="00487195">
      <w:pPr>
        <w:pStyle w:val="HTMLPreformatted"/>
        <w:numPr>
          <w:ilvl w:val="0"/>
          <w:numId w:val="34"/>
        </w:numPr>
        <w:tabs>
          <w:tab w:val="clear" w:pos="720"/>
        </w:tabs>
      </w:pPr>
      <w:r>
        <w:t xml:space="preserve">    damage: </w:t>
      </w:r>
      <w:proofErr w:type="gramStart"/>
      <w:r>
        <w:t>{ N</w:t>
      </w:r>
      <w:proofErr w:type="gramEnd"/>
      <w:r>
        <w:t>: '7' },</w:t>
      </w:r>
    </w:p>
    <w:p w14:paraId="2EAFEA58" w14:textId="77777777" w:rsidR="00487195" w:rsidRDefault="00487195" w:rsidP="00487195">
      <w:pPr>
        <w:pStyle w:val="HTMLPreformatted"/>
        <w:numPr>
          <w:ilvl w:val="0"/>
          <w:numId w:val="34"/>
        </w:numPr>
        <w:tabs>
          <w:tab w:val="clear" w:pos="720"/>
        </w:tabs>
      </w:pPr>
      <w:r>
        <w:t xml:space="preserve">    </w:t>
      </w:r>
      <w:proofErr w:type="spellStart"/>
      <w:r>
        <w:t>location_city</w:t>
      </w:r>
      <w:proofErr w:type="spellEnd"/>
      <w:r>
        <w:t xml:space="preserve">: </w:t>
      </w:r>
      <w:proofErr w:type="gramStart"/>
      <w:r>
        <w:t>{ S</w:t>
      </w:r>
      <w:proofErr w:type="gramEnd"/>
      <w:r>
        <w:t>: '</w:t>
      </w:r>
      <w:proofErr w:type="spellStart"/>
      <w:r>
        <w:t>colby</w:t>
      </w:r>
      <w:proofErr w:type="spellEnd"/>
      <w:r>
        <w:t>' },</w:t>
      </w:r>
    </w:p>
    <w:p w14:paraId="2DBE1061" w14:textId="77777777" w:rsidR="00487195" w:rsidRDefault="00487195" w:rsidP="00487195">
      <w:pPr>
        <w:pStyle w:val="HTMLPreformatted"/>
        <w:numPr>
          <w:ilvl w:val="0"/>
          <w:numId w:val="34"/>
        </w:numPr>
        <w:tabs>
          <w:tab w:val="clear" w:pos="720"/>
        </w:tabs>
      </w:pPr>
      <w:r>
        <w:t xml:space="preserve">    family: </w:t>
      </w:r>
      <w:proofErr w:type="gramStart"/>
      <w:r>
        <w:t>{ S</w:t>
      </w:r>
      <w:proofErr w:type="gramEnd"/>
      <w:r>
        <w:t>: 'green' },</w:t>
      </w:r>
    </w:p>
    <w:p w14:paraId="6F872DFB" w14:textId="77777777" w:rsidR="00487195" w:rsidRDefault="00487195" w:rsidP="00487195">
      <w:pPr>
        <w:pStyle w:val="HTMLPreformatted"/>
        <w:numPr>
          <w:ilvl w:val="0"/>
          <w:numId w:val="34"/>
        </w:numPr>
        <w:tabs>
          <w:tab w:val="clear" w:pos="720"/>
        </w:tabs>
      </w:pPr>
      <w:r>
        <w:t xml:space="preserve">    description: </w:t>
      </w:r>
    </w:p>
    <w:p w14:paraId="2FFBE0BC" w14:textId="77777777" w:rsidR="00487195" w:rsidRDefault="00487195" w:rsidP="00487195">
      <w:pPr>
        <w:pStyle w:val="HTMLPreformatted"/>
        <w:numPr>
          <w:ilvl w:val="0"/>
          <w:numId w:val="34"/>
        </w:numPr>
        <w:tabs>
          <w:tab w:val="clear" w:pos="720"/>
        </w:tabs>
      </w:pPr>
      <w:r>
        <w:t xml:space="preserve">     </w:t>
      </w:r>
      <w:proofErr w:type="gramStart"/>
      <w:r>
        <w:t>{ S</w:t>
      </w:r>
      <w:proofErr w:type="gramEnd"/>
      <w:r>
        <w:t>: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roofErr w:type="gramStart"/>
      <w:r>
        <w:t>' }</w:t>
      </w:r>
      <w:proofErr w:type="gramEnd"/>
      <w:r>
        <w:t>,</w:t>
      </w:r>
    </w:p>
    <w:p w14:paraId="6CE94B29" w14:textId="77777777" w:rsidR="00487195" w:rsidRDefault="00487195" w:rsidP="00487195">
      <w:pPr>
        <w:pStyle w:val="HTMLPreformatted"/>
        <w:numPr>
          <w:ilvl w:val="0"/>
          <w:numId w:val="34"/>
        </w:numPr>
        <w:tabs>
          <w:tab w:val="clear" w:pos="720"/>
        </w:tabs>
      </w:pPr>
      <w:r>
        <w:t xml:space="preserve">    protection: </w:t>
      </w:r>
      <w:proofErr w:type="gramStart"/>
      <w:r>
        <w:t>{ N</w:t>
      </w:r>
      <w:proofErr w:type="gramEnd"/>
      <w:r>
        <w:t>: '10' },</w:t>
      </w:r>
    </w:p>
    <w:p w14:paraId="4CF54CF2" w14:textId="77777777" w:rsidR="00487195" w:rsidRDefault="00487195" w:rsidP="00487195">
      <w:pPr>
        <w:pStyle w:val="HTMLPreformatted"/>
        <w:numPr>
          <w:ilvl w:val="0"/>
          <w:numId w:val="34"/>
        </w:numPr>
        <w:tabs>
          <w:tab w:val="clear" w:pos="720"/>
        </w:tabs>
      </w:pPr>
      <w:r>
        <w:t xml:space="preserve">    </w:t>
      </w:r>
      <w:proofErr w:type="spellStart"/>
      <w:r>
        <w:t>location_country</w:t>
      </w:r>
      <w:proofErr w:type="spellEnd"/>
      <w:r>
        <w:t xml:space="preserve">: </w:t>
      </w:r>
      <w:proofErr w:type="gramStart"/>
      <w:r>
        <w:t>{ S</w:t>
      </w:r>
      <w:proofErr w:type="gramEnd"/>
      <w:r>
        <w:t>: '</w:t>
      </w:r>
      <w:proofErr w:type="spellStart"/>
      <w:r>
        <w:t>usa</w:t>
      </w:r>
      <w:proofErr w:type="spellEnd"/>
      <w:r>
        <w:t>' },</w:t>
      </w:r>
    </w:p>
    <w:p w14:paraId="7995ACDD" w14:textId="77777777" w:rsidR="00487195" w:rsidRDefault="00487195" w:rsidP="00487195">
      <w:pPr>
        <w:pStyle w:val="HTMLPreformatted"/>
        <w:numPr>
          <w:ilvl w:val="0"/>
          <w:numId w:val="34"/>
        </w:numPr>
        <w:tabs>
          <w:tab w:val="clear" w:pos="720"/>
        </w:tabs>
      </w:pPr>
      <w:r>
        <w:t xml:space="preserve">    </w:t>
      </w:r>
      <w:proofErr w:type="spellStart"/>
      <w:r>
        <w:t>location_state</w:t>
      </w:r>
      <w:proofErr w:type="spellEnd"/>
      <w:r>
        <w:t xml:space="preserve">: </w:t>
      </w:r>
      <w:proofErr w:type="gramStart"/>
      <w:r>
        <w:t>{ S</w:t>
      </w:r>
      <w:proofErr w:type="gramEnd"/>
      <w:r>
        <w:t>: '</w:t>
      </w:r>
      <w:proofErr w:type="spellStart"/>
      <w:r>
        <w:t>kansas</w:t>
      </w:r>
      <w:proofErr w:type="spellEnd"/>
      <w:r>
        <w:t>' },</w:t>
      </w:r>
    </w:p>
    <w:p w14:paraId="7E158907" w14:textId="77777777" w:rsidR="00487195" w:rsidRDefault="00487195" w:rsidP="00487195">
      <w:pPr>
        <w:pStyle w:val="HTMLPreformatted"/>
        <w:numPr>
          <w:ilvl w:val="0"/>
          <w:numId w:val="34"/>
        </w:numPr>
        <w:tabs>
          <w:tab w:val="clear" w:pos="720"/>
        </w:tabs>
      </w:pPr>
      <w:r>
        <w:t xml:space="preserve">    </w:t>
      </w:r>
      <w:proofErr w:type="spellStart"/>
      <w:r>
        <w:t>dragon_name</w:t>
      </w:r>
      <w:proofErr w:type="spellEnd"/>
      <w:r>
        <w:t xml:space="preserve">: </w:t>
      </w:r>
      <w:proofErr w:type="gramStart"/>
      <w:r>
        <w:t>{ S</w:t>
      </w:r>
      <w:proofErr w:type="gramEnd"/>
      <w:r>
        <w:t>: '</w:t>
      </w:r>
      <w:proofErr w:type="spellStart"/>
      <w:r>
        <w:t>Cassidiuma</w:t>
      </w:r>
      <w:proofErr w:type="spellEnd"/>
      <w:r>
        <w:t>' } } ]</w:t>
      </w:r>
    </w:p>
    <w:p w14:paraId="1B36BD5E" w14:textId="77777777" w:rsidR="00487195" w:rsidRDefault="00487195" w:rsidP="00487195">
      <w:pPr>
        <w:pStyle w:val="NormalWeb"/>
        <w:numPr>
          <w:ilvl w:val="0"/>
          <w:numId w:val="34"/>
        </w:numPr>
      </w:pPr>
      <w:r>
        <w:t>Run the following:</w:t>
      </w:r>
    </w:p>
    <w:p w14:paraId="1E0B8150" w14:textId="77777777" w:rsidR="00487195" w:rsidRDefault="00487195" w:rsidP="00487195">
      <w:pPr>
        <w:pStyle w:val="HTMLPreformatted"/>
        <w:numPr>
          <w:ilvl w:val="0"/>
          <w:numId w:val="34"/>
        </w:numPr>
        <w:tabs>
          <w:tab w:val="clear" w:pos="720"/>
        </w:tabs>
      </w:pPr>
      <w:r>
        <w:t>node scan_dragons.js test</w:t>
      </w:r>
    </w:p>
    <w:p w14:paraId="3A6C9C73" w14:textId="77777777" w:rsidR="00487195" w:rsidRDefault="00487195" w:rsidP="00487195">
      <w:pPr>
        <w:pStyle w:val="NormalWeb"/>
      </w:pPr>
      <w:r>
        <w:t>It should return ALL the dragons in the table.</w:t>
      </w:r>
    </w:p>
    <w:p w14:paraId="73BABF11" w14:textId="77777777" w:rsidR="00487195" w:rsidRDefault="00487195" w:rsidP="00487195">
      <w:pPr>
        <w:pStyle w:val="Heading2"/>
      </w:pPr>
      <w:bookmarkStart w:id="42" w:name="header-n271"/>
      <w:bookmarkEnd w:id="42"/>
      <w:r>
        <w:t>Step 3: Copy and paste new code into the lambda console (updating only Lambda and test steps)</w:t>
      </w:r>
    </w:p>
    <w:p w14:paraId="5E40E077" w14:textId="77777777" w:rsidR="00487195" w:rsidRDefault="00487195" w:rsidP="00487195">
      <w:pPr>
        <w:pStyle w:val="NormalWeb"/>
        <w:numPr>
          <w:ilvl w:val="0"/>
          <w:numId w:val="35"/>
        </w:numPr>
      </w:pPr>
      <w:r>
        <w:t xml:space="preserve">Pivot back to the console by choosing </w:t>
      </w:r>
      <w:r>
        <w:rPr>
          <w:rStyle w:val="Strong"/>
        </w:rPr>
        <w:t>AWS Cloud9</w:t>
      </w:r>
      <w:r>
        <w:t xml:space="preserve"> in the upper left. </w:t>
      </w:r>
    </w:p>
    <w:p w14:paraId="79F027A5" w14:textId="77777777" w:rsidR="00487195" w:rsidRDefault="00487195" w:rsidP="00487195">
      <w:pPr>
        <w:pStyle w:val="NormalWeb"/>
        <w:numPr>
          <w:ilvl w:val="0"/>
          <w:numId w:val="35"/>
        </w:numPr>
      </w:pPr>
      <w:r>
        <w:t xml:space="preserve">Choose </w:t>
      </w:r>
      <w:r>
        <w:rPr>
          <w:rStyle w:val="Strong"/>
        </w:rPr>
        <w:t xml:space="preserve">Go </w:t>
      </w:r>
      <w:proofErr w:type="gramStart"/>
      <w:r>
        <w:rPr>
          <w:rStyle w:val="Strong"/>
        </w:rPr>
        <w:t>To</w:t>
      </w:r>
      <w:proofErr w:type="gramEnd"/>
      <w:r>
        <w:rPr>
          <w:rStyle w:val="Strong"/>
        </w:rPr>
        <w:t xml:space="preserve"> Your Dashboard</w:t>
      </w:r>
      <w:r>
        <w:t xml:space="preserve"> and choose </w:t>
      </w:r>
      <w:r>
        <w:rPr>
          <w:rStyle w:val="Strong"/>
        </w:rPr>
        <w:t>Services</w:t>
      </w:r>
      <w:r>
        <w:t xml:space="preserve"> and search for </w:t>
      </w:r>
      <w:r>
        <w:rPr>
          <w:rStyle w:val="Strong"/>
        </w:rPr>
        <w:t>Lambda</w:t>
      </w:r>
      <w:r>
        <w:t>.</w:t>
      </w:r>
    </w:p>
    <w:p w14:paraId="0D2DCCCC" w14:textId="77777777" w:rsidR="00487195" w:rsidRDefault="00487195" w:rsidP="00487195">
      <w:pPr>
        <w:pStyle w:val="NormalWeb"/>
        <w:numPr>
          <w:ilvl w:val="0"/>
          <w:numId w:val="35"/>
        </w:numPr>
      </w:pPr>
      <w:r>
        <w:t xml:space="preserve">Open the </w:t>
      </w:r>
      <w:proofErr w:type="spellStart"/>
      <w:r>
        <w:rPr>
          <w:rStyle w:val="Strong"/>
        </w:rPr>
        <w:t>DragonSearch</w:t>
      </w:r>
      <w:proofErr w:type="spellEnd"/>
      <w:r>
        <w:t xml:space="preserve"> function. </w:t>
      </w:r>
    </w:p>
    <w:p w14:paraId="3116584C" w14:textId="77777777" w:rsidR="00487195" w:rsidRDefault="00487195" w:rsidP="00487195">
      <w:pPr>
        <w:pStyle w:val="NormalWeb"/>
        <w:numPr>
          <w:ilvl w:val="0"/>
          <w:numId w:val="35"/>
        </w:numPr>
      </w:pPr>
      <w:r>
        <w:t xml:space="preserve">Replace the contents of </w:t>
      </w:r>
      <w:r>
        <w:rPr>
          <w:rStyle w:val="HTMLCode"/>
        </w:rPr>
        <w:t>index.js</w:t>
      </w:r>
      <w:r>
        <w:t xml:space="preserve"> with the new code from </w:t>
      </w:r>
      <w:proofErr w:type="spellStart"/>
      <w:r>
        <w:rPr>
          <w:rStyle w:val="HTMLCode"/>
        </w:rPr>
        <w:t>scan_dragons</w:t>
      </w:r>
      <w:proofErr w:type="spellEnd"/>
      <w:r>
        <w:t xml:space="preserve">. </w:t>
      </w:r>
    </w:p>
    <w:p w14:paraId="41461933" w14:textId="77777777" w:rsidR="00487195" w:rsidRDefault="00487195" w:rsidP="00487195">
      <w:pPr>
        <w:pStyle w:val="NormalWeb"/>
        <w:numPr>
          <w:ilvl w:val="0"/>
          <w:numId w:val="35"/>
        </w:numPr>
      </w:pPr>
      <w:r>
        <w:t xml:space="preserve">Choose </w:t>
      </w:r>
      <w:r>
        <w:rPr>
          <w:rStyle w:val="Strong"/>
        </w:rPr>
        <w:t>Save</w:t>
      </w:r>
      <w:r>
        <w:t>.</w:t>
      </w:r>
    </w:p>
    <w:p w14:paraId="39419F35" w14:textId="77777777" w:rsidR="00487195" w:rsidRDefault="00487195" w:rsidP="00487195">
      <w:pPr>
        <w:pStyle w:val="NormalWeb"/>
        <w:numPr>
          <w:ilvl w:val="0"/>
          <w:numId w:val="35"/>
        </w:numPr>
      </w:pPr>
      <w:r>
        <w:t xml:space="preserve">Choose </w:t>
      </w:r>
      <w:r>
        <w:rPr>
          <w:rStyle w:val="Strong"/>
        </w:rPr>
        <w:t>Test</w:t>
      </w:r>
      <w:r>
        <w:t xml:space="preserve"> (using the </w:t>
      </w:r>
      <w:proofErr w:type="spellStart"/>
      <w:r>
        <w:rPr>
          <w:rStyle w:val="Strong"/>
        </w:rPr>
        <w:t>DragonScan</w:t>
      </w:r>
      <w:proofErr w:type="spellEnd"/>
      <w:r>
        <w:t xml:space="preserve"> test event).</w:t>
      </w:r>
    </w:p>
    <w:p w14:paraId="25857A64" w14:textId="77777777" w:rsidR="00487195" w:rsidRDefault="00487195" w:rsidP="00487195">
      <w:pPr>
        <w:pStyle w:val="NormalWeb"/>
        <w:numPr>
          <w:ilvl w:val="0"/>
          <w:numId w:val="35"/>
        </w:numPr>
      </w:pPr>
      <w:r>
        <w:lastRenderedPageBreak/>
        <w:t xml:space="preserve">It should show you a list of dragons in the </w:t>
      </w:r>
      <w:r>
        <w:rPr>
          <w:rStyle w:val="Strong"/>
        </w:rPr>
        <w:t>Details</w:t>
      </w:r>
      <w:r>
        <w:t xml:space="preserve"> section under Execution results.</w:t>
      </w:r>
    </w:p>
    <w:p w14:paraId="0CB50268" w14:textId="77777777" w:rsidR="00487195" w:rsidRDefault="00487195" w:rsidP="00487195">
      <w:pPr>
        <w:pStyle w:val="NormalWeb"/>
        <w:numPr>
          <w:ilvl w:val="0"/>
          <w:numId w:val="35"/>
        </w:numPr>
      </w:pPr>
      <w:r>
        <w:t>Now try searching for a dragon by name.</w:t>
      </w:r>
    </w:p>
    <w:p w14:paraId="172A0C7A" w14:textId="77777777" w:rsidR="00487195" w:rsidRDefault="00487195" w:rsidP="00487195">
      <w:pPr>
        <w:pStyle w:val="NormalWeb"/>
        <w:numPr>
          <w:ilvl w:val="0"/>
          <w:numId w:val="35"/>
        </w:numPr>
      </w:pPr>
      <w:r>
        <w:t xml:space="preserve">Click the </w:t>
      </w:r>
      <w:proofErr w:type="gramStart"/>
      <w:r>
        <w:t>drop down</w:t>
      </w:r>
      <w:proofErr w:type="gramEnd"/>
      <w:r>
        <w:t xml:space="preserve"> area next to </w:t>
      </w:r>
      <w:r>
        <w:rPr>
          <w:rStyle w:val="Strong"/>
        </w:rPr>
        <w:t>Test</w:t>
      </w:r>
      <w:r>
        <w:t xml:space="preserve"> and choose </w:t>
      </w:r>
      <w:r>
        <w:rPr>
          <w:rStyle w:val="Strong"/>
        </w:rPr>
        <w:t>Configure test events</w:t>
      </w:r>
      <w:r>
        <w:t>.</w:t>
      </w:r>
    </w:p>
    <w:p w14:paraId="432D5CBE" w14:textId="77777777" w:rsidR="00487195" w:rsidRDefault="00487195" w:rsidP="00487195">
      <w:pPr>
        <w:pStyle w:val="NormalWeb"/>
        <w:numPr>
          <w:ilvl w:val="0"/>
          <w:numId w:val="35"/>
        </w:numPr>
      </w:pPr>
      <w:r>
        <w:t xml:space="preserve">Select the radio button next to </w:t>
      </w:r>
      <w:r>
        <w:rPr>
          <w:rStyle w:val="Strong"/>
        </w:rPr>
        <w:t>Create new test event</w:t>
      </w:r>
      <w:r>
        <w:t>.</w:t>
      </w:r>
    </w:p>
    <w:p w14:paraId="3E4BB63F" w14:textId="77777777" w:rsidR="00487195" w:rsidRDefault="00487195" w:rsidP="00487195">
      <w:pPr>
        <w:pStyle w:val="NormalWeb"/>
        <w:numPr>
          <w:ilvl w:val="0"/>
          <w:numId w:val="35"/>
        </w:numPr>
      </w:pPr>
      <w:r>
        <w:t xml:space="preserve">Under </w:t>
      </w:r>
      <w:r>
        <w:rPr>
          <w:rStyle w:val="Strong"/>
        </w:rPr>
        <w:t>Event name</w:t>
      </w:r>
      <w:r>
        <w:t xml:space="preserve"> enter </w:t>
      </w:r>
      <w:proofErr w:type="spellStart"/>
      <w:r>
        <w:rPr>
          <w:rStyle w:val="HTMLCode"/>
        </w:rPr>
        <w:t>JustOneDragon</w:t>
      </w:r>
      <w:proofErr w:type="spellEnd"/>
      <w:r>
        <w:t>.</w:t>
      </w:r>
    </w:p>
    <w:p w14:paraId="799B64D4" w14:textId="77777777" w:rsidR="00487195" w:rsidRDefault="00487195" w:rsidP="00487195">
      <w:pPr>
        <w:pStyle w:val="NormalWeb"/>
        <w:numPr>
          <w:ilvl w:val="0"/>
          <w:numId w:val="35"/>
        </w:numPr>
      </w:pPr>
      <w:r>
        <w:t>Replace the existing content with:</w:t>
      </w:r>
    </w:p>
    <w:p w14:paraId="5977FFF7" w14:textId="77777777" w:rsidR="00487195" w:rsidRDefault="00487195" w:rsidP="00487195">
      <w:pPr>
        <w:pStyle w:val="HTMLPreformatted"/>
        <w:numPr>
          <w:ilvl w:val="0"/>
          <w:numId w:val="35"/>
        </w:numPr>
        <w:tabs>
          <w:tab w:val="clear" w:pos="720"/>
        </w:tabs>
      </w:pPr>
      <w:r>
        <w:t xml:space="preserve">{ </w:t>
      </w:r>
    </w:p>
    <w:p w14:paraId="6BA396BF" w14:textId="77777777" w:rsidR="00487195" w:rsidRDefault="00487195" w:rsidP="00487195">
      <w:pPr>
        <w:pStyle w:val="HTMLPreformatted"/>
        <w:numPr>
          <w:ilvl w:val="0"/>
          <w:numId w:val="35"/>
        </w:numPr>
        <w:tabs>
          <w:tab w:val="clear" w:pos="720"/>
        </w:tabs>
      </w:pPr>
      <w:r>
        <w:t xml:space="preserve">    "</w:t>
      </w:r>
      <w:proofErr w:type="spellStart"/>
      <w:r>
        <w:t>dragon_name_str</w:t>
      </w:r>
      <w:proofErr w:type="spellEnd"/>
      <w:r>
        <w:t>": "</w:t>
      </w:r>
      <w:proofErr w:type="spellStart"/>
      <w:r>
        <w:t>Cassidiuma</w:t>
      </w:r>
      <w:proofErr w:type="spellEnd"/>
      <w:r>
        <w:t>"</w:t>
      </w:r>
    </w:p>
    <w:p w14:paraId="7DDB0C6D" w14:textId="77777777" w:rsidR="00487195" w:rsidRDefault="00487195" w:rsidP="00487195">
      <w:pPr>
        <w:pStyle w:val="HTMLPreformatted"/>
        <w:numPr>
          <w:ilvl w:val="0"/>
          <w:numId w:val="35"/>
        </w:numPr>
        <w:tabs>
          <w:tab w:val="clear" w:pos="720"/>
        </w:tabs>
      </w:pPr>
      <w:r>
        <w:t>}</w:t>
      </w:r>
    </w:p>
    <w:p w14:paraId="5778B94B" w14:textId="77777777" w:rsidR="00487195" w:rsidRDefault="00487195" w:rsidP="00487195">
      <w:pPr>
        <w:pStyle w:val="NormalWeb"/>
        <w:numPr>
          <w:ilvl w:val="0"/>
          <w:numId w:val="35"/>
        </w:numPr>
      </w:pPr>
      <w:r>
        <w:t xml:space="preserve">Choose </w:t>
      </w:r>
      <w:r>
        <w:rPr>
          <w:rStyle w:val="Strong"/>
        </w:rPr>
        <w:t>Create</w:t>
      </w:r>
      <w:r>
        <w:t xml:space="preserve"> and then choose </w:t>
      </w:r>
      <w:r>
        <w:rPr>
          <w:rStyle w:val="Strong"/>
        </w:rPr>
        <w:t>Test</w:t>
      </w:r>
      <w:r>
        <w:t>.</w:t>
      </w:r>
    </w:p>
    <w:p w14:paraId="4D694A49" w14:textId="77777777" w:rsidR="00487195" w:rsidRDefault="00487195" w:rsidP="00487195">
      <w:pPr>
        <w:pStyle w:val="NormalWeb"/>
        <w:numPr>
          <w:ilvl w:val="0"/>
          <w:numId w:val="35"/>
        </w:numPr>
      </w:pPr>
      <w:r>
        <w:t xml:space="preserve">In the </w:t>
      </w:r>
      <w:r>
        <w:rPr>
          <w:rStyle w:val="Strong"/>
        </w:rPr>
        <w:t>Execution results</w:t>
      </w:r>
      <w:r>
        <w:t xml:space="preserve"> you should see the following:</w:t>
      </w:r>
    </w:p>
    <w:p w14:paraId="5B53BCC4" w14:textId="77777777" w:rsidR="00487195" w:rsidRDefault="00487195" w:rsidP="00487195">
      <w:pPr>
        <w:pStyle w:val="HTMLPreformatted"/>
        <w:numPr>
          <w:ilvl w:val="0"/>
          <w:numId w:val="35"/>
        </w:numPr>
        <w:tabs>
          <w:tab w:val="clear" w:pos="720"/>
        </w:tabs>
      </w:pPr>
      <w:r>
        <w:t>[</w:t>
      </w:r>
    </w:p>
    <w:p w14:paraId="367D9AC6" w14:textId="77777777" w:rsidR="00487195" w:rsidRDefault="00487195" w:rsidP="00487195">
      <w:pPr>
        <w:pStyle w:val="HTMLPreformatted"/>
        <w:numPr>
          <w:ilvl w:val="0"/>
          <w:numId w:val="35"/>
        </w:numPr>
        <w:tabs>
          <w:tab w:val="clear" w:pos="720"/>
        </w:tabs>
      </w:pPr>
      <w:r>
        <w:t xml:space="preserve">  {</w:t>
      </w:r>
    </w:p>
    <w:p w14:paraId="0BA7632B" w14:textId="77777777" w:rsidR="00487195" w:rsidRDefault="00487195" w:rsidP="00487195">
      <w:pPr>
        <w:pStyle w:val="HTMLPreformatted"/>
        <w:numPr>
          <w:ilvl w:val="0"/>
          <w:numId w:val="35"/>
        </w:numPr>
        <w:tabs>
          <w:tab w:val="clear" w:pos="720"/>
        </w:tabs>
      </w:pPr>
      <w:r>
        <w:t xml:space="preserve">    "</w:t>
      </w:r>
      <w:proofErr w:type="spellStart"/>
      <w:r>
        <w:t>location_neighborhood</w:t>
      </w:r>
      <w:proofErr w:type="spellEnd"/>
      <w:r>
        <w:t>": {</w:t>
      </w:r>
    </w:p>
    <w:p w14:paraId="2F9415CE" w14:textId="77777777" w:rsidR="00487195" w:rsidRDefault="00487195" w:rsidP="00487195">
      <w:pPr>
        <w:pStyle w:val="HTMLPreformatted"/>
        <w:numPr>
          <w:ilvl w:val="0"/>
          <w:numId w:val="35"/>
        </w:numPr>
        <w:tabs>
          <w:tab w:val="clear" w:pos="720"/>
        </w:tabs>
      </w:pPr>
      <w:r>
        <w:t xml:space="preserve">      "S": "poplar </w:t>
      </w:r>
      <w:proofErr w:type="spellStart"/>
      <w:r>
        <w:t>st</w:t>
      </w:r>
      <w:proofErr w:type="spellEnd"/>
      <w:r>
        <w:t>"</w:t>
      </w:r>
    </w:p>
    <w:p w14:paraId="5F15479E" w14:textId="77777777" w:rsidR="00487195" w:rsidRDefault="00487195" w:rsidP="00487195">
      <w:pPr>
        <w:pStyle w:val="HTMLPreformatted"/>
        <w:numPr>
          <w:ilvl w:val="0"/>
          <w:numId w:val="35"/>
        </w:numPr>
        <w:tabs>
          <w:tab w:val="clear" w:pos="720"/>
        </w:tabs>
      </w:pPr>
      <w:r>
        <w:t xml:space="preserve">    },</w:t>
      </w:r>
    </w:p>
    <w:p w14:paraId="4E6952B0" w14:textId="77777777" w:rsidR="00487195" w:rsidRDefault="00487195" w:rsidP="00487195">
      <w:pPr>
        <w:pStyle w:val="HTMLPreformatted"/>
        <w:numPr>
          <w:ilvl w:val="0"/>
          <w:numId w:val="35"/>
        </w:numPr>
        <w:tabs>
          <w:tab w:val="clear" w:pos="720"/>
        </w:tabs>
      </w:pPr>
      <w:r>
        <w:t xml:space="preserve">    "damage": {</w:t>
      </w:r>
    </w:p>
    <w:p w14:paraId="3995FF0F" w14:textId="77777777" w:rsidR="00487195" w:rsidRDefault="00487195" w:rsidP="00487195">
      <w:pPr>
        <w:pStyle w:val="HTMLPreformatted"/>
        <w:numPr>
          <w:ilvl w:val="0"/>
          <w:numId w:val="35"/>
        </w:numPr>
        <w:tabs>
          <w:tab w:val="clear" w:pos="720"/>
        </w:tabs>
      </w:pPr>
      <w:r>
        <w:t xml:space="preserve">      "N": "7"</w:t>
      </w:r>
    </w:p>
    <w:p w14:paraId="4A66A31D" w14:textId="77777777" w:rsidR="00487195" w:rsidRDefault="00487195" w:rsidP="00487195">
      <w:pPr>
        <w:pStyle w:val="HTMLPreformatted"/>
        <w:numPr>
          <w:ilvl w:val="0"/>
          <w:numId w:val="35"/>
        </w:numPr>
        <w:tabs>
          <w:tab w:val="clear" w:pos="720"/>
        </w:tabs>
      </w:pPr>
      <w:r>
        <w:t xml:space="preserve">    },</w:t>
      </w:r>
    </w:p>
    <w:p w14:paraId="5E8C6002" w14:textId="77777777" w:rsidR="00487195" w:rsidRDefault="00487195" w:rsidP="00487195">
      <w:pPr>
        <w:pStyle w:val="HTMLPreformatted"/>
        <w:numPr>
          <w:ilvl w:val="0"/>
          <w:numId w:val="35"/>
        </w:numPr>
        <w:tabs>
          <w:tab w:val="clear" w:pos="720"/>
        </w:tabs>
      </w:pPr>
      <w:r>
        <w:t xml:space="preserve">    "</w:t>
      </w:r>
      <w:proofErr w:type="spellStart"/>
      <w:r>
        <w:t>location_city</w:t>
      </w:r>
      <w:proofErr w:type="spellEnd"/>
      <w:r>
        <w:t>": {</w:t>
      </w:r>
    </w:p>
    <w:p w14:paraId="4A4C09B6" w14:textId="77777777" w:rsidR="00487195" w:rsidRDefault="00487195" w:rsidP="00487195">
      <w:pPr>
        <w:pStyle w:val="HTMLPreformatted"/>
        <w:numPr>
          <w:ilvl w:val="0"/>
          <w:numId w:val="35"/>
        </w:numPr>
        <w:tabs>
          <w:tab w:val="clear" w:pos="720"/>
        </w:tabs>
      </w:pPr>
      <w:r>
        <w:t xml:space="preserve">      "S": "</w:t>
      </w:r>
      <w:proofErr w:type="spellStart"/>
      <w:r>
        <w:t>colby</w:t>
      </w:r>
      <w:proofErr w:type="spellEnd"/>
      <w:r>
        <w:t>"</w:t>
      </w:r>
    </w:p>
    <w:p w14:paraId="621D74EA" w14:textId="77777777" w:rsidR="00487195" w:rsidRDefault="00487195" w:rsidP="00487195">
      <w:pPr>
        <w:pStyle w:val="HTMLPreformatted"/>
        <w:numPr>
          <w:ilvl w:val="0"/>
          <w:numId w:val="35"/>
        </w:numPr>
        <w:tabs>
          <w:tab w:val="clear" w:pos="720"/>
        </w:tabs>
      </w:pPr>
      <w:r>
        <w:t xml:space="preserve">    },</w:t>
      </w:r>
    </w:p>
    <w:p w14:paraId="1F1B2122" w14:textId="77777777" w:rsidR="00487195" w:rsidRDefault="00487195" w:rsidP="00487195">
      <w:pPr>
        <w:pStyle w:val="HTMLPreformatted"/>
        <w:numPr>
          <w:ilvl w:val="0"/>
          <w:numId w:val="35"/>
        </w:numPr>
        <w:tabs>
          <w:tab w:val="clear" w:pos="720"/>
        </w:tabs>
      </w:pPr>
      <w:r>
        <w:t xml:space="preserve">    "family": {</w:t>
      </w:r>
    </w:p>
    <w:p w14:paraId="6ED2CCF2" w14:textId="77777777" w:rsidR="00487195" w:rsidRDefault="00487195" w:rsidP="00487195">
      <w:pPr>
        <w:pStyle w:val="HTMLPreformatted"/>
        <w:numPr>
          <w:ilvl w:val="0"/>
          <w:numId w:val="35"/>
        </w:numPr>
        <w:tabs>
          <w:tab w:val="clear" w:pos="720"/>
        </w:tabs>
      </w:pPr>
      <w:r>
        <w:t xml:space="preserve">      "S": "green"</w:t>
      </w:r>
    </w:p>
    <w:p w14:paraId="280D5794" w14:textId="77777777" w:rsidR="00487195" w:rsidRDefault="00487195" w:rsidP="00487195">
      <w:pPr>
        <w:pStyle w:val="HTMLPreformatted"/>
        <w:numPr>
          <w:ilvl w:val="0"/>
          <w:numId w:val="35"/>
        </w:numPr>
        <w:tabs>
          <w:tab w:val="clear" w:pos="720"/>
        </w:tabs>
      </w:pPr>
      <w:r>
        <w:t xml:space="preserve">    },</w:t>
      </w:r>
    </w:p>
    <w:p w14:paraId="22E57F64" w14:textId="77777777" w:rsidR="00487195" w:rsidRDefault="00487195" w:rsidP="00487195">
      <w:pPr>
        <w:pStyle w:val="HTMLPreformatted"/>
        <w:numPr>
          <w:ilvl w:val="0"/>
          <w:numId w:val="35"/>
        </w:numPr>
        <w:tabs>
          <w:tab w:val="clear" w:pos="720"/>
        </w:tabs>
      </w:pPr>
      <w:r>
        <w:t xml:space="preserve">    "description": {</w:t>
      </w:r>
    </w:p>
    <w:p w14:paraId="5954E2C3" w14:textId="77777777" w:rsidR="00487195" w:rsidRDefault="00487195" w:rsidP="00487195">
      <w:pPr>
        <w:pStyle w:val="HTMLPreformatted"/>
        <w:numPr>
          <w:ilvl w:val="0"/>
          <w:numId w:val="35"/>
        </w:numPr>
        <w:tabs>
          <w:tab w:val="clear" w:pos="720"/>
        </w:tabs>
      </w:pPr>
      <w:r>
        <w:t xml:space="preserve">      "S":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
    <w:p w14:paraId="288C3EF7" w14:textId="77777777" w:rsidR="00487195" w:rsidRDefault="00487195" w:rsidP="00487195">
      <w:pPr>
        <w:pStyle w:val="HTMLPreformatted"/>
        <w:numPr>
          <w:ilvl w:val="0"/>
          <w:numId w:val="35"/>
        </w:numPr>
        <w:tabs>
          <w:tab w:val="clear" w:pos="720"/>
        </w:tabs>
      </w:pPr>
      <w:r>
        <w:t xml:space="preserve">    },</w:t>
      </w:r>
    </w:p>
    <w:p w14:paraId="27584154" w14:textId="77777777" w:rsidR="00487195" w:rsidRDefault="00487195" w:rsidP="00487195">
      <w:pPr>
        <w:pStyle w:val="HTMLPreformatted"/>
        <w:numPr>
          <w:ilvl w:val="0"/>
          <w:numId w:val="35"/>
        </w:numPr>
        <w:tabs>
          <w:tab w:val="clear" w:pos="720"/>
        </w:tabs>
      </w:pPr>
      <w:r>
        <w:t xml:space="preserve">    "protection": {</w:t>
      </w:r>
    </w:p>
    <w:p w14:paraId="7FCF04CF" w14:textId="77777777" w:rsidR="00487195" w:rsidRDefault="00487195" w:rsidP="00487195">
      <w:pPr>
        <w:pStyle w:val="HTMLPreformatted"/>
        <w:numPr>
          <w:ilvl w:val="0"/>
          <w:numId w:val="35"/>
        </w:numPr>
        <w:tabs>
          <w:tab w:val="clear" w:pos="720"/>
        </w:tabs>
      </w:pPr>
      <w:r>
        <w:t xml:space="preserve">      "N": "10"</w:t>
      </w:r>
    </w:p>
    <w:p w14:paraId="43F87C79" w14:textId="77777777" w:rsidR="00487195" w:rsidRDefault="00487195" w:rsidP="00487195">
      <w:pPr>
        <w:pStyle w:val="HTMLPreformatted"/>
        <w:numPr>
          <w:ilvl w:val="0"/>
          <w:numId w:val="35"/>
        </w:numPr>
        <w:tabs>
          <w:tab w:val="clear" w:pos="720"/>
        </w:tabs>
      </w:pPr>
      <w:r>
        <w:t xml:space="preserve">    },</w:t>
      </w:r>
    </w:p>
    <w:p w14:paraId="2ECC10CA" w14:textId="77777777" w:rsidR="00487195" w:rsidRDefault="00487195" w:rsidP="00487195">
      <w:pPr>
        <w:pStyle w:val="HTMLPreformatted"/>
        <w:numPr>
          <w:ilvl w:val="0"/>
          <w:numId w:val="35"/>
        </w:numPr>
        <w:tabs>
          <w:tab w:val="clear" w:pos="720"/>
        </w:tabs>
      </w:pPr>
      <w:r>
        <w:t xml:space="preserve">    "</w:t>
      </w:r>
      <w:proofErr w:type="spellStart"/>
      <w:r>
        <w:t>location_country</w:t>
      </w:r>
      <w:proofErr w:type="spellEnd"/>
      <w:r>
        <w:t>": {</w:t>
      </w:r>
    </w:p>
    <w:p w14:paraId="65ACDF43" w14:textId="77777777" w:rsidR="00487195" w:rsidRDefault="00487195" w:rsidP="00487195">
      <w:pPr>
        <w:pStyle w:val="HTMLPreformatted"/>
        <w:numPr>
          <w:ilvl w:val="0"/>
          <w:numId w:val="35"/>
        </w:numPr>
        <w:tabs>
          <w:tab w:val="clear" w:pos="720"/>
        </w:tabs>
      </w:pPr>
      <w:r>
        <w:t xml:space="preserve">      "S": "</w:t>
      </w:r>
      <w:proofErr w:type="spellStart"/>
      <w:r>
        <w:t>usa</w:t>
      </w:r>
      <w:proofErr w:type="spellEnd"/>
      <w:r>
        <w:t>"</w:t>
      </w:r>
    </w:p>
    <w:p w14:paraId="33FDEAED" w14:textId="77777777" w:rsidR="00487195" w:rsidRDefault="00487195" w:rsidP="00487195">
      <w:pPr>
        <w:pStyle w:val="HTMLPreformatted"/>
        <w:numPr>
          <w:ilvl w:val="0"/>
          <w:numId w:val="35"/>
        </w:numPr>
        <w:tabs>
          <w:tab w:val="clear" w:pos="720"/>
        </w:tabs>
      </w:pPr>
      <w:r>
        <w:t xml:space="preserve">    },</w:t>
      </w:r>
    </w:p>
    <w:p w14:paraId="2F2A5AEB" w14:textId="77777777" w:rsidR="00487195" w:rsidRDefault="00487195" w:rsidP="00487195">
      <w:pPr>
        <w:pStyle w:val="HTMLPreformatted"/>
        <w:numPr>
          <w:ilvl w:val="0"/>
          <w:numId w:val="35"/>
        </w:numPr>
        <w:tabs>
          <w:tab w:val="clear" w:pos="720"/>
        </w:tabs>
      </w:pPr>
      <w:r>
        <w:t xml:space="preserve">    "</w:t>
      </w:r>
      <w:proofErr w:type="spellStart"/>
      <w:r>
        <w:t>location_state</w:t>
      </w:r>
      <w:proofErr w:type="spellEnd"/>
      <w:r>
        <w:t>": {</w:t>
      </w:r>
    </w:p>
    <w:p w14:paraId="06EEB487" w14:textId="77777777" w:rsidR="00487195" w:rsidRDefault="00487195" w:rsidP="00487195">
      <w:pPr>
        <w:pStyle w:val="HTMLPreformatted"/>
        <w:numPr>
          <w:ilvl w:val="0"/>
          <w:numId w:val="35"/>
        </w:numPr>
        <w:tabs>
          <w:tab w:val="clear" w:pos="720"/>
        </w:tabs>
      </w:pPr>
      <w:r>
        <w:t xml:space="preserve">      "S": "</w:t>
      </w:r>
      <w:proofErr w:type="spellStart"/>
      <w:r>
        <w:t>kansas</w:t>
      </w:r>
      <w:proofErr w:type="spellEnd"/>
      <w:r>
        <w:t>"</w:t>
      </w:r>
    </w:p>
    <w:p w14:paraId="0E9059A4" w14:textId="77777777" w:rsidR="00487195" w:rsidRDefault="00487195" w:rsidP="00487195">
      <w:pPr>
        <w:pStyle w:val="HTMLPreformatted"/>
        <w:numPr>
          <w:ilvl w:val="0"/>
          <w:numId w:val="35"/>
        </w:numPr>
        <w:tabs>
          <w:tab w:val="clear" w:pos="720"/>
        </w:tabs>
      </w:pPr>
      <w:r>
        <w:t xml:space="preserve">    },</w:t>
      </w:r>
    </w:p>
    <w:p w14:paraId="52CB9DB4" w14:textId="77777777" w:rsidR="00487195" w:rsidRDefault="00487195" w:rsidP="00487195">
      <w:pPr>
        <w:pStyle w:val="HTMLPreformatted"/>
        <w:numPr>
          <w:ilvl w:val="0"/>
          <w:numId w:val="35"/>
        </w:numPr>
        <w:tabs>
          <w:tab w:val="clear" w:pos="720"/>
        </w:tabs>
      </w:pPr>
      <w:r>
        <w:t xml:space="preserve">    "</w:t>
      </w:r>
      <w:proofErr w:type="spellStart"/>
      <w:r>
        <w:t>dragon_name</w:t>
      </w:r>
      <w:proofErr w:type="spellEnd"/>
      <w:r>
        <w:t>": {</w:t>
      </w:r>
    </w:p>
    <w:p w14:paraId="686DD3E9" w14:textId="77777777" w:rsidR="00487195" w:rsidRDefault="00487195" w:rsidP="00487195">
      <w:pPr>
        <w:pStyle w:val="HTMLPreformatted"/>
        <w:numPr>
          <w:ilvl w:val="0"/>
          <w:numId w:val="35"/>
        </w:numPr>
        <w:tabs>
          <w:tab w:val="clear" w:pos="720"/>
        </w:tabs>
      </w:pPr>
      <w:r>
        <w:t xml:space="preserve">      "S": "</w:t>
      </w:r>
      <w:proofErr w:type="spellStart"/>
      <w:r>
        <w:t>Cassidiuma</w:t>
      </w:r>
      <w:proofErr w:type="spellEnd"/>
      <w:r>
        <w:t>"</w:t>
      </w:r>
    </w:p>
    <w:p w14:paraId="58678376" w14:textId="77777777" w:rsidR="00487195" w:rsidRDefault="00487195" w:rsidP="00487195">
      <w:pPr>
        <w:pStyle w:val="HTMLPreformatted"/>
        <w:numPr>
          <w:ilvl w:val="0"/>
          <w:numId w:val="35"/>
        </w:numPr>
        <w:tabs>
          <w:tab w:val="clear" w:pos="720"/>
        </w:tabs>
      </w:pPr>
      <w:r>
        <w:t xml:space="preserve">    }</w:t>
      </w:r>
    </w:p>
    <w:p w14:paraId="162B1C56" w14:textId="77777777" w:rsidR="00487195" w:rsidRDefault="00487195" w:rsidP="00487195">
      <w:pPr>
        <w:pStyle w:val="HTMLPreformatted"/>
        <w:numPr>
          <w:ilvl w:val="0"/>
          <w:numId w:val="35"/>
        </w:numPr>
        <w:tabs>
          <w:tab w:val="clear" w:pos="720"/>
        </w:tabs>
      </w:pPr>
      <w:r>
        <w:t xml:space="preserve">  }</w:t>
      </w:r>
    </w:p>
    <w:p w14:paraId="0EEADA40" w14:textId="77777777" w:rsidR="00487195" w:rsidRDefault="00487195" w:rsidP="00487195">
      <w:pPr>
        <w:pStyle w:val="HTMLPreformatted"/>
        <w:numPr>
          <w:ilvl w:val="0"/>
          <w:numId w:val="35"/>
        </w:numPr>
        <w:tabs>
          <w:tab w:val="clear" w:pos="720"/>
        </w:tabs>
      </w:pPr>
      <w:r>
        <w:t>]</w:t>
      </w:r>
    </w:p>
    <w:p w14:paraId="62C375E8" w14:textId="77777777" w:rsidR="00487195" w:rsidRDefault="00487195" w:rsidP="00487195">
      <w:pPr>
        <w:pStyle w:val="Heading2"/>
      </w:pPr>
      <w:bookmarkStart w:id="43" w:name="header-n304"/>
      <w:bookmarkEnd w:id="43"/>
      <w:r>
        <w:t>Step 4: Test the existing REST API endpoint and connect it to your website</w:t>
      </w:r>
    </w:p>
    <w:p w14:paraId="7F8F2902" w14:textId="77777777" w:rsidR="00487195" w:rsidRDefault="00487195" w:rsidP="00487195">
      <w:pPr>
        <w:pStyle w:val="NormalWeb"/>
      </w:pPr>
      <w:r>
        <w:t xml:space="preserve">Good news the API you set up in </w:t>
      </w:r>
      <w:r>
        <w:rPr>
          <w:rStyle w:val="HTMLCode"/>
        </w:rPr>
        <w:t>lab2</w:t>
      </w:r>
      <w:r>
        <w:t xml:space="preserve"> is pointing to the ARN (Amazon Resource Name) of that Lambda function you just edited.</w:t>
      </w:r>
    </w:p>
    <w:p w14:paraId="322528DD" w14:textId="77777777" w:rsidR="00487195" w:rsidRDefault="00487195" w:rsidP="00487195">
      <w:pPr>
        <w:pStyle w:val="NormalWeb"/>
      </w:pPr>
      <w:r>
        <w:t xml:space="preserve">This means you do not need to re-deploy your API gateway. </w:t>
      </w:r>
      <w:proofErr w:type="gramStart"/>
      <w:r>
        <w:t>However</w:t>
      </w:r>
      <w:proofErr w:type="gramEnd"/>
      <w:r>
        <w:t xml:space="preserve"> a quick test before checking the website is best practice. </w:t>
      </w:r>
      <w:proofErr w:type="gramStart"/>
      <w:r>
        <w:t>So</w:t>
      </w:r>
      <w:proofErr w:type="gramEnd"/>
      <w:r>
        <w:t xml:space="preserve"> follow these steps.</w:t>
      </w:r>
    </w:p>
    <w:p w14:paraId="569D78EE" w14:textId="77777777" w:rsidR="00487195" w:rsidRDefault="00487195" w:rsidP="00487195">
      <w:pPr>
        <w:pStyle w:val="NormalWeb"/>
        <w:numPr>
          <w:ilvl w:val="0"/>
          <w:numId w:val="36"/>
        </w:numPr>
      </w:pPr>
      <w:r>
        <w:t xml:space="preserve">Choose </w:t>
      </w:r>
      <w:r>
        <w:rPr>
          <w:rStyle w:val="Strong"/>
        </w:rPr>
        <w:t>Services</w:t>
      </w:r>
      <w:r>
        <w:t xml:space="preserve"> and search for </w:t>
      </w:r>
      <w:r>
        <w:rPr>
          <w:rStyle w:val="Strong"/>
        </w:rPr>
        <w:t>API Gateway</w:t>
      </w:r>
      <w:r>
        <w:t>.</w:t>
      </w:r>
    </w:p>
    <w:p w14:paraId="723529B6" w14:textId="77777777" w:rsidR="00487195" w:rsidRDefault="00487195" w:rsidP="00487195">
      <w:pPr>
        <w:pStyle w:val="NormalWeb"/>
        <w:numPr>
          <w:ilvl w:val="0"/>
          <w:numId w:val="36"/>
        </w:numPr>
      </w:pPr>
      <w:r>
        <w:lastRenderedPageBreak/>
        <w:t xml:space="preserve">Choose the </w:t>
      </w:r>
      <w:proofErr w:type="spellStart"/>
      <w:r>
        <w:rPr>
          <w:rStyle w:val="Strong"/>
        </w:rPr>
        <w:t>DragonSearchAPI</w:t>
      </w:r>
      <w:proofErr w:type="spellEnd"/>
      <w:r>
        <w:t>.</w:t>
      </w:r>
    </w:p>
    <w:p w14:paraId="7C8E107E" w14:textId="77777777" w:rsidR="00487195" w:rsidRDefault="00487195" w:rsidP="00487195">
      <w:pPr>
        <w:pStyle w:val="NormalWeb"/>
        <w:numPr>
          <w:ilvl w:val="0"/>
          <w:numId w:val="36"/>
        </w:numPr>
      </w:pPr>
      <w:r>
        <w:t xml:space="preserve">Choose </w:t>
      </w:r>
      <w:r>
        <w:rPr>
          <w:rStyle w:val="Strong"/>
        </w:rPr>
        <w:t>POST</w:t>
      </w:r>
      <w:r>
        <w:t xml:space="preserve"> and select </w:t>
      </w:r>
      <w:r>
        <w:rPr>
          <w:rStyle w:val="Strong"/>
        </w:rPr>
        <w:t>TEST</w:t>
      </w:r>
      <w:r>
        <w:t>.</w:t>
      </w:r>
    </w:p>
    <w:p w14:paraId="711BA8D5" w14:textId="77777777" w:rsidR="00487195" w:rsidRDefault="00487195" w:rsidP="00487195">
      <w:pPr>
        <w:pStyle w:val="NormalWeb"/>
        <w:ind w:left="720"/>
      </w:pPr>
      <w:r>
        <w:t>You can leave the "request body" blank or use "All" shown below:</w:t>
      </w:r>
    </w:p>
    <w:p w14:paraId="4D28E558" w14:textId="77777777" w:rsidR="00487195" w:rsidRDefault="00487195" w:rsidP="00487195">
      <w:pPr>
        <w:pStyle w:val="HTMLPreformatted"/>
        <w:ind w:left="720"/>
      </w:pPr>
      <w:r>
        <w:t>{</w:t>
      </w:r>
    </w:p>
    <w:p w14:paraId="34F34573" w14:textId="77777777" w:rsidR="00487195" w:rsidRDefault="00487195" w:rsidP="00487195">
      <w:pPr>
        <w:pStyle w:val="HTMLPreformatted"/>
        <w:ind w:left="720"/>
      </w:pPr>
      <w:r>
        <w:t xml:space="preserve">  "</w:t>
      </w:r>
      <w:proofErr w:type="spellStart"/>
      <w:r>
        <w:t>dragon_name_str</w:t>
      </w:r>
      <w:proofErr w:type="spellEnd"/>
      <w:r>
        <w:t>": "All"</w:t>
      </w:r>
    </w:p>
    <w:p w14:paraId="73BC1681" w14:textId="77777777" w:rsidR="00487195" w:rsidRDefault="00487195" w:rsidP="00487195">
      <w:pPr>
        <w:pStyle w:val="HTMLPreformatted"/>
        <w:ind w:left="720"/>
      </w:pPr>
      <w:r>
        <w:t>}</w:t>
      </w:r>
    </w:p>
    <w:p w14:paraId="11B848E1" w14:textId="77777777" w:rsidR="00487195" w:rsidRDefault="00487195" w:rsidP="00487195">
      <w:pPr>
        <w:pStyle w:val="NormalWeb"/>
        <w:numPr>
          <w:ilvl w:val="0"/>
          <w:numId w:val="36"/>
        </w:numPr>
      </w:pPr>
      <w:r>
        <w:t xml:space="preserve">Choose </w:t>
      </w:r>
      <w:r>
        <w:rPr>
          <w:rStyle w:val="Strong"/>
        </w:rPr>
        <w:t>Test</w:t>
      </w:r>
      <w:r>
        <w:t>.</w:t>
      </w:r>
    </w:p>
    <w:p w14:paraId="65D09682" w14:textId="77777777" w:rsidR="00487195" w:rsidRDefault="00487195" w:rsidP="00487195">
      <w:pPr>
        <w:pStyle w:val="NormalWeb"/>
      </w:pPr>
      <w:r>
        <w:t>You will see all the dragon information returned at the right.</w:t>
      </w:r>
    </w:p>
    <w:p w14:paraId="0E2AF0F7" w14:textId="77777777" w:rsidR="00487195" w:rsidRDefault="00487195" w:rsidP="00487195">
      <w:pPr>
        <w:pStyle w:val="NormalWeb"/>
      </w:pPr>
      <w:r>
        <w:t>Now let's test for a specific dragon.</w:t>
      </w:r>
    </w:p>
    <w:p w14:paraId="206AF140" w14:textId="77777777" w:rsidR="00487195" w:rsidRDefault="00487195" w:rsidP="00487195">
      <w:pPr>
        <w:pStyle w:val="NormalWeb"/>
        <w:numPr>
          <w:ilvl w:val="0"/>
          <w:numId w:val="37"/>
        </w:numPr>
      </w:pPr>
      <w:r>
        <w:t xml:space="preserve">In the </w:t>
      </w:r>
      <w:r>
        <w:rPr>
          <w:rStyle w:val="Strong"/>
        </w:rPr>
        <w:t>Request Body</w:t>
      </w:r>
      <w:r>
        <w:t xml:space="preserve"> paste the following:</w:t>
      </w:r>
    </w:p>
    <w:p w14:paraId="41B5DC99" w14:textId="77777777" w:rsidR="00487195" w:rsidRDefault="00487195" w:rsidP="00487195">
      <w:pPr>
        <w:pStyle w:val="HTMLPreformatted"/>
        <w:numPr>
          <w:ilvl w:val="0"/>
          <w:numId w:val="37"/>
        </w:numPr>
        <w:tabs>
          <w:tab w:val="clear" w:pos="720"/>
        </w:tabs>
      </w:pPr>
      <w:r>
        <w:t>{</w:t>
      </w:r>
    </w:p>
    <w:p w14:paraId="78DCA3D5" w14:textId="77777777" w:rsidR="00487195" w:rsidRDefault="00487195" w:rsidP="00487195">
      <w:pPr>
        <w:pStyle w:val="HTMLPreformatted"/>
        <w:numPr>
          <w:ilvl w:val="0"/>
          <w:numId w:val="37"/>
        </w:numPr>
        <w:tabs>
          <w:tab w:val="clear" w:pos="720"/>
        </w:tabs>
      </w:pPr>
      <w:r>
        <w:t xml:space="preserve">  "</w:t>
      </w:r>
      <w:proofErr w:type="spellStart"/>
      <w:r>
        <w:t>dragon_name_str</w:t>
      </w:r>
      <w:proofErr w:type="spellEnd"/>
      <w:r>
        <w:t>": "</w:t>
      </w:r>
      <w:proofErr w:type="spellStart"/>
      <w:r>
        <w:t>Cassidiuma</w:t>
      </w:r>
      <w:proofErr w:type="spellEnd"/>
      <w:r>
        <w:t>"</w:t>
      </w:r>
    </w:p>
    <w:p w14:paraId="438622CE" w14:textId="77777777" w:rsidR="00487195" w:rsidRDefault="00487195" w:rsidP="00487195">
      <w:pPr>
        <w:pStyle w:val="HTMLPreformatted"/>
        <w:numPr>
          <w:ilvl w:val="0"/>
          <w:numId w:val="37"/>
        </w:numPr>
        <w:tabs>
          <w:tab w:val="clear" w:pos="720"/>
        </w:tabs>
      </w:pPr>
      <w:r>
        <w:t>}</w:t>
      </w:r>
    </w:p>
    <w:p w14:paraId="0BF21F91" w14:textId="77777777" w:rsidR="00487195" w:rsidRDefault="00487195" w:rsidP="00487195">
      <w:pPr>
        <w:pStyle w:val="NormalWeb"/>
        <w:numPr>
          <w:ilvl w:val="0"/>
          <w:numId w:val="37"/>
        </w:numPr>
      </w:pPr>
      <w:r>
        <w:t xml:space="preserve">Choose </w:t>
      </w:r>
      <w:r>
        <w:rPr>
          <w:rStyle w:val="Strong"/>
        </w:rPr>
        <w:t>Test</w:t>
      </w:r>
      <w:r>
        <w:t>.</w:t>
      </w:r>
    </w:p>
    <w:p w14:paraId="62B1B246" w14:textId="77777777" w:rsidR="00487195" w:rsidRDefault="00487195" w:rsidP="00487195">
      <w:pPr>
        <w:pStyle w:val="NormalWeb"/>
        <w:numPr>
          <w:ilvl w:val="0"/>
          <w:numId w:val="37"/>
        </w:numPr>
      </w:pPr>
      <w:r>
        <w:t xml:space="preserve">You should see the following in the </w:t>
      </w:r>
      <w:r>
        <w:rPr>
          <w:rStyle w:val="Strong"/>
        </w:rPr>
        <w:t>Response Body</w:t>
      </w:r>
    </w:p>
    <w:p w14:paraId="561114E6" w14:textId="77777777" w:rsidR="00487195" w:rsidRDefault="00487195" w:rsidP="00487195">
      <w:pPr>
        <w:pStyle w:val="HTMLPreformatted"/>
        <w:numPr>
          <w:ilvl w:val="0"/>
          <w:numId w:val="37"/>
        </w:numPr>
        <w:tabs>
          <w:tab w:val="clear" w:pos="720"/>
        </w:tabs>
      </w:pPr>
      <w:r>
        <w:t>[</w:t>
      </w:r>
    </w:p>
    <w:p w14:paraId="685BA3DA" w14:textId="77777777" w:rsidR="00487195" w:rsidRDefault="00487195" w:rsidP="00487195">
      <w:pPr>
        <w:pStyle w:val="HTMLPreformatted"/>
        <w:numPr>
          <w:ilvl w:val="0"/>
          <w:numId w:val="37"/>
        </w:numPr>
        <w:tabs>
          <w:tab w:val="clear" w:pos="720"/>
        </w:tabs>
      </w:pPr>
      <w:r>
        <w:t xml:space="preserve">  {</w:t>
      </w:r>
    </w:p>
    <w:p w14:paraId="1EA9DC68" w14:textId="77777777" w:rsidR="00487195" w:rsidRDefault="00487195" w:rsidP="00487195">
      <w:pPr>
        <w:pStyle w:val="HTMLPreformatted"/>
        <w:numPr>
          <w:ilvl w:val="0"/>
          <w:numId w:val="37"/>
        </w:numPr>
        <w:tabs>
          <w:tab w:val="clear" w:pos="720"/>
        </w:tabs>
      </w:pPr>
      <w:r>
        <w:t xml:space="preserve">    "</w:t>
      </w:r>
      <w:proofErr w:type="spellStart"/>
      <w:r>
        <w:t>location_neighborhood</w:t>
      </w:r>
      <w:proofErr w:type="spellEnd"/>
      <w:r>
        <w:t>": {</w:t>
      </w:r>
    </w:p>
    <w:p w14:paraId="75793F12" w14:textId="77777777" w:rsidR="00487195" w:rsidRDefault="00487195" w:rsidP="00487195">
      <w:pPr>
        <w:pStyle w:val="HTMLPreformatted"/>
        <w:numPr>
          <w:ilvl w:val="0"/>
          <w:numId w:val="37"/>
        </w:numPr>
        <w:tabs>
          <w:tab w:val="clear" w:pos="720"/>
        </w:tabs>
      </w:pPr>
      <w:r>
        <w:t xml:space="preserve">      "S": "poplar </w:t>
      </w:r>
      <w:proofErr w:type="spellStart"/>
      <w:r>
        <w:t>st</w:t>
      </w:r>
      <w:proofErr w:type="spellEnd"/>
      <w:r>
        <w:t>"</w:t>
      </w:r>
    </w:p>
    <w:p w14:paraId="477585B5" w14:textId="77777777" w:rsidR="00487195" w:rsidRDefault="00487195" w:rsidP="00487195">
      <w:pPr>
        <w:pStyle w:val="HTMLPreformatted"/>
        <w:numPr>
          <w:ilvl w:val="0"/>
          <w:numId w:val="37"/>
        </w:numPr>
        <w:tabs>
          <w:tab w:val="clear" w:pos="720"/>
        </w:tabs>
      </w:pPr>
      <w:r>
        <w:t xml:space="preserve">    },</w:t>
      </w:r>
    </w:p>
    <w:p w14:paraId="02974773" w14:textId="77777777" w:rsidR="00487195" w:rsidRDefault="00487195" w:rsidP="00487195">
      <w:pPr>
        <w:pStyle w:val="HTMLPreformatted"/>
        <w:numPr>
          <w:ilvl w:val="0"/>
          <w:numId w:val="37"/>
        </w:numPr>
        <w:tabs>
          <w:tab w:val="clear" w:pos="720"/>
        </w:tabs>
      </w:pPr>
      <w:r>
        <w:t xml:space="preserve">    "damage": {</w:t>
      </w:r>
    </w:p>
    <w:p w14:paraId="009CC054" w14:textId="77777777" w:rsidR="00487195" w:rsidRDefault="00487195" w:rsidP="00487195">
      <w:pPr>
        <w:pStyle w:val="HTMLPreformatted"/>
        <w:numPr>
          <w:ilvl w:val="0"/>
          <w:numId w:val="37"/>
        </w:numPr>
        <w:tabs>
          <w:tab w:val="clear" w:pos="720"/>
        </w:tabs>
      </w:pPr>
      <w:r>
        <w:t xml:space="preserve">      "N": "7"</w:t>
      </w:r>
    </w:p>
    <w:p w14:paraId="188AF6D1" w14:textId="77777777" w:rsidR="00487195" w:rsidRDefault="00487195" w:rsidP="00487195">
      <w:pPr>
        <w:pStyle w:val="HTMLPreformatted"/>
        <w:numPr>
          <w:ilvl w:val="0"/>
          <w:numId w:val="37"/>
        </w:numPr>
        <w:tabs>
          <w:tab w:val="clear" w:pos="720"/>
        </w:tabs>
      </w:pPr>
      <w:r>
        <w:t xml:space="preserve">    },</w:t>
      </w:r>
    </w:p>
    <w:p w14:paraId="262B5F0D" w14:textId="77777777" w:rsidR="00487195" w:rsidRDefault="00487195" w:rsidP="00487195">
      <w:pPr>
        <w:pStyle w:val="HTMLPreformatted"/>
        <w:numPr>
          <w:ilvl w:val="0"/>
          <w:numId w:val="37"/>
        </w:numPr>
        <w:tabs>
          <w:tab w:val="clear" w:pos="720"/>
        </w:tabs>
      </w:pPr>
      <w:r>
        <w:t xml:space="preserve">    "</w:t>
      </w:r>
      <w:proofErr w:type="spellStart"/>
      <w:r>
        <w:t>location_city</w:t>
      </w:r>
      <w:proofErr w:type="spellEnd"/>
      <w:r>
        <w:t>": {</w:t>
      </w:r>
    </w:p>
    <w:p w14:paraId="68EA461A" w14:textId="77777777" w:rsidR="00487195" w:rsidRDefault="00487195" w:rsidP="00487195">
      <w:pPr>
        <w:pStyle w:val="HTMLPreformatted"/>
        <w:numPr>
          <w:ilvl w:val="0"/>
          <w:numId w:val="37"/>
        </w:numPr>
        <w:tabs>
          <w:tab w:val="clear" w:pos="720"/>
        </w:tabs>
      </w:pPr>
      <w:r>
        <w:t xml:space="preserve">      "S": "</w:t>
      </w:r>
      <w:proofErr w:type="spellStart"/>
      <w:r>
        <w:t>colby</w:t>
      </w:r>
      <w:proofErr w:type="spellEnd"/>
      <w:r>
        <w:t>"</w:t>
      </w:r>
    </w:p>
    <w:p w14:paraId="7E903154" w14:textId="77777777" w:rsidR="00487195" w:rsidRDefault="00487195" w:rsidP="00487195">
      <w:pPr>
        <w:pStyle w:val="HTMLPreformatted"/>
        <w:numPr>
          <w:ilvl w:val="0"/>
          <w:numId w:val="37"/>
        </w:numPr>
        <w:tabs>
          <w:tab w:val="clear" w:pos="720"/>
        </w:tabs>
      </w:pPr>
      <w:r>
        <w:t xml:space="preserve">    },</w:t>
      </w:r>
    </w:p>
    <w:p w14:paraId="7CC15434" w14:textId="77777777" w:rsidR="00487195" w:rsidRDefault="00487195" w:rsidP="00487195">
      <w:pPr>
        <w:pStyle w:val="HTMLPreformatted"/>
        <w:numPr>
          <w:ilvl w:val="0"/>
          <w:numId w:val="37"/>
        </w:numPr>
        <w:tabs>
          <w:tab w:val="clear" w:pos="720"/>
        </w:tabs>
      </w:pPr>
      <w:r>
        <w:t xml:space="preserve">    "family": {</w:t>
      </w:r>
    </w:p>
    <w:p w14:paraId="1FC8564A" w14:textId="77777777" w:rsidR="00487195" w:rsidRDefault="00487195" w:rsidP="00487195">
      <w:pPr>
        <w:pStyle w:val="HTMLPreformatted"/>
        <w:numPr>
          <w:ilvl w:val="0"/>
          <w:numId w:val="37"/>
        </w:numPr>
        <w:tabs>
          <w:tab w:val="clear" w:pos="720"/>
        </w:tabs>
      </w:pPr>
      <w:r>
        <w:t xml:space="preserve">      "S": "green"</w:t>
      </w:r>
    </w:p>
    <w:p w14:paraId="63A3110C" w14:textId="77777777" w:rsidR="00487195" w:rsidRDefault="00487195" w:rsidP="00487195">
      <w:pPr>
        <w:pStyle w:val="HTMLPreformatted"/>
        <w:numPr>
          <w:ilvl w:val="0"/>
          <w:numId w:val="37"/>
        </w:numPr>
        <w:tabs>
          <w:tab w:val="clear" w:pos="720"/>
        </w:tabs>
      </w:pPr>
      <w:r>
        <w:t xml:space="preserve">    },</w:t>
      </w:r>
    </w:p>
    <w:p w14:paraId="01D1F419" w14:textId="77777777" w:rsidR="00487195" w:rsidRDefault="00487195" w:rsidP="00487195">
      <w:pPr>
        <w:pStyle w:val="HTMLPreformatted"/>
        <w:numPr>
          <w:ilvl w:val="0"/>
          <w:numId w:val="37"/>
        </w:numPr>
        <w:tabs>
          <w:tab w:val="clear" w:pos="720"/>
        </w:tabs>
      </w:pPr>
      <w:r>
        <w:t xml:space="preserve">    "description": {</w:t>
      </w:r>
    </w:p>
    <w:p w14:paraId="6E8E046C" w14:textId="77777777" w:rsidR="00487195" w:rsidRDefault="00487195" w:rsidP="00487195">
      <w:pPr>
        <w:pStyle w:val="HTMLPreformatted"/>
        <w:numPr>
          <w:ilvl w:val="0"/>
          <w:numId w:val="37"/>
        </w:numPr>
        <w:tabs>
          <w:tab w:val="clear" w:pos="720"/>
        </w:tabs>
      </w:pPr>
      <w:r>
        <w:t xml:space="preserve">      "S":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
    <w:p w14:paraId="594C9CEB" w14:textId="77777777" w:rsidR="00487195" w:rsidRDefault="00487195" w:rsidP="00487195">
      <w:pPr>
        <w:pStyle w:val="HTMLPreformatted"/>
        <w:numPr>
          <w:ilvl w:val="0"/>
          <w:numId w:val="37"/>
        </w:numPr>
        <w:tabs>
          <w:tab w:val="clear" w:pos="720"/>
        </w:tabs>
      </w:pPr>
      <w:r>
        <w:t xml:space="preserve">    },</w:t>
      </w:r>
    </w:p>
    <w:p w14:paraId="6B2CD3B0" w14:textId="77777777" w:rsidR="00487195" w:rsidRDefault="00487195" w:rsidP="00487195">
      <w:pPr>
        <w:pStyle w:val="HTMLPreformatted"/>
        <w:numPr>
          <w:ilvl w:val="0"/>
          <w:numId w:val="37"/>
        </w:numPr>
        <w:tabs>
          <w:tab w:val="clear" w:pos="720"/>
        </w:tabs>
      </w:pPr>
      <w:r>
        <w:t xml:space="preserve">    "protection": {</w:t>
      </w:r>
    </w:p>
    <w:p w14:paraId="31C1EB7E" w14:textId="77777777" w:rsidR="00487195" w:rsidRDefault="00487195" w:rsidP="00487195">
      <w:pPr>
        <w:pStyle w:val="HTMLPreformatted"/>
        <w:numPr>
          <w:ilvl w:val="0"/>
          <w:numId w:val="37"/>
        </w:numPr>
        <w:tabs>
          <w:tab w:val="clear" w:pos="720"/>
        </w:tabs>
      </w:pPr>
      <w:r>
        <w:t xml:space="preserve">      "N": "10"</w:t>
      </w:r>
    </w:p>
    <w:p w14:paraId="7774119E" w14:textId="77777777" w:rsidR="00487195" w:rsidRDefault="00487195" w:rsidP="00487195">
      <w:pPr>
        <w:pStyle w:val="HTMLPreformatted"/>
        <w:numPr>
          <w:ilvl w:val="0"/>
          <w:numId w:val="37"/>
        </w:numPr>
        <w:tabs>
          <w:tab w:val="clear" w:pos="720"/>
        </w:tabs>
      </w:pPr>
      <w:r>
        <w:t xml:space="preserve">    },</w:t>
      </w:r>
    </w:p>
    <w:p w14:paraId="3AD4DA3A" w14:textId="77777777" w:rsidR="00487195" w:rsidRDefault="00487195" w:rsidP="00487195">
      <w:pPr>
        <w:pStyle w:val="HTMLPreformatted"/>
        <w:numPr>
          <w:ilvl w:val="0"/>
          <w:numId w:val="37"/>
        </w:numPr>
        <w:tabs>
          <w:tab w:val="clear" w:pos="720"/>
        </w:tabs>
      </w:pPr>
      <w:r>
        <w:t xml:space="preserve">    "</w:t>
      </w:r>
      <w:proofErr w:type="spellStart"/>
      <w:r>
        <w:t>location_country</w:t>
      </w:r>
      <w:proofErr w:type="spellEnd"/>
      <w:r>
        <w:t>": {</w:t>
      </w:r>
    </w:p>
    <w:p w14:paraId="12C4B86B" w14:textId="77777777" w:rsidR="00487195" w:rsidRDefault="00487195" w:rsidP="00487195">
      <w:pPr>
        <w:pStyle w:val="HTMLPreformatted"/>
        <w:numPr>
          <w:ilvl w:val="0"/>
          <w:numId w:val="37"/>
        </w:numPr>
        <w:tabs>
          <w:tab w:val="clear" w:pos="720"/>
        </w:tabs>
      </w:pPr>
      <w:r>
        <w:t xml:space="preserve">      "S": "</w:t>
      </w:r>
      <w:proofErr w:type="spellStart"/>
      <w:r>
        <w:t>usa</w:t>
      </w:r>
      <w:proofErr w:type="spellEnd"/>
      <w:r>
        <w:t>"</w:t>
      </w:r>
    </w:p>
    <w:p w14:paraId="1FE39014" w14:textId="77777777" w:rsidR="00487195" w:rsidRDefault="00487195" w:rsidP="00487195">
      <w:pPr>
        <w:pStyle w:val="HTMLPreformatted"/>
        <w:numPr>
          <w:ilvl w:val="0"/>
          <w:numId w:val="37"/>
        </w:numPr>
        <w:tabs>
          <w:tab w:val="clear" w:pos="720"/>
        </w:tabs>
      </w:pPr>
      <w:r>
        <w:t xml:space="preserve">    },</w:t>
      </w:r>
    </w:p>
    <w:p w14:paraId="781B135F" w14:textId="77777777" w:rsidR="00487195" w:rsidRDefault="00487195" w:rsidP="00487195">
      <w:pPr>
        <w:pStyle w:val="HTMLPreformatted"/>
        <w:numPr>
          <w:ilvl w:val="0"/>
          <w:numId w:val="37"/>
        </w:numPr>
        <w:tabs>
          <w:tab w:val="clear" w:pos="720"/>
        </w:tabs>
      </w:pPr>
      <w:r>
        <w:t xml:space="preserve">    "</w:t>
      </w:r>
      <w:proofErr w:type="spellStart"/>
      <w:r>
        <w:t>location_state</w:t>
      </w:r>
      <w:proofErr w:type="spellEnd"/>
      <w:r>
        <w:t>": {</w:t>
      </w:r>
    </w:p>
    <w:p w14:paraId="41C327FC" w14:textId="77777777" w:rsidR="00487195" w:rsidRDefault="00487195" w:rsidP="00487195">
      <w:pPr>
        <w:pStyle w:val="HTMLPreformatted"/>
        <w:numPr>
          <w:ilvl w:val="0"/>
          <w:numId w:val="37"/>
        </w:numPr>
        <w:tabs>
          <w:tab w:val="clear" w:pos="720"/>
        </w:tabs>
      </w:pPr>
      <w:r>
        <w:t xml:space="preserve">      "S": "</w:t>
      </w:r>
      <w:proofErr w:type="spellStart"/>
      <w:r>
        <w:t>kansas</w:t>
      </w:r>
      <w:proofErr w:type="spellEnd"/>
      <w:r>
        <w:t>"</w:t>
      </w:r>
    </w:p>
    <w:p w14:paraId="76E1CDC7" w14:textId="77777777" w:rsidR="00487195" w:rsidRDefault="00487195" w:rsidP="00487195">
      <w:pPr>
        <w:pStyle w:val="HTMLPreformatted"/>
        <w:numPr>
          <w:ilvl w:val="0"/>
          <w:numId w:val="37"/>
        </w:numPr>
        <w:tabs>
          <w:tab w:val="clear" w:pos="720"/>
        </w:tabs>
      </w:pPr>
      <w:r>
        <w:t xml:space="preserve">    },</w:t>
      </w:r>
    </w:p>
    <w:p w14:paraId="4FA04653" w14:textId="77777777" w:rsidR="00487195" w:rsidRDefault="00487195" w:rsidP="00487195">
      <w:pPr>
        <w:pStyle w:val="HTMLPreformatted"/>
        <w:numPr>
          <w:ilvl w:val="0"/>
          <w:numId w:val="37"/>
        </w:numPr>
        <w:tabs>
          <w:tab w:val="clear" w:pos="720"/>
        </w:tabs>
      </w:pPr>
      <w:r>
        <w:t xml:space="preserve">    "</w:t>
      </w:r>
      <w:proofErr w:type="spellStart"/>
      <w:r>
        <w:t>dragon_name</w:t>
      </w:r>
      <w:proofErr w:type="spellEnd"/>
      <w:r>
        <w:t>": {</w:t>
      </w:r>
    </w:p>
    <w:p w14:paraId="52B6C1E2" w14:textId="77777777" w:rsidR="00487195" w:rsidRDefault="00487195" w:rsidP="00487195">
      <w:pPr>
        <w:pStyle w:val="HTMLPreformatted"/>
        <w:numPr>
          <w:ilvl w:val="0"/>
          <w:numId w:val="37"/>
        </w:numPr>
        <w:tabs>
          <w:tab w:val="clear" w:pos="720"/>
        </w:tabs>
      </w:pPr>
      <w:r>
        <w:t xml:space="preserve">      "S": "</w:t>
      </w:r>
      <w:proofErr w:type="spellStart"/>
      <w:r>
        <w:t>Cassidiuma</w:t>
      </w:r>
      <w:proofErr w:type="spellEnd"/>
      <w:r>
        <w:t>"</w:t>
      </w:r>
    </w:p>
    <w:p w14:paraId="4838CBE0" w14:textId="77777777" w:rsidR="00487195" w:rsidRDefault="00487195" w:rsidP="00487195">
      <w:pPr>
        <w:pStyle w:val="HTMLPreformatted"/>
        <w:numPr>
          <w:ilvl w:val="0"/>
          <w:numId w:val="37"/>
        </w:numPr>
        <w:tabs>
          <w:tab w:val="clear" w:pos="720"/>
        </w:tabs>
      </w:pPr>
      <w:r>
        <w:t xml:space="preserve">    }</w:t>
      </w:r>
    </w:p>
    <w:p w14:paraId="45F222DF" w14:textId="77777777" w:rsidR="00487195" w:rsidRDefault="00487195" w:rsidP="00487195">
      <w:pPr>
        <w:pStyle w:val="HTMLPreformatted"/>
        <w:numPr>
          <w:ilvl w:val="0"/>
          <w:numId w:val="37"/>
        </w:numPr>
        <w:tabs>
          <w:tab w:val="clear" w:pos="720"/>
        </w:tabs>
      </w:pPr>
      <w:r>
        <w:t xml:space="preserve">  }</w:t>
      </w:r>
    </w:p>
    <w:p w14:paraId="75309E53" w14:textId="77777777" w:rsidR="00487195" w:rsidRDefault="00487195" w:rsidP="00487195">
      <w:pPr>
        <w:pStyle w:val="HTMLPreformatted"/>
        <w:numPr>
          <w:ilvl w:val="0"/>
          <w:numId w:val="37"/>
        </w:numPr>
        <w:tabs>
          <w:tab w:val="clear" w:pos="720"/>
        </w:tabs>
      </w:pPr>
      <w:r>
        <w:t>]</w:t>
      </w:r>
    </w:p>
    <w:p w14:paraId="6536C3C5" w14:textId="77777777" w:rsidR="00487195" w:rsidRDefault="00487195" w:rsidP="00487195">
      <w:pPr>
        <w:pStyle w:val="NormalWeb"/>
      </w:pPr>
      <w:r>
        <w:rPr>
          <w:rStyle w:val="Strong"/>
        </w:rPr>
        <w:t>Great news</w:t>
      </w:r>
      <w:r>
        <w:t xml:space="preserve"> your web back-end API is all good to go. </w:t>
      </w:r>
      <w:proofErr w:type="gramStart"/>
      <w:r>
        <w:t>However</w:t>
      </w:r>
      <w:proofErr w:type="gramEnd"/>
      <w:r>
        <w:t xml:space="preserve"> your old website would be expecting different data and now no longer work.</w:t>
      </w:r>
    </w:p>
    <w:p w14:paraId="010152E2" w14:textId="77777777" w:rsidR="00487195" w:rsidRDefault="00487195" w:rsidP="00487195">
      <w:pPr>
        <w:pStyle w:val="NormalWeb"/>
      </w:pPr>
      <w:r>
        <w:lastRenderedPageBreak/>
        <w:t>Luckily you had some time over the weekend to update your site and push it to S3.</w:t>
      </w:r>
    </w:p>
    <w:p w14:paraId="2AD55450" w14:textId="77777777" w:rsidR="00487195" w:rsidRDefault="00487195" w:rsidP="00487195">
      <w:pPr>
        <w:pStyle w:val="NormalWeb"/>
      </w:pPr>
      <w:proofErr w:type="gramStart"/>
      <w:r>
        <w:t>So</w:t>
      </w:r>
      <w:proofErr w:type="gramEnd"/>
      <w:r>
        <w:t xml:space="preserve"> you can test the newer version 2.0 </w:t>
      </w:r>
      <w:r>
        <w:rPr>
          <w:rStyle w:val="Emphasis"/>
        </w:rPr>
        <w:t>(index2.html)</w:t>
      </w:r>
      <w:r>
        <w:t xml:space="preserve"> of your web front end.</w:t>
      </w:r>
    </w:p>
    <w:p w14:paraId="55103AFB" w14:textId="77777777" w:rsidR="00487195" w:rsidRDefault="00487195" w:rsidP="00487195">
      <w:pPr>
        <w:pStyle w:val="NormalWeb"/>
      </w:pPr>
      <w:r>
        <w:rPr>
          <w:rStyle w:val="Emphasis"/>
        </w:rPr>
        <w:t xml:space="preserve">NOTE: This was already uploaded when you did lab 2, you just need to navigate to </w:t>
      </w:r>
      <w:r>
        <w:rPr>
          <w:rStyle w:val="HTMLCode"/>
          <w:i/>
          <w:iCs/>
        </w:rPr>
        <w:t>index2.html</w:t>
      </w:r>
      <w:r>
        <w:t>.</w:t>
      </w:r>
    </w:p>
    <w:p w14:paraId="6AB3A42F" w14:textId="77777777" w:rsidR="00487195" w:rsidRDefault="00487195" w:rsidP="00487195">
      <w:pPr>
        <w:pStyle w:val="NormalWeb"/>
      </w:pPr>
      <w:r>
        <w:t xml:space="preserve">If you don't have a tab with your website open in chrome, do the following to find that </w:t>
      </w:r>
      <w:proofErr w:type="spellStart"/>
      <w:r>
        <w:t>url</w:t>
      </w:r>
      <w:proofErr w:type="spellEnd"/>
      <w:r>
        <w:t>.</w:t>
      </w:r>
    </w:p>
    <w:p w14:paraId="08AE7DF0" w14:textId="77777777" w:rsidR="00487195" w:rsidRDefault="00487195" w:rsidP="00487195">
      <w:pPr>
        <w:numPr>
          <w:ilvl w:val="0"/>
          <w:numId w:val="38"/>
        </w:numPr>
        <w:spacing w:before="100" w:beforeAutospacing="1" w:after="100" w:afterAutospacing="1"/>
      </w:pPr>
      <w:r>
        <w:t xml:space="preserve">Choose </w:t>
      </w:r>
      <w:r>
        <w:rPr>
          <w:rStyle w:val="Strong"/>
        </w:rPr>
        <w:t>Services</w:t>
      </w:r>
      <w:r>
        <w:t xml:space="preserve"> and search for </w:t>
      </w:r>
      <w:r>
        <w:rPr>
          <w:rStyle w:val="Strong"/>
        </w:rPr>
        <w:t>s3</w:t>
      </w:r>
      <w:r>
        <w:t>.</w:t>
      </w:r>
    </w:p>
    <w:p w14:paraId="29221204" w14:textId="77777777" w:rsidR="00487195" w:rsidRDefault="00487195" w:rsidP="00487195">
      <w:pPr>
        <w:numPr>
          <w:ilvl w:val="0"/>
          <w:numId w:val="38"/>
        </w:numPr>
        <w:spacing w:before="100" w:beforeAutospacing="1" w:after="100" w:afterAutospacing="1"/>
      </w:pPr>
      <w:r>
        <w:t xml:space="preserve">Choose the S3 bucket that was created in the previous lab: </w:t>
      </w:r>
      <w:r>
        <w:rPr>
          <w:rStyle w:val="HTMLCode"/>
          <w:rFonts w:eastAsiaTheme="minorHAnsi"/>
        </w:rPr>
        <w:t>2019-05-16-dynamolab-er-102</w:t>
      </w:r>
    </w:p>
    <w:p w14:paraId="1B19F547" w14:textId="77777777" w:rsidR="00487195" w:rsidRDefault="00487195" w:rsidP="00487195">
      <w:pPr>
        <w:numPr>
          <w:ilvl w:val="0"/>
          <w:numId w:val="38"/>
        </w:numPr>
        <w:spacing w:before="100" w:beforeAutospacing="1" w:after="100" w:afterAutospacing="1"/>
      </w:pPr>
      <w:r>
        <w:t xml:space="preserve">Choose </w:t>
      </w:r>
      <w:r>
        <w:rPr>
          <w:rStyle w:val="Strong"/>
        </w:rPr>
        <w:t>Properties</w:t>
      </w:r>
      <w:r>
        <w:t xml:space="preserve"> and </w:t>
      </w:r>
      <w:r>
        <w:rPr>
          <w:rStyle w:val="Strong"/>
        </w:rPr>
        <w:t>Static website hosting</w:t>
      </w:r>
      <w:r>
        <w:t xml:space="preserve">. </w:t>
      </w:r>
    </w:p>
    <w:p w14:paraId="4DE365C1" w14:textId="77777777" w:rsidR="00487195" w:rsidRDefault="00487195" w:rsidP="00487195">
      <w:pPr>
        <w:pStyle w:val="NormalWeb"/>
      </w:pPr>
      <w:r>
        <w:t xml:space="preserve">Once you have the </w:t>
      </w:r>
      <w:proofErr w:type="spellStart"/>
      <w:r>
        <w:t>url</w:t>
      </w:r>
      <w:proofErr w:type="spellEnd"/>
      <w:r>
        <w:t>, add index2.html to the end of it like so:</w:t>
      </w:r>
    </w:p>
    <w:p w14:paraId="27C38976" w14:textId="77777777" w:rsidR="00487195" w:rsidRDefault="00487195" w:rsidP="00487195">
      <w:pPr>
        <w:pStyle w:val="NormalWeb"/>
        <w:numPr>
          <w:ilvl w:val="0"/>
          <w:numId w:val="39"/>
        </w:numPr>
      </w:pPr>
      <w:r>
        <w:t xml:space="preserve">Open the Endpoint in a new browser tab and append </w:t>
      </w:r>
      <w:r>
        <w:rPr>
          <w:rStyle w:val="HTMLCode"/>
        </w:rPr>
        <w:t>/index2.html</w:t>
      </w:r>
      <w:r>
        <w:t xml:space="preserve"> to it:</w:t>
      </w:r>
    </w:p>
    <w:p w14:paraId="137D405F" w14:textId="77777777" w:rsidR="00487195" w:rsidRDefault="00487195" w:rsidP="00487195">
      <w:pPr>
        <w:pStyle w:val="HTMLPreformatted"/>
        <w:numPr>
          <w:ilvl w:val="0"/>
          <w:numId w:val="39"/>
        </w:numPr>
        <w:tabs>
          <w:tab w:val="clear" w:pos="720"/>
        </w:tabs>
      </w:pPr>
      <w:r>
        <w:t>http://&lt;your s3 bucket&gt;.s3-website-us-east-1.amazonaws.com/index2.html</w:t>
      </w:r>
    </w:p>
    <w:p w14:paraId="471B4172" w14:textId="77777777" w:rsidR="00487195" w:rsidRDefault="00487195" w:rsidP="00487195">
      <w:pPr>
        <w:pStyle w:val="NormalWeb"/>
      </w:pPr>
      <w:r>
        <w:t xml:space="preserve">You should see all the </w:t>
      </w:r>
      <w:proofErr w:type="spellStart"/>
      <w:proofErr w:type="gramStart"/>
      <w:r>
        <w:t>dragins</w:t>
      </w:r>
      <w:proofErr w:type="spellEnd"/>
      <w:r>
        <w:t>, AND</w:t>
      </w:r>
      <w:proofErr w:type="gramEnd"/>
      <w:r>
        <w:t xml:space="preserve"> be able to choose just one dragon!</w:t>
      </w:r>
    </w:p>
    <w:p w14:paraId="7BAA9072" w14:textId="77777777" w:rsidR="00487195" w:rsidRDefault="00487195" w:rsidP="00487195">
      <w:pPr>
        <w:pStyle w:val="NormalWeb"/>
      </w:pPr>
      <w:r>
        <w:rPr>
          <w:rStyle w:val="Strong"/>
        </w:rPr>
        <w:t xml:space="preserve">Congrats </w:t>
      </w:r>
      <w:r>
        <w:t xml:space="preserve">Lab 3 </w:t>
      </w:r>
      <w:proofErr w:type="gramStart"/>
      <w:r>
        <w:t>completed,</w:t>
      </w:r>
      <w:proofErr w:type="gramEnd"/>
      <w:r>
        <w:t xml:space="preserve"> you have lots of Dragon data inside multiple tables in DynamoDB wired up to your website. </w:t>
      </w:r>
    </w:p>
    <w:p w14:paraId="5974640B" w14:textId="77777777" w:rsidR="00487195" w:rsidRDefault="00487195" w:rsidP="00487195">
      <w:pPr>
        <w:pStyle w:val="NormalWeb"/>
      </w:pPr>
      <w:r>
        <w:t>AWESOME! Mary will be happy!</w:t>
      </w:r>
    </w:p>
    <w:p w14:paraId="063973F4" w14:textId="23D8B226" w:rsidR="00487195" w:rsidRDefault="00487195">
      <w:r>
        <w:br w:type="page"/>
      </w:r>
    </w:p>
    <w:p w14:paraId="35DBD893" w14:textId="77777777" w:rsidR="00487195" w:rsidRDefault="00487195" w:rsidP="00487195">
      <w:pPr>
        <w:pStyle w:val="Heading2"/>
      </w:pPr>
      <w:r>
        <w:lastRenderedPageBreak/>
        <w:t>Exercise 4</w:t>
      </w:r>
    </w:p>
    <w:p w14:paraId="4E103CD8" w14:textId="77777777" w:rsidR="00487195" w:rsidRDefault="00487195" w:rsidP="00487195">
      <w:pPr>
        <w:pStyle w:val="NormalWeb"/>
      </w:pPr>
      <w:r>
        <w:t>[</w:t>
      </w:r>
      <w:r>
        <w:rPr>
          <w:rStyle w:val="Emphasis"/>
        </w:rPr>
        <w:t>version 1.0.3</w:t>
      </w:r>
      <w:r>
        <w:t>]</w:t>
      </w:r>
    </w:p>
    <w:p w14:paraId="5FFB0235" w14:textId="77777777" w:rsidR="00487195" w:rsidRDefault="00487195" w:rsidP="00487195">
      <w:pPr>
        <w:pStyle w:val="Heading1"/>
      </w:pPr>
      <w:r>
        <w:t>Exercise: Monitoring Amazon DynamoDB using the AWS Software Development Kit (AWS SDK)</w:t>
      </w:r>
    </w:p>
    <w:p w14:paraId="3B909FFE" w14:textId="77777777" w:rsidR="00487195" w:rsidRDefault="00487195" w:rsidP="00487195">
      <w:pPr>
        <w:pStyle w:val="Heading2"/>
      </w:pPr>
      <w:r>
        <w:t>Overview</w:t>
      </w:r>
    </w:p>
    <w:p w14:paraId="3656ACF7"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learn how to monitor and debug your DynamoDB backed application, using CloudWatch Metrics, CloudWatch Alarms, CloudWatch Logs, and AWS X-Ray. This exercise gives you hands-on experience with Amazon CloudWatch and AWS X-Ray. </w:t>
      </w:r>
    </w:p>
    <w:p w14:paraId="36364377" w14:textId="77777777" w:rsidR="00487195" w:rsidRDefault="00487195" w:rsidP="00487195">
      <w:pPr>
        <w:pStyle w:val="Heading2"/>
      </w:pPr>
      <w:r>
        <w:t>Objectives</w:t>
      </w:r>
    </w:p>
    <w:p w14:paraId="5AC70DDC" w14:textId="77777777" w:rsidR="00487195" w:rsidRDefault="00487195" w:rsidP="00487195">
      <w:pPr>
        <w:pStyle w:val="NormalWeb"/>
      </w:pPr>
      <w:r>
        <w:t>After completing this exercise, you will be able to use Amazon CloudWatch and AWS X-Ray to do the following:</w:t>
      </w:r>
    </w:p>
    <w:p w14:paraId="216BA4C3" w14:textId="77777777" w:rsidR="00487195" w:rsidRDefault="00487195" w:rsidP="00487195">
      <w:pPr>
        <w:numPr>
          <w:ilvl w:val="0"/>
          <w:numId w:val="40"/>
        </w:numPr>
        <w:spacing w:before="100" w:beforeAutospacing="1" w:after="100" w:afterAutospacing="1"/>
      </w:pPr>
      <w:r>
        <w:t>View CloudWatch Metrics</w:t>
      </w:r>
    </w:p>
    <w:p w14:paraId="399C9FA3" w14:textId="77777777" w:rsidR="00487195" w:rsidRDefault="00487195" w:rsidP="00487195">
      <w:pPr>
        <w:numPr>
          <w:ilvl w:val="0"/>
          <w:numId w:val="40"/>
        </w:numPr>
        <w:spacing w:before="100" w:beforeAutospacing="1" w:after="100" w:afterAutospacing="1"/>
      </w:pPr>
      <w:r>
        <w:t>Create CloudWatch Alarms</w:t>
      </w:r>
    </w:p>
    <w:p w14:paraId="48A4FF0A" w14:textId="77777777" w:rsidR="00487195" w:rsidRDefault="00487195" w:rsidP="00487195">
      <w:pPr>
        <w:numPr>
          <w:ilvl w:val="0"/>
          <w:numId w:val="40"/>
        </w:numPr>
        <w:spacing w:before="100" w:beforeAutospacing="1" w:after="100" w:afterAutospacing="1"/>
      </w:pPr>
      <w:r>
        <w:t>View and search CloudWatch Logs</w:t>
      </w:r>
    </w:p>
    <w:p w14:paraId="7CD8FFC4" w14:textId="77777777" w:rsidR="00487195" w:rsidRDefault="00487195" w:rsidP="00487195">
      <w:pPr>
        <w:numPr>
          <w:ilvl w:val="0"/>
          <w:numId w:val="40"/>
        </w:numPr>
        <w:spacing w:before="100" w:beforeAutospacing="1" w:after="100" w:afterAutospacing="1"/>
      </w:pPr>
      <w:r>
        <w:t>Use the X-Ray Service Map to detect issues</w:t>
      </w:r>
    </w:p>
    <w:p w14:paraId="2BD8F9F1" w14:textId="77777777" w:rsidR="00487195" w:rsidRDefault="00487195" w:rsidP="00487195">
      <w:pPr>
        <w:numPr>
          <w:ilvl w:val="0"/>
          <w:numId w:val="40"/>
        </w:numPr>
        <w:spacing w:before="100" w:beforeAutospacing="1" w:after="100" w:afterAutospacing="1"/>
      </w:pPr>
      <w:r>
        <w:t>Use the X-Ray Traces to dive into issues</w:t>
      </w:r>
    </w:p>
    <w:p w14:paraId="3DF95038" w14:textId="77777777" w:rsidR="00487195" w:rsidRDefault="00487195" w:rsidP="00487195">
      <w:pPr>
        <w:pStyle w:val="Heading2"/>
      </w:pPr>
      <w:bookmarkStart w:id="44" w:name="header-n18"/>
      <w:bookmarkEnd w:id="44"/>
      <w:r>
        <w:t>Story continued</w:t>
      </w:r>
    </w:p>
    <w:p w14:paraId="20873AA1" w14:textId="77777777" w:rsidR="00487195" w:rsidRDefault="00487195" w:rsidP="00487195">
      <w:pPr>
        <w:pStyle w:val="NormalWeb"/>
      </w:pPr>
      <w:r>
        <w:t>You are happy that you were able to get a proof of concept over to Mary. However last night Mary's project manager (Steve) decided to make some adjustments to your code. The reason for the code change is to add pagination to the scan getting the entire list of dragons, as the table will grow over time. He heard that results are divided into "pages" of data that are 1 MB in size (or less). This means that the application needs to process the first page of results, then the second page, and so on.</w:t>
      </w:r>
    </w:p>
    <w:p w14:paraId="7EE0F47F" w14:textId="77777777" w:rsidR="00487195" w:rsidRDefault="00487195" w:rsidP="00487195">
      <w:pPr>
        <w:pStyle w:val="NormalWeb"/>
      </w:pPr>
      <w:r>
        <w:t>You are happy that he's doing this code change for you as it's not something you've done in the past. He also told you that he would instrument the code with X-Ray as he just followed a class on this. Meanwhile you can work on other projects and you will be able to learn how he did those things by reading the code.</w:t>
      </w:r>
    </w:p>
    <w:p w14:paraId="1710AD51" w14:textId="77777777" w:rsidR="00487195" w:rsidRDefault="00487195" w:rsidP="00487195">
      <w:pPr>
        <w:pStyle w:val="NormalWeb"/>
      </w:pPr>
      <w:r>
        <w:t>You know Steve, and he's a great guy but has created issues with his code in the past. He really doesn't like testing before deploying new code. This means that the probability of having something that breaks in production is high.</w:t>
      </w:r>
    </w:p>
    <w:p w14:paraId="75D5B598" w14:textId="77777777" w:rsidR="00487195" w:rsidRDefault="00487195" w:rsidP="00487195">
      <w:pPr>
        <w:pStyle w:val="NormalWeb"/>
      </w:pPr>
      <w:r>
        <w:t>Since Continuous Integration hasn't been implemented yet in this Development environment, you decide to set an alarm in CloudWatch to notify yourself, just in case anything breaks.</w:t>
      </w:r>
    </w:p>
    <w:p w14:paraId="22A478C3" w14:textId="77777777" w:rsidR="00487195" w:rsidRDefault="00487195" w:rsidP="00487195">
      <w:pPr>
        <w:pStyle w:val="NormalWeb"/>
      </w:pPr>
      <w:r>
        <w:lastRenderedPageBreak/>
        <w:t xml:space="preserve">Another issue that you have been working on is performance optimization. You have heard of the difference between a Scan with a Filter and a </w:t>
      </w:r>
      <w:proofErr w:type="gramStart"/>
      <w:r>
        <w:t>Query, but</w:t>
      </w:r>
      <w:proofErr w:type="gramEnd"/>
      <w:r>
        <w:t xml:space="preserve"> would like to see a </w:t>
      </w:r>
      <w:r>
        <w:rPr>
          <w:rStyle w:val="Emphasis"/>
        </w:rPr>
        <w:t>proof</w:t>
      </w:r>
      <w:r>
        <w:t xml:space="preserve"> of the difference. </w:t>
      </w:r>
      <w:proofErr w:type="gramStart"/>
      <w:r>
        <w:t>So</w:t>
      </w:r>
      <w:proofErr w:type="gramEnd"/>
      <w:r>
        <w:t xml:space="preserve"> you decided to instrument the code with X-Ray to see the difference in latency.</w:t>
      </w:r>
    </w:p>
    <w:p w14:paraId="1AB9A416" w14:textId="77777777" w:rsidR="00487195" w:rsidRDefault="00487195" w:rsidP="00487195">
      <w:pPr>
        <w:pStyle w:val="Heading2"/>
      </w:pPr>
      <w:bookmarkStart w:id="45" w:name="header-n24"/>
      <w:bookmarkEnd w:id="45"/>
      <w:r>
        <w:t>Prepare the exercise</w:t>
      </w:r>
    </w:p>
    <w:p w14:paraId="5ED8B243" w14:textId="77777777" w:rsidR="00487195" w:rsidRDefault="00487195" w:rsidP="00487195">
      <w:pPr>
        <w:pStyle w:val="NormalWeb"/>
      </w:pPr>
      <w:r>
        <w:t>Before you can start this exercise, you need to import some files in the AWS Cloud9 environment.</w:t>
      </w:r>
    </w:p>
    <w:p w14:paraId="3A3B9F1D" w14:textId="77777777" w:rsidR="00487195" w:rsidRDefault="00487195" w:rsidP="00487195">
      <w:pPr>
        <w:pStyle w:val="NormalWeb"/>
        <w:numPr>
          <w:ilvl w:val="0"/>
          <w:numId w:val="41"/>
        </w:numPr>
      </w:pPr>
      <w:r>
        <w:t xml:space="preserve">From the AWS Management Console, go to the </w:t>
      </w:r>
      <w:r>
        <w:rPr>
          <w:rStyle w:val="Strong"/>
        </w:rPr>
        <w:t>Services</w:t>
      </w:r>
      <w:r>
        <w:t xml:space="preserve"> menu and choose </w:t>
      </w:r>
      <w:r>
        <w:rPr>
          <w:rStyle w:val="Strong"/>
        </w:rPr>
        <w:t>Cloud9</w:t>
      </w:r>
      <w:r>
        <w:t>.</w:t>
      </w:r>
    </w:p>
    <w:p w14:paraId="1C53EF28" w14:textId="77777777" w:rsidR="00487195" w:rsidRDefault="00487195" w:rsidP="00487195">
      <w:pPr>
        <w:pStyle w:val="NormalWeb"/>
        <w:numPr>
          <w:ilvl w:val="0"/>
          <w:numId w:val="41"/>
        </w:numPr>
      </w:pPr>
      <w:r>
        <w:t xml:space="preserve">Choose </w:t>
      </w:r>
      <w:r>
        <w:rPr>
          <w:rStyle w:val="Strong"/>
        </w:rPr>
        <w:t>Open IDE</w:t>
      </w:r>
      <w:r>
        <w:t xml:space="preserve"> to open the AWS Cloud9 environment.</w:t>
      </w:r>
    </w:p>
    <w:p w14:paraId="5B0AA048" w14:textId="77777777" w:rsidR="00487195" w:rsidRDefault="00487195" w:rsidP="00487195">
      <w:pPr>
        <w:pStyle w:val="NormalWeb"/>
        <w:numPr>
          <w:ilvl w:val="0"/>
          <w:numId w:val="41"/>
        </w:numPr>
      </w:pPr>
      <w:r>
        <w:t>Ensure you are in the root directory, and close down and tabs and collapse any folders you are not using.</w:t>
      </w:r>
    </w:p>
    <w:p w14:paraId="41B3C053" w14:textId="77777777" w:rsidR="00487195" w:rsidRDefault="00487195" w:rsidP="00487195">
      <w:pPr>
        <w:pStyle w:val="HTMLPreformatted"/>
        <w:numPr>
          <w:ilvl w:val="0"/>
          <w:numId w:val="41"/>
        </w:numPr>
        <w:tabs>
          <w:tab w:val="clear" w:pos="720"/>
        </w:tabs>
      </w:pPr>
      <w:r>
        <w:rPr>
          <w:rStyle w:val="cm-builtin"/>
        </w:rPr>
        <w:t>cd</w:t>
      </w:r>
      <w:r>
        <w:t xml:space="preserve"> /home/ec2-user/environment</w:t>
      </w:r>
    </w:p>
    <w:p w14:paraId="27E605A6" w14:textId="77777777" w:rsidR="00487195" w:rsidRDefault="00487195" w:rsidP="00487195">
      <w:pPr>
        <w:pStyle w:val="NormalWeb"/>
        <w:numPr>
          <w:ilvl w:val="0"/>
          <w:numId w:val="41"/>
        </w:numPr>
      </w:pPr>
      <w:r>
        <w:t xml:space="preserve">To get the files that will be used for this lab, go to the Cloud 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3E736E72" w14:textId="77777777" w:rsidR="00487195" w:rsidRDefault="00487195" w:rsidP="00487195">
      <w:pPr>
        <w:pStyle w:val="HTMLPreformatted"/>
        <w:ind w:left="720"/>
      </w:pPr>
      <w:proofErr w:type="spellStart"/>
      <w:r>
        <w:rPr>
          <w:rStyle w:val="cm-builtin"/>
        </w:rPr>
        <w:t>wget</w:t>
      </w:r>
      <w:proofErr w:type="spellEnd"/>
      <w:r>
        <w:t xml:space="preserve"> https://s3.amazonaws.com/awsu-hosting/edx_dynamo/c9/dynamo-monitor/lab4.zip </w:t>
      </w:r>
      <w:r>
        <w:rPr>
          <w:rStyle w:val="cm-attribute"/>
        </w:rPr>
        <w:t>-P</w:t>
      </w:r>
      <w:r>
        <w:t xml:space="preserve"> /home/ec2-user/environment</w:t>
      </w:r>
    </w:p>
    <w:p w14:paraId="6D60EDA5" w14:textId="77777777" w:rsidR="00487195" w:rsidRDefault="00487195" w:rsidP="00487195">
      <w:pPr>
        <w:pStyle w:val="NormalWeb"/>
        <w:ind w:left="720"/>
      </w:pPr>
      <w:r>
        <w:t xml:space="preserve">You should also see that a root folder called </w:t>
      </w:r>
      <w:proofErr w:type="spellStart"/>
      <w:r>
        <w:rPr>
          <w:rStyle w:val="Strong"/>
        </w:rPr>
        <w:t>dynamolab</w:t>
      </w:r>
      <w:proofErr w:type="spellEnd"/>
      <w:r>
        <w:t xml:space="preserve"> with a </w:t>
      </w:r>
      <w:r>
        <w:rPr>
          <w:rStyle w:val="HTMLCode"/>
        </w:rPr>
        <w:t>lab4.zip</w:t>
      </w:r>
      <w:r>
        <w:t xml:space="preserve"> file has been downloaded and added to your AWS Cloud9 filesystem (on the top left).</w:t>
      </w:r>
    </w:p>
    <w:p w14:paraId="3A89B1CD" w14:textId="77777777" w:rsidR="00487195" w:rsidRDefault="00487195" w:rsidP="00487195">
      <w:pPr>
        <w:pStyle w:val="NormalWeb"/>
        <w:numPr>
          <w:ilvl w:val="0"/>
          <w:numId w:val="41"/>
        </w:numPr>
      </w:pPr>
      <w:r>
        <w:t>To unzip the lab4.zip file, run the following command:</w:t>
      </w:r>
    </w:p>
    <w:p w14:paraId="4F76DDD0" w14:textId="77777777" w:rsidR="00487195" w:rsidRDefault="00487195" w:rsidP="00487195">
      <w:pPr>
        <w:pStyle w:val="HTMLPreformatted"/>
        <w:ind w:left="720"/>
      </w:pPr>
      <w:r>
        <w:t>unzip lab4.zip</w:t>
      </w:r>
    </w:p>
    <w:p w14:paraId="1E285453" w14:textId="77777777" w:rsidR="00487195" w:rsidRDefault="00487195" w:rsidP="00487195">
      <w:pPr>
        <w:pStyle w:val="NormalWeb"/>
        <w:ind w:left="720"/>
      </w:pPr>
      <w:r>
        <w:t>In your Cloud9 filesystem, you should see a lab4 folder.</w:t>
      </w:r>
    </w:p>
    <w:p w14:paraId="0C37ACE0" w14:textId="77777777" w:rsidR="00487195" w:rsidRDefault="00487195" w:rsidP="00487195">
      <w:pPr>
        <w:pStyle w:val="NormalWeb"/>
        <w:numPr>
          <w:ilvl w:val="0"/>
          <w:numId w:val="41"/>
        </w:numPr>
      </w:pPr>
      <w:r>
        <w:t>To keep things clean, run the following commands to remove the zip:</w:t>
      </w:r>
    </w:p>
    <w:p w14:paraId="4EEFD41B" w14:textId="77777777" w:rsidR="00487195" w:rsidRDefault="00487195" w:rsidP="00487195">
      <w:pPr>
        <w:pStyle w:val="HTMLPreformatted"/>
        <w:ind w:left="720"/>
      </w:pPr>
      <w:r>
        <w:rPr>
          <w:rStyle w:val="cm-builtin"/>
        </w:rPr>
        <w:t>rm</w:t>
      </w:r>
      <w:r>
        <w:t xml:space="preserve"> lab4.zip</w:t>
      </w:r>
    </w:p>
    <w:p w14:paraId="61A8FBA1" w14:textId="77777777" w:rsidR="00487195" w:rsidRDefault="00487195" w:rsidP="00487195">
      <w:pPr>
        <w:pStyle w:val="HTMLPreformatted"/>
        <w:ind w:left="720"/>
      </w:pPr>
      <w:r>
        <w:rPr>
          <w:rStyle w:val="cm-builtin"/>
        </w:rPr>
        <w:t>cd</w:t>
      </w:r>
      <w:r>
        <w:t xml:space="preserve"> lab4</w:t>
      </w:r>
    </w:p>
    <w:p w14:paraId="2ACA37F1" w14:textId="77777777" w:rsidR="00487195" w:rsidRDefault="00487195" w:rsidP="00487195">
      <w:pPr>
        <w:pStyle w:val="HTMLPreformatted"/>
        <w:ind w:left="720"/>
      </w:pPr>
      <w:r>
        <w:rPr>
          <w:rStyle w:val="cm-builtin"/>
        </w:rPr>
        <w:t>echo</w:t>
      </w:r>
      <w:r>
        <w:t xml:space="preserve"> </w:t>
      </w:r>
      <w:r>
        <w:rPr>
          <w:rStyle w:val="cm-string"/>
        </w:rPr>
        <w:t>"done"</w:t>
      </w:r>
    </w:p>
    <w:p w14:paraId="2AD0D3F8" w14:textId="77777777" w:rsidR="00487195" w:rsidRDefault="00487195" w:rsidP="00487195">
      <w:pPr>
        <w:pStyle w:val="NormalWeb"/>
        <w:numPr>
          <w:ilvl w:val="0"/>
          <w:numId w:val="41"/>
        </w:numPr>
      </w:pPr>
      <w:r>
        <w:t xml:space="preserve">Once you see "done", select the black arrow next to the </w:t>
      </w:r>
      <w:r>
        <w:rPr>
          <w:rStyle w:val="HTMLCode"/>
        </w:rPr>
        <w:t>lab4</w:t>
      </w:r>
      <w:r>
        <w:t xml:space="preserve"> folder (top left) to expand it. Notice inside this </w:t>
      </w:r>
      <w:r>
        <w:rPr>
          <w:rStyle w:val="HTMLCode"/>
        </w:rPr>
        <w:t>lab4</w:t>
      </w:r>
      <w:r>
        <w:t xml:space="preserve"> folder there is a solution folder. </w:t>
      </w:r>
      <w:r>
        <w:rPr>
          <w:rStyle w:val="Strong"/>
        </w:rPr>
        <w:t>Try not to peek at the solution unless you really get stuck. Always TRY to code first.</w:t>
      </w:r>
    </w:p>
    <w:p w14:paraId="2860AC82" w14:textId="77777777" w:rsidR="00487195" w:rsidRDefault="00487195" w:rsidP="00487195">
      <w:pPr>
        <w:pStyle w:val="NormalWeb"/>
      </w:pPr>
      <w:r>
        <w:t xml:space="preserve">Before you look at Steve's code, you think the most important thing to do is activate </w:t>
      </w:r>
      <w:r>
        <w:rPr>
          <w:u w:val="single"/>
        </w:rPr>
        <w:t>full monitoring</w:t>
      </w:r>
      <w:r>
        <w:t xml:space="preserve"> in case something breaks, and if it does break, be able to find out </w:t>
      </w:r>
      <w:r>
        <w:rPr>
          <w:rStyle w:val="Emphasis"/>
        </w:rPr>
        <w:t>why it broke</w:t>
      </w:r>
      <w:r>
        <w:t xml:space="preserve"> using these gathered metrics.</w:t>
      </w:r>
    </w:p>
    <w:p w14:paraId="1FC6C1C8" w14:textId="77777777" w:rsidR="00487195" w:rsidRDefault="00487195" w:rsidP="00487195">
      <w:pPr>
        <w:pStyle w:val="Heading2"/>
      </w:pPr>
      <w:bookmarkStart w:id="46" w:name="header-n49"/>
      <w:bookmarkEnd w:id="46"/>
      <w:r>
        <w:t>Exercise 1: Activate X-Ray in API Gateway</w:t>
      </w:r>
    </w:p>
    <w:p w14:paraId="2704E53B" w14:textId="77777777" w:rsidR="00487195" w:rsidRDefault="00487195" w:rsidP="00487195">
      <w:pPr>
        <w:pStyle w:val="NormalWeb"/>
      </w:pPr>
      <w:r>
        <w:t xml:space="preserve">AWS X-Ray is a great way to monitor how data is moving through your application (think x-ray vision) </w:t>
      </w:r>
    </w:p>
    <w:p w14:paraId="01DADE88" w14:textId="77777777" w:rsidR="00487195" w:rsidRDefault="00487195" w:rsidP="00487195">
      <w:pPr>
        <w:pStyle w:val="NormalWeb"/>
      </w:pPr>
      <w:r>
        <w:lastRenderedPageBreak/>
        <w:t xml:space="preserve">To understand the whole data flow, you will activate X-Ray in API Gateway. When API Gateway communicates with Lambda, it will use the </w:t>
      </w:r>
      <w:r>
        <w:rPr>
          <w:rStyle w:val="Emphasis"/>
        </w:rPr>
        <w:t>context</w:t>
      </w:r>
      <w:r>
        <w:t xml:space="preserve"> to let Lambda know that X-Ray was activated. Lambda will automatically enable it for that call.</w:t>
      </w:r>
    </w:p>
    <w:p w14:paraId="4497AF91" w14:textId="77777777" w:rsidR="00487195" w:rsidRDefault="00487195" w:rsidP="00487195">
      <w:pPr>
        <w:pStyle w:val="NormalWeb"/>
      </w:pPr>
      <w:r>
        <w:t xml:space="preserve">By activating X-Ray in API Gateway, you will see the traffic flow to your Lambda function, but </w:t>
      </w:r>
      <w:r>
        <w:rPr>
          <w:u w:val="single"/>
        </w:rPr>
        <w:t>not</w:t>
      </w:r>
      <w:r>
        <w:t xml:space="preserve"> all the way over to DynamoDB. To be able to see a call made to DynamoDB, the code itself will need to be instrumented with the X-Ray SDK. Let's enable things at the API Gateway part first.</w:t>
      </w:r>
    </w:p>
    <w:p w14:paraId="0A37354F" w14:textId="77777777" w:rsidR="00487195" w:rsidRDefault="00487195" w:rsidP="00487195">
      <w:pPr>
        <w:numPr>
          <w:ilvl w:val="0"/>
          <w:numId w:val="42"/>
        </w:numPr>
        <w:spacing w:before="100" w:beforeAutospacing="1" w:after="100" w:afterAutospacing="1"/>
      </w:pPr>
      <w:r>
        <w:t xml:space="preserve">From </w:t>
      </w:r>
      <w:r>
        <w:rPr>
          <w:rStyle w:val="Strong"/>
        </w:rPr>
        <w:t>Cloud9</w:t>
      </w:r>
      <w:r>
        <w:t xml:space="preserve">, click the </w:t>
      </w:r>
      <w:r>
        <w:rPr>
          <w:rStyle w:val="Strong"/>
        </w:rPr>
        <w:t>AWS Cloud9</w:t>
      </w:r>
      <w:r>
        <w:t xml:space="preserve"> button next to File.</w:t>
      </w:r>
    </w:p>
    <w:p w14:paraId="0304C3D6" w14:textId="77777777" w:rsidR="00487195" w:rsidRDefault="00487195" w:rsidP="00487195">
      <w:pPr>
        <w:numPr>
          <w:ilvl w:val="0"/>
          <w:numId w:val="42"/>
        </w:numPr>
        <w:spacing w:before="100" w:beforeAutospacing="1" w:after="100" w:afterAutospacing="1"/>
      </w:pPr>
      <w:r>
        <w:t xml:space="preserve">Select </w:t>
      </w:r>
      <w:r>
        <w:rPr>
          <w:rStyle w:val="Strong"/>
        </w:rPr>
        <w:t xml:space="preserve">Go </w:t>
      </w:r>
      <w:proofErr w:type="gramStart"/>
      <w:r>
        <w:rPr>
          <w:rStyle w:val="Strong"/>
        </w:rPr>
        <w:t>To</w:t>
      </w:r>
      <w:proofErr w:type="gramEnd"/>
      <w:r>
        <w:rPr>
          <w:rStyle w:val="Strong"/>
        </w:rPr>
        <w:t xml:space="preserve"> Your Dashboard</w:t>
      </w:r>
      <w:r>
        <w:t>.</w:t>
      </w:r>
    </w:p>
    <w:p w14:paraId="68D99BB1" w14:textId="77777777" w:rsidR="00487195" w:rsidRDefault="00487195" w:rsidP="00487195">
      <w:pPr>
        <w:numPr>
          <w:ilvl w:val="0"/>
          <w:numId w:val="42"/>
        </w:numPr>
        <w:spacing w:before="100" w:beforeAutospacing="1" w:after="100" w:afterAutospacing="1"/>
      </w:pPr>
      <w:r>
        <w:t xml:space="preserve">Choose the </w:t>
      </w:r>
      <w:r>
        <w:rPr>
          <w:rStyle w:val="Strong"/>
        </w:rPr>
        <w:t>Services</w:t>
      </w:r>
      <w:r>
        <w:t xml:space="preserve"> menu and choose </w:t>
      </w:r>
      <w:r>
        <w:rPr>
          <w:rStyle w:val="Strong"/>
        </w:rPr>
        <w:t>API Gateway</w:t>
      </w:r>
      <w:r>
        <w:t>.</w:t>
      </w:r>
    </w:p>
    <w:p w14:paraId="7F36C2EB" w14:textId="77777777" w:rsidR="00487195" w:rsidRDefault="00487195" w:rsidP="00487195">
      <w:pPr>
        <w:numPr>
          <w:ilvl w:val="0"/>
          <w:numId w:val="42"/>
        </w:numPr>
        <w:spacing w:before="100" w:beforeAutospacing="1" w:after="100" w:afterAutospacing="1"/>
      </w:pPr>
      <w:r>
        <w:t xml:space="preserve">Choose the </w:t>
      </w:r>
      <w:proofErr w:type="spellStart"/>
      <w:r>
        <w:rPr>
          <w:rStyle w:val="Strong"/>
        </w:rPr>
        <w:t>DragonSearchAPI</w:t>
      </w:r>
      <w:proofErr w:type="spellEnd"/>
      <w:r>
        <w:t xml:space="preserve"> link on the left menu.</w:t>
      </w:r>
    </w:p>
    <w:p w14:paraId="72E0BE9C" w14:textId="77777777" w:rsidR="00487195" w:rsidRDefault="00487195" w:rsidP="00487195">
      <w:pPr>
        <w:numPr>
          <w:ilvl w:val="0"/>
          <w:numId w:val="42"/>
        </w:numPr>
        <w:spacing w:before="100" w:beforeAutospacing="1" w:after="100" w:afterAutospacing="1"/>
      </w:pPr>
      <w:r>
        <w:t xml:space="preserve">Choose the </w:t>
      </w:r>
      <w:r>
        <w:rPr>
          <w:rStyle w:val="Strong"/>
        </w:rPr>
        <w:t>Stages</w:t>
      </w:r>
      <w:r>
        <w:t xml:space="preserve"> link on the left menu.</w:t>
      </w:r>
    </w:p>
    <w:p w14:paraId="32FD4FA6" w14:textId="77777777" w:rsidR="00487195" w:rsidRDefault="00487195" w:rsidP="00487195">
      <w:pPr>
        <w:numPr>
          <w:ilvl w:val="0"/>
          <w:numId w:val="42"/>
        </w:numPr>
        <w:spacing w:before="100" w:beforeAutospacing="1" w:after="100" w:afterAutospacing="1"/>
      </w:pPr>
      <w:r>
        <w:t xml:space="preserve">Choose the </w:t>
      </w:r>
      <w:r>
        <w:rPr>
          <w:rStyle w:val="Strong"/>
        </w:rPr>
        <w:t>prod</w:t>
      </w:r>
      <w:r>
        <w:t xml:space="preserve"> link.</w:t>
      </w:r>
    </w:p>
    <w:p w14:paraId="3AE55937" w14:textId="77777777" w:rsidR="00487195" w:rsidRDefault="00487195" w:rsidP="00487195">
      <w:pPr>
        <w:numPr>
          <w:ilvl w:val="0"/>
          <w:numId w:val="42"/>
        </w:numPr>
        <w:spacing w:before="100" w:beforeAutospacing="1" w:after="100" w:afterAutospacing="1"/>
      </w:pPr>
      <w:r>
        <w:t xml:space="preserve">Choose the </w:t>
      </w:r>
      <w:r>
        <w:rPr>
          <w:rStyle w:val="Strong"/>
        </w:rPr>
        <w:t>Logs/Tracing</w:t>
      </w:r>
      <w:r>
        <w:t xml:space="preserve"> tab.</w:t>
      </w:r>
    </w:p>
    <w:p w14:paraId="0B9C5884" w14:textId="77777777" w:rsidR="00487195" w:rsidRDefault="00487195" w:rsidP="00487195">
      <w:pPr>
        <w:numPr>
          <w:ilvl w:val="0"/>
          <w:numId w:val="42"/>
        </w:numPr>
        <w:spacing w:before="100" w:beforeAutospacing="1" w:after="100" w:afterAutospacing="1"/>
      </w:pPr>
      <w:r>
        <w:t xml:space="preserve">Under </w:t>
      </w:r>
      <w:r>
        <w:rPr>
          <w:rStyle w:val="Strong"/>
        </w:rPr>
        <w:t>X-Ray Tracing</w:t>
      </w:r>
      <w:r>
        <w:t xml:space="preserve">, put a check mark next to </w:t>
      </w:r>
      <w:r>
        <w:rPr>
          <w:rStyle w:val="Strong"/>
        </w:rPr>
        <w:t>Enable X-Ray Tracing</w:t>
      </w:r>
      <w:r>
        <w:t>.</w:t>
      </w:r>
    </w:p>
    <w:p w14:paraId="07FC8903" w14:textId="77777777" w:rsidR="00487195" w:rsidRDefault="00487195" w:rsidP="00487195">
      <w:pPr>
        <w:numPr>
          <w:ilvl w:val="0"/>
          <w:numId w:val="42"/>
        </w:numPr>
        <w:spacing w:before="100" w:beforeAutospacing="1" w:after="100" w:afterAutospacing="1"/>
      </w:pPr>
      <w:r>
        <w:t xml:space="preserve">Choose the </w:t>
      </w:r>
      <w:r>
        <w:rPr>
          <w:rStyle w:val="Strong"/>
        </w:rPr>
        <w:t>Save Changes</w:t>
      </w:r>
      <w:r>
        <w:t xml:space="preserve"> button.</w:t>
      </w:r>
    </w:p>
    <w:p w14:paraId="7E20EF62" w14:textId="77777777" w:rsidR="00487195" w:rsidRDefault="00487195" w:rsidP="00487195">
      <w:pPr>
        <w:numPr>
          <w:ilvl w:val="0"/>
          <w:numId w:val="42"/>
        </w:numPr>
        <w:spacing w:before="100" w:beforeAutospacing="1" w:after="100" w:afterAutospacing="1"/>
      </w:pPr>
      <w:r>
        <w:t xml:space="preserve">Then redeploy the API. </w:t>
      </w:r>
      <w:r>
        <w:rPr>
          <w:rStyle w:val="Strong"/>
        </w:rPr>
        <w:t>Actions</w:t>
      </w:r>
      <w:r>
        <w:t xml:space="preserve"> &gt; </w:t>
      </w:r>
      <w:r>
        <w:rPr>
          <w:rStyle w:val="Strong"/>
        </w:rPr>
        <w:t>Deploy</w:t>
      </w:r>
      <w:r>
        <w:t xml:space="preserve"> (prod)</w:t>
      </w:r>
    </w:p>
    <w:p w14:paraId="508C84C0" w14:textId="77777777" w:rsidR="00487195" w:rsidRDefault="00487195" w:rsidP="00487195">
      <w:pPr>
        <w:pStyle w:val="NormalWeb"/>
      </w:pPr>
      <w:r>
        <w:t xml:space="preserve">Now we have X-Ray tracing enabled, we should head over to Amazon CloudWatch and look at the current information we have about the prior interactions with </w:t>
      </w:r>
      <w:proofErr w:type="gramStart"/>
      <w:r>
        <w:t>DynamoDB..</w:t>
      </w:r>
      <w:proofErr w:type="gramEnd"/>
      <w:r>
        <w:t xml:space="preserve"> - optional step (</w:t>
      </w:r>
      <w:r>
        <w:rPr>
          <w:rStyle w:val="Emphasis"/>
        </w:rPr>
        <w:t>recommended</w:t>
      </w:r>
      <w:r>
        <w:t>)</w:t>
      </w:r>
    </w:p>
    <w:p w14:paraId="39CDA739" w14:textId="77777777" w:rsidR="00487195" w:rsidRDefault="00487195" w:rsidP="00487195">
      <w:pPr>
        <w:pStyle w:val="Heading2"/>
      </w:pPr>
      <w:bookmarkStart w:id="47" w:name="header-n75"/>
      <w:bookmarkEnd w:id="47"/>
      <w:r>
        <w:t xml:space="preserve">Step 2: Explore the CloudWatch Metrics of DynamoDB </w:t>
      </w:r>
      <w:proofErr w:type="gramStart"/>
      <w:r>
        <w:t>-[</w:t>
      </w:r>
      <w:proofErr w:type="gramEnd"/>
      <w:r>
        <w:t>optional section]</w:t>
      </w:r>
    </w:p>
    <w:p w14:paraId="2194F7A5" w14:textId="77777777" w:rsidR="00487195" w:rsidRDefault="00487195" w:rsidP="00487195">
      <w:pPr>
        <w:pStyle w:val="NormalWeb"/>
        <w:numPr>
          <w:ilvl w:val="0"/>
          <w:numId w:val="43"/>
        </w:numPr>
      </w:pPr>
      <w:r>
        <w:t xml:space="preserve">Choose the </w:t>
      </w:r>
      <w:r>
        <w:rPr>
          <w:rStyle w:val="Strong"/>
        </w:rPr>
        <w:t>Services</w:t>
      </w:r>
      <w:r>
        <w:t xml:space="preserve"> menu and search for </w:t>
      </w:r>
      <w:r>
        <w:rPr>
          <w:rStyle w:val="Strong"/>
        </w:rPr>
        <w:t>CloudWatch</w:t>
      </w:r>
      <w:r>
        <w:t>.</w:t>
      </w:r>
    </w:p>
    <w:p w14:paraId="6AED48C9" w14:textId="77777777" w:rsidR="00487195" w:rsidRDefault="00487195" w:rsidP="00487195">
      <w:pPr>
        <w:pStyle w:val="NormalWeb"/>
        <w:numPr>
          <w:ilvl w:val="0"/>
          <w:numId w:val="43"/>
        </w:numPr>
      </w:pPr>
      <w:r>
        <w:t xml:space="preserve">Click </w:t>
      </w:r>
      <w:r>
        <w:rPr>
          <w:rStyle w:val="Strong"/>
        </w:rPr>
        <w:t>Metrics</w:t>
      </w:r>
      <w:r>
        <w:t xml:space="preserve"> in the left menu.</w:t>
      </w:r>
    </w:p>
    <w:p w14:paraId="2C0E2AAD" w14:textId="77777777" w:rsidR="00487195" w:rsidRDefault="00487195" w:rsidP="00487195">
      <w:pPr>
        <w:pStyle w:val="NormalWeb"/>
        <w:numPr>
          <w:ilvl w:val="0"/>
          <w:numId w:val="43"/>
        </w:numPr>
      </w:pPr>
      <w:r>
        <w:t xml:space="preserve">Click </w:t>
      </w:r>
      <w:r>
        <w:rPr>
          <w:rStyle w:val="Strong"/>
        </w:rPr>
        <w:t>DynamoDB</w:t>
      </w:r>
      <w:r>
        <w:t xml:space="preserve"> in the </w:t>
      </w:r>
      <w:r>
        <w:rPr>
          <w:rStyle w:val="Strong"/>
        </w:rPr>
        <w:t>All metrics</w:t>
      </w:r>
      <w:r>
        <w:t xml:space="preserve"> tab.</w:t>
      </w:r>
    </w:p>
    <w:p w14:paraId="3687F8CE" w14:textId="77777777" w:rsidR="00487195" w:rsidRDefault="00487195" w:rsidP="00487195">
      <w:pPr>
        <w:pStyle w:val="NormalWeb"/>
        <w:numPr>
          <w:ilvl w:val="0"/>
          <w:numId w:val="43"/>
        </w:numPr>
      </w:pPr>
      <w:r>
        <w:t xml:space="preserve">Under </w:t>
      </w:r>
      <w:r>
        <w:rPr>
          <w:rStyle w:val="Strong"/>
        </w:rPr>
        <w:t>Table Metrics</w:t>
      </w:r>
      <w:r>
        <w:t>, you will find the amount of consumed RCU and WCU for the calls you have made on your table in the previous exercises. By default, the time period is set to 3 hours, so you may have to set the time period to longer depending on when you did the previous exercises (see top of console).</w:t>
      </w:r>
    </w:p>
    <w:p w14:paraId="1960B507" w14:textId="77777777" w:rsidR="00487195" w:rsidRDefault="00487195" w:rsidP="00487195">
      <w:pPr>
        <w:pStyle w:val="NormalWeb"/>
        <w:numPr>
          <w:ilvl w:val="0"/>
          <w:numId w:val="43"/>
        </w:numPr>
      </w:pPr>
      <w:r>
        <w:t xml:space="preserve">Feel free to explore the other metrics that are available. Note that you will only see the metrics that </w:t>
      </w:r>
      <w:r>
        <w:rPr>
          <w:u w:val="single"/>
        </w:rPr>
        <w:t>have data</w:t>
      </w:r>
      <w:r>
        <w:t>. You can find the list of CloudWatch Metric Dimensions for DynamoDB here:</w:t>
      </w:r>
    </w:p>
    <w:p w14:paraId="2E0D9E3E" w14:textId="77777777" w:rsidR="00487195" w:rsidRDefault="00487195" w:rsidP="00487195">
      <w:pPr>
        <w:pStyle w:val="HTMLPreformatted"/>
        <w:ind w:left="720"/>
      </w:pPr>
      <w:r>
        <w:t>https://docs.aws.amazon.com/amazondynamodb/latest/developerguide/metrics-dimensions.html</w:t>
      </w:r>
    </w:p>
    <w:p w14:paraId="5B7C7C0D" w14:textId="77777777" w:rsidR="00487195" w:rsidRDefault="00487195" w:rsidP="00487195">
      <w:pPr>
        <w:pStyle w:val="NormalWeb"/>
        <w:ind w:left="720"/>
      </w:pPr>
      <w:r>
        <w:t>The goal of this task is for you to simply explore the console of CloudWatch and understand that there are different metrics.</w:t>
      </w:r>
    </w:p>
    <w:p w14:paraId="51AFDC28" w14:textId="77777777" w:rsidR="00487195" w:rsidRDefault="00D70DA5" w:rsidP="00487195">
      <w:r>
        <w:rPr>
          <w:noProof/>
        </w:rPr>
        <w:pict w14:anchorId="58D35D2F">
          <v:rect id="_x0000_i1027" alt="" style="width:451pt;height:.05pt;mso-width-percent:0;mso-height-percent:0;mso-width-percent:0;mso-height-percent:0" o:hralign="center" o:hrstd="t" o:hr="t" fillcolor="#a0a0a0" stroked="f"/>
        </w:pict>
      </w:r>
    </w:p>
    <w:p w14:paraId="629DD7C6" w14:textId="77777777" w:rsidR="00487195" w:rsidRDefault="00487195" w:rsidP="00487195">
      <w:pPr>
        <w:pStyle w:val="NormalWeb"/>
      </w:pPr>
      <w:r>
        <w:rPr>
          <w:rFonts w:ascii="Apple Color Emoji" w:hAnsi="Apple Color Emoji" w:cs="Apple Color Emoji"/>
        </w:rPr>
        <w:t>⚠️</w:t>
      </w:r>
      <w:r>
        <w:t xml:space="preserve"> </w:t>
      </w:r>
      <w:r>
        <w:rPr>
          <w:rStyle w:val="Strong"/>
        </w:rPr>
        <w:t>Command line alert</w:t>
      </w:r>
    </w:p>
    <w:p w14:paraId="5C6BC0B0" w14:textId="77777777" w:rsidR="00487195" w:rsidRDefault="00487195" w:rsidP="00487195">
      <w:pPr>
        <w:pStyle w:val="NormalWeb"/>
      </w:pPr>
      <w:r>
        <w:lastRenderedPageBreak/>
        <w:t>To mix things up a bit, and keep things interesting for you during these labs, we are going to have you complete this particular lab using the command line only.</w:t>
      </w:r>
    </w:p>
    <w:p w14:paraId="2CCC0026" w14:textId="77777777" w:rsidR="00487195" w:rsidRDefault="00487195" w:rsidP="00487195">
      <w:pPr>
        <w:pStyle w:val="NormalWeb"/>
      </w:pPr>
      <w:r>
        <w:t xml:space="preserve">Yep. No code, no 's', no scripting. </w:t>
      </w:r>
    </w:p>
    <w:p w14:paraId="292E6DF9" w14:textId="77777777" w:rsidR="00487195" w:rsidRDefault="00487195" w:rsidP="00487195">
      <w:pPr>
        <w:pStyle w:val="NormalWeb"/>
      </w:pPr>
      <w:r>
        <w:t>Just for a change!</w:t>
      </w:r>
    </w:p>
    <w:p w14:paraId="753DBDD3" w14:textId="77777777" w:rsidR="00487195" w:rsidRDefault="00487195" w:rsidP="00487195">
      <w:pPr>
        <w:pStyle w:val="NormalWeb"/>
      </w:pPr>
      <w:r>
        <w:t xml:space="preserve">I think it is valuable for even </w:t>
      </w:r>
      <w:proofErr w:type="gramStart"/>
      <w:r>
        <w:t>you</w:t>
      </w:r>
      <w:proofErr w:type="gramEnd"/>
      <w:r>
        <w:t xml:space="preserve"> coders to learn the basics of the CLI. You don't </w:t>
      </w:r>
      <w:proofErr w:type="spellStart"/>
      <w:r>
        <w:t>abve</w:t>
      </w:r>
      <w:proofErr w:type="spellEnd"/>
      <w:r>
        <w:t xml:space="preserve"> to be a systems admin to do this ;), just roll with it it's pretty straight forward.</w:t>
      </w:r>
    </w:p>
    <w:p w14:paraId="5CA835B8" w14:textId="77777777" w:rsidR="00487195" w:rsidRDefault="00487195" w:rsidP="00487195">
      <w:pPr>
        <w:pStyle w:val="NormalWeb"/>
      </w:pPr>
      <w:r>
        <w:rPr>
          <w:rStyle w:val="Emphasis"/>
        </w:rPr>
        <w:t>TIP</w:t>
      </w:r>
      <w:r>
        <w:t xml:space="preserve"> Copy these commands to a text editor first before editing them (or use a new file in your Cloud 9 environment) so editing the commands that use below are a bit easier to work with.</w:t>
      </w:r>
    </w:p>
    <w:p w14:paraId="3C21CD9A" w14:textId="77777777" w:rsidR="00487195" w:rsidRDefault="00D70DA5" w:rsidP="00487195">
      <w:r>
        <w:rPr>
          <w:noProof/>
        </w:rPr>
        <w:pict w14:anchorId="50312979">
          <v:rect id="_x0000_i1026" alt="" style="width:451pt;height:.05pt;mso-width-percent:0;mso-height-percent:0;mso-width-percent:0;mso-height-percent:0" o:hralign="center" o:hrstd="t" o:hr="t" fillcolor="#a0a0a0" stroked="f"/>
        </w:pict>
      </w:r>
    </w:p>
    <w:p w14:paraId="77D96D26" w14:textId="77777777" w:rsidR="00487195" w:rsidRDefault="00487195" w:rsidP="00487195">
      <w:pPr>
        <w:pStyle w:val="Heading2"/>
      </w:pPr>
      <w:bookmarkStart w:id="48" w:name="header-n97"/>
      <w:bookmarkEnd w:id="48"/>
      <w:r>
        <w:t xml:space="preserve">Step 3: Get alerted on </w:t>
      </w:r>
      <w:proofErr w:type="spellStart"/>
      <w:r>
        <w:t>UserErrors</w:t>
      </w:r>
      <w:proofErr w:type="spellEnd"/>
    </w:p>
    <w:p w14:paraId="6B3D53B2" w14:textId="77777777" w:rsidR="00487195" w:rsidRDefault="00487195" w:rsidP="00487195">
      <w:pPr>
        <w:pStyle w:val="NormalWeb"/>
      </w:pPr>
      <w:r>
        <w:t xml:space="preserve">In this task, you will create a </w:t>
      </w:r>
      <w:r>
        <w:rPr>
          <w:rStyle w:val="Strong"/>
        </w:rPr>
        <w:t>CloudWatch Alarm</w:t>
      </w:r>
      <w:r>
        <w:t xml:space="preserve"> from based on the metric </w:t>
      </w:r>
      <w:proofErr w:type="spellStart"/>
      <w:r>
        <w:rPr>
          <w:rStyle w:val="Strong"/>
        </w:rPr>
        <w:t>UserErrors</w:t>
      </w:r>
      <w:proofErr w:type="spellEnd"/>
      <w:r>
        <w:t>. The alarm will notify a Simple Notification Service Topic that you will create and that you will subscribe to using an email address that you have access to.</w:t>
      </w:r>
    </w:p>
    <w:p w14:paraId="2AC0CE79" w14:textId="77777777" w:rsidR="00487195" w:rsidRDefault="00487195" w:rsidP="00487195">
      <w:pPr>
        <w:pStyle w:val="NormalWeb"/>
        <w:numPr>
          <w:ilvl w:val="0"/>
          <w:numId w:val="44"/>
        </w:numPr>
      </w:pPr>
      <w:r>
        <w:t xml:space="preserve">In the </w:t>
      </w:r>
      <w:r>
        <w:rPr>
          <w:rStyle w:val="Strong"/>
        </w:rPr>
        <w:t>Cloud 9 terminal</w:t>
      </w:r>
      <w:r>
        <w:t>, execute the following command to create a Simple Notification Service Topic.</w:t>
      </w:r>
    </w:p>
    <w:p w14:paraId="41BDC6B5" w14:textId="77777777" w:rsidR="00487195" w:rsidRDefault="00487195" w:rsidP="00487195">
      <w:pPr>
        <w:pStyle w:val="HTMLPreformatted"/>
        <w:ind w:left="720"/>
      </w:pPr>
      <w:proofErr w:type="spellStart"/>
      <w:r>
        <w:t>aws</w:t>
      </w:r>
      <w:proofErr w:type="spellEnd"/>
      <w:r>
        <w:t xml:space="preserve"> </w:t>
      </w:r>
      <w:proofErr w:type="spellStart"/>
      <w:r>
        <w:t>sns</w:t>
      </w:r>
      <w:proofErr w:type="spellEnd"/>
      <w:r>
        <w:t xml:space="preserve"> create-topic </w:t>
      </w:r>
      <w:r>
        <w:rPr>
          <w:rStyle w:val="cm-attribute"/>
        </w:rPr>
        <w:t>--name</w:t>
      </w:r>
      <w:r>
        <w:t xml:space="preserve"> </w:t>
      </w:r>
      <w:proofErr w:type="spellStart"/>
      <w:r>
        <w:t>edx</w:t>
      </w:r>
      <w:proofErr w:type="spellEnd"/>
      <w:r>
        <w:t>-ddb-monitor</w:t>
      </w:r>
    </w:p>
    <w:p w14:paraId="287CE3EC" w14:textId="77777777" w:rsidR="00487195" w:rsidRDefault="00487195" w:rsidP="00487195">
      <w:pPr>
        <w:pStyle w:val="NormalWeb"/>
        <w:ind w:left="720"/>
      </w:pPr>
      <w:r>
        <w:t>The result will look similar to the following. It gives you the SNS Topic ARN that will be used in the next steps.</w:t>
      </w:r>
    </w:p>
    <w:p w14:paraId="5A40AA3A" w14:textId="77777777" w:rsidR="00487195" w:rsidRDefault="00487195" w:rsidP="00487195">
      <w:pPr>
        <w:pStyle w:val="HTMLPreformatted"/>
        <w:ind w:left="720"/>
      </w:pPr>
      <w:r>
        <w:t>{</w:t>
      </w:r>
    </w:p>
    <w:p w14:paraId="7DCF5692" w14:textId="77777777" w:rsidR="00487195" w:rsidRDefault="00487195" w:rsidP="00487195">
      <w:pPr>
        <w:pStyle w:val="HTMLPreformatted"/>
        <w:ind w:left="720"/>
      </w:pPr>
      <w:r>
        <w:t xml:space="preserve">    </w:t>
      </w:r>
      <w:r>
        <w:rPr>
          <w:rStyle w:val="cm-string"/>
        </w:rPr>
        <w:t>"</w:t>
      </w:r>
      <w:proofErr w:type="spellStart"/>
      <w:r>
        <w:rPr>
          <w:rStyle w:val="cm-string"/>
        </w:rPr>
        <w:t>TopicArn</w:t>
      </w:r>
      <w:proofErr w:type="spellEnd"/>
      <w:r>
        <w:rPr>
          <w:rStyle w:val="cm-string"/>
        </w:rPr>
        <w:t>"</w:t>
      </w:r>
      <w:r>
        <w:t xml:space="preserve">: </w:t>
      </w:r>
      <w:r>
        <w:rPr>
          <w:rStyle w:val="cm-string"/>
        </w:rPr>
        <w:t>"</w:t>
      </w:r>
      <w:proofErr w:type="gramStart"/>
      <w:r>
        <w:rPr>
          <w:rStyle w:val="cm-string"/>
        </w:rPr>
        <w:t>arn:aws</w:t>
      </w:r>
      <w:proofErr w:type="gramEnd"/>
      <w:r>
        <w:rPr>
          <w:rStyle w:val="cm-string"/>
        </w:rPr>
        <w:t>:sns:us-east-1:xxxxxxxxxxx:edx-ddb-monitor"</w:t>
      </w:r>
    </w:p>
    <w:p w14:paraId="163927A3" w14:textId="77777777" w:rsidR="00487195" w:rsidRDefault="00487195" w:rsidP="00487195">
      <w:pPr>
        <w:pStyle w:val="HTMLPreformatted"/>
        <w:ind w:left="720"/>
      </w:pPr>
      <w:r>
        <w:t>}</w:t>
      </w:r>
    </w:p>
    <w:p w14:paraId="29B250CA" w14:textId="77777777" w:rsidR="00487195" w:rsidRDefault="00487195" w:rsidP="00487195">
      <w:pPr>
        <w:pStyle w:val="NormalWeb"/>
        <w:ind w:left="720"/>
      </w:pPr>
      <w:r>
        <w:t xml:space="preserve">Each time the SNS Topic ARN is referred in the next step, the value that you must use is </w:t>
      </w:r>
      <w:proofErr w:type="gramStart"/>
      <w:r>
        <w:rPr>
          <w:rStyle w:val="HTMLCode"/>
        </w:rPr>
        <w:t>arn:aws</w:t>
      </w:r>
      <w:proofErr w:type="gramEnd"/>
      <w:r>
        <w:rPr>
          <w:rStyle w:val="HTMLCode"/>
        </w:rPr>
        <w:t>:sns:us-east-1:xxxxxxxx:edx-ddb-monitor</w:t>
      </w:r>
      <w:r>
        <w:t xml:space="preserve"> based on the result above. Your ARN is different, make sure that you use your ARN and not the one we gave you here.</w:t>
      </w:r>
    </w:p>
    <w:p w14:paraId="38D20E2E" w14:textId="77777777" w:rsidR="00487195" w:rsidRDefault="00487195" w:rsidP="00487195">
      <w:pPr>
        <w:pStyle w:val="NormalWeb"/>
        <w:numPr>
          <w:ilvl w:val="0"/>
          <w:numId w:val="44"/>
        </w:numPr>
      </w:pPr>
      <w:r>
        <w:t xml:space="preserve">Subscribe your email address to the SNS Topic you created by running the following command. Make sure you replace </w:t>
      </w:r>
      <w:r>
        <w:rPr>
          <w:rStyle w:val="HTMLCode"/>
        </w:rPr>
        <w:t>&lt;SNS TOPIC ARN&gt;</w:t>
      </w:r>
      <w:r>
        <w:t xml:space="preserve"> with the SNS Topic ARN you received in the previous step and </w:t>
      </w:r>
      <w:r>
        <w:rPr>
          <w:rStyle w:val="HTMLCode"/>
        </w:rPr>
        <w:t>&lt;YOUR EMAIL ADDRESS&gt;</w:t>
      </w:r>
      <w:r>
        <w:t xml:space="preserve"> with an email address you have access to as you will receive an email to confirm.</w:t>
      </w:r>
    </w:p>
    <w:p w14:paraId="6D76C869" w14:textId="77777777" w:rsidR="00487195" w:rsidRDefault="00487195" w:rsidP="00487195">
      <w:pPr>
        <w:pStyle w:val="HTMLPreformatted"/>
        <w:ind w:left="720"/>
      </w:pPr>
      <w:proofErr w:type="spellStart"/>
      <w:r>
        <w:t>aws</w:t>
      </w:r>
      <w:proofErr w:type="spellEnd"/>
      <w:r>
        <w:t xml:space="preserve"> </w:t>
      </w:r>
      <w:proofErr w:type="spellStart"/>
      <w:r>
        <w:t>sns</w:t>
      </w:r>
      <w:proofErr w:type="spellEnd"/>
      <w:r>
        <w:t xml:space="preserve"> subscribe </w:t>
      </w:r>
      <w:r>
        <w:rPr>
          <w:rStyle w:val="cm-attribute"/>
        </w:rPr>
        <w:t>--topic-</w:t>
      </w:r>
      <w:proofErr w:type="spellStart"/>
      <w:r>
        <w:rPr>
          <w:rStyle w:val="cm-attribute"/>
        </w:rPr>
        <w:t>arn</w:t>
      </w:r>
      <w:proofErr w:type="spellEnd"/>
      <w:r>
        <w:t xml:space="preserve"> &lt;SNS TOPIC ARN&gt; </w:t>
      </w:r>
      <w:r>
        <w:rPr>
          <w:rStyle w:val="cm-attribute"/>
        </w:rPr>
        <w:t>--protocol</w:t>
      </w:r>
      <w:r>
        <w:t xml:space="preserve"> email </w:t>
      </w:r>
      <w:r>
        <w:rPr>
          <w:rStyle w:val="cm-attribute"/>
        </w:rPr>
        <w:t>--notification-endpoint</w:t>
      </w:r>
      <w:r>
        <w:t xml:space="preserve"> &lt;YOUR EMAIL ADDRESS&gt;</w:t>
      </w:r>
    </w:p>
    <w:p w14:paraId="00F34BD9" w14:textId="77777777" w:rsidR="00487195" w:rsidRDefault="00487195" w:rsidP="00487195">
      <w:pPr>
        <w:pStyle w:val="NormalWeb"/>
        <w:ind w:left="720"/>
      </w:pPr>
      <w:r>
        <w:t>The result will look like the following:</w:t>
      </w:r>
    </w:p>
    <w:p w14:paraId="10B1864C" w14:textId="77777777" w:rsidR="00487195" w:rsidRDefault="00487195" w:rsidP="00487195">
      <w:pPr>
        <w:pStyle w:val="HTMLPreformatted"/>
        <w:ind w:left="720"/>
      </w:pPr>
      <w:r>
        <w:t>{</w:t>
      </w:r>
    </w:p>
    <w:p w14:paraId="0579C983" w14:textId="77777777" w:rsidR="00487195" w:rsidRDefault="00487195" w:rsidP="00487195">
      <w:pPr>
        <w:pStyle w:val="HTMLPreformatted"/>
        <w:ind w:left="720"/>
      </w:pPr>
      <w:r>
        <w:t xml:space="preserve">    "</w:t>
      </w:r>
      <w:proofErr w:type="spellStart"/>
      <w:r>
        <w:t>SubscriptionArn</w:t>
      </w:r>
      <w:proofErr w:type="spellEnd"/>
      <w:r>
        <w:t>": "pending confirmation"</w:t>
      </w:r>
    </w:p>
    <w:p w14:paraId="2C345289" w14:textId="77777777" w:rsidR="00487195" w:rsidRDefault="00487195" w:rsidP="00487195">
      <w:pPr>
        <w:pStyle w:val="HTMLPreformatted"/>
        <w:ind w:left="720"/>
      </w:pPr>
      <w:r>
        <w:t>}</w:t>
      </w:r>
    </w:p>
    <w:p w14:paraId="6E4F2CD8" w14:textId="77777777" w:rsidR="00487195" w:rsidRDefault="00487195" w:rsidP="00487195">
      <w:pPr>
        <w:pStyle w:val="NormalWeb"/>
        <w:numPr>
          <w:ilvl w:val="0"/>
          <w:numId w:val="44"/>
        </w:numPr>
      </w:pPr>
      <w:r>
        <w:lastRenderedPageBreak/>
        <w:t xml:space="preserve">You will receive an email at the address that you provided. It will be from </w:t>
      </w:r>
      <w:hyperlink r:id="rId16" w:tgtFrame="_blank" w:history="1">
        <w:r>
          <w:rPr>
            <w:rStyle w:val="Hyperlink"/>
            <w:b/>
            <w:bCs/>
          </w:rPr>
          <w:t>no-reply@sns.amazonaws.com</w:t>
        </w:r>
      </w:hyperlink>
      <w:r>
        <w:t xml:space="preserve"> and will contain a link to confirm your subscription. In that email, click on the link </w:t>
      </w:r>
      <w:r>
        <w:rPr>
          <w:rStyle w:val="Strong"/>
        </w:rPr>
        <w:t>Confirm subscription</w:t>
      </w:r>
      <w:r>
        <w:t>. The email will be similar to the following:</w:t>
      </w:r>
    </w:p>
    <w:p w14:paraId="6E783F35" w14:textId="77777777" w:rsidR="00487195" w:rsidRDefault="00487195" w:rsidP="00487195">
      <w:pPr>
        <w:pStyle w:val="HTMLPreformatted"/>
        <w:numPr>
          <w:ilvl w:val="0"/>
          <w:numId w:val="44"/>
        </w:numPr>
        <w:tabs>
          <w:tab w:val="clear" w:pos="720"/>
        </w:tabs>
      </w:pPr>
      <w:r>
        <w:t xml:space="preserve">You have chosen to subscribe to the topic: </w:t>
      </w:r>
    </w:p>
    <w:p w14:paraId="161DC9AB" w14:textId="77777777" w:rsidR="00487195" w:rsidRDefault="00487195" w:rsidP="00487195">
      <w:pPr>
        <w:pStyle w:val="HTMLPreformatted"/>
        <w:numPr>
          <w:ilvl w:val="0"/>
          <w:numId w:val="44"/>
        </w:numPr>
        <w:tabs>
          <w:tab w:val="clear" w:pos="720"/>
        </w:tabs>
      </w:pPr>
      <w:proofErr w:type="gramStart"/>
      <w:r>
        <w:t>arn:aws</w:t>
      </w:r>
      <w:proofErr w:type="gramEnd"/>
      <w:r>
        <w:t>:sns:us-east-1:123456789012:edx-ddb-monitor</w:t>
      </w:r>
    </w:p>
    <w:p w14:paraId="0FCE70E0" w14:textId="77777777" w:rsidR="00487195" w:rsidRDefault="00487195" w:rsidP="00487195">
      <w:pPr>
        <w:pStyle w:val="HTMLPreformatted"/>
        <w:numPr>
          <w:ilvl w:val="0"/>
          <w:numId w:val="44"/>
        </w:numPr>
        <w:tabs>
          <w:tab w:val="clear" w:pos="720"/>
        </w:tabs>
      </w:pPr>
    </w:p>
    <w:p w14:paraId="7DCD0D59" w14:textId="77777777" w:rsidR="00487195" w:rsidRDefault="00487195" w:rsidP="00487195">
      <w:pPr>
        <w:pStyle w:val="HTMLPreformatted"/>
        <w:numPr>
          <w:ilvl w:val="0"/>
          <w:numId w:val="44"/>
        </w:numPr>
        <w:tabs>
          <w:tab w:val="clear" w:pos="720"/>
        </w:tabs>
      </w:pPr>
      <w:r>
        <w:t xml:space="preserve">To confirm this subscription, click or visit the link below (If this was in error no action is necessary): </w:t>
      </w:r>
    </w:p>
    <w:p w14:paraId="3E861694" w14:textId="77777777" w:rsidR="00487195" w:rsidRDefault="00487195" w:rsidP="00487195">
      <w:pPr>
        <w:pStyle w:val="HTMLPreformatted"/>
        <w:numPr>
          <w:ilvl w:val="0"/>
          <w:numId w:val="44"/>
        </w:numPr>
        <w:tabs>
          <w:tab w:val="clear" w:pos="720"/>
        </w:tabs>
      </w:pPr>
      <w:r>
        <w:t>Confirm subscription</w:t>
      </w:r>
    </w:p>
    <w:p w14:paraId="391D005C" w14:textId="77777777" w:rsidR="00487195" w:rsidRDefault="00487195" w:rsidP="00487195">
      <w:pPr>
        <w:pStyle w:val="HTMLPreformatted"/>
        <w:numPr>
          <w:ilvl w:val="0"/>
          <w:numId w:val="44"/>
        </w:numPr>
        <w:tabs>
          <w:tab w:val="clear" w:pos="720"/>
        </w:tabs>
      </w:pPr>
    </w:p>
    <w:p w14:paraId="28A3A609" w14:textId="77777777" w:rsidR="00487195" w:rsidRDefault="00487195" w:rsidP="00487195">
      <w:pPr>
        <w:pStyle w:val="HTMLPreformatted"/>
        <w:numPr>
          <w:ilvl w:val="0"/>
          <w:numId w:val="44"/>
        </w:numPr>
        <w:tabs>
          <w:tab w:val="clear" w:pos="720"/>
        </w:tabs>
      </w:pPr>
      <w:r>
        <w:t xml:space="preserve">Please do not reply directly to this email. If you wish to remove yourself from receiving all future SNS subscription confirmation </w:t>
      </w:r>
      <w:proofErr w:type="gramStart"/>
      <w:r>
        <w:t>requests</w:t>
      </w:r>
      <w:proofErr w:type="gramEnd"/>
      <w:r>
        <w:t xml:space="preserve"> please send an email to </w:t>
      </w:r>
      <w:proofErr w:type="spellStart"/>
      <w:r>
        <w:t>sns</w:t>
      </w:r>
      <w:proofErr w:type="spellEnd"/>
      <w:r>
        <w:t>-opt-out</w:t>
      </w:r>
    </w:p>
    <w:p w14:paraId="29256E3A" w14:textId="6534359C" w:rsidR="00487195" w:rsidRDefault="00487195" w:rsidP="00487195">
      <w:pPr>
        <w:pStyle w:val="NormalWeb"/>
        <w:ind w:left="720"/>
      </w:pPr>
      <w:r>
        <w:t xml:space="preserve">A web page will open that will look like the following: </w:t>
      </w:r>
      <w:r>
        <w:fldChar w:fldCharType="begin"/>
      </w:r>
      <w:r>
        <w:instrText xml:space="preserve"> INCLUDEPICTURE "https://courses.edx.org/asset-v1:AWS+OTP-AWS-D6+2T2019+type@asset+block@1558043413311.png" \* MERGEFORMATINET </w:instrText>
      </w:r>
      <w:r>
        <w:fldChar w:fldCharType="separate"/>
      </w:r>
      <w:r>
        <w:rPr>
          <w:noProof/>
        </w:rPr>
        <w:drawing>
          <wp:inline distT="0" distB="0" distL="0" distR="0" wp14:anchorId="7F7B203D" wp14:editId="22F9D384">
            <wp:extent cx="5727700" cy="2728595"/>
            <wp:effectExtent l="0" t="0" r="0" b="1905"/>
            <wp:docPr id="16" name="Picture 16" descr="155804341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5580434133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28595"/>
                    </a:xfrm>
                    <a:prstGeom prst="rect">
                      <a:avLst/>
                    </a:prstGeom>
                    <a:noFill/>
                    <a:ln>
                      <a:noFill/>
                    </a:ln>
                  </pic:spPr>
                </pic:pic>
              </a:graphicData>
            </a:graphic>
          </wp:inline>
        </w:drawing>
      </w:r>
      <w:r>
        <w:fldChar w:fldCharType="end"/>
      </w:r>
    </w:p>
    <w:p w14:paraId="1C028170" w14:textId="77777777" w:rsidR="00487195" w:rsidRDefault="00487195" w:rsidP="00487195">
      <w:pPr>
        <w:pStyle w:val="NormalWeb"/>
        <w:numPr>
          <w:ilvl w:val="0"/>
          <w:numId w:val="44"/>
        </w:numPr>
      </w:pPr>
      <w:r>
        <w:t xml:space="preserve">To create the Amazon CloudWatch Alarm, execute the following command in the </w:t>
      </w:r>
      <w:r>
        <w:rPr>
          <w:rStyle w:val="Strong"/>
        </w:rPr>
        <w:t>Cloud 9terminal</w:t>
      </w:r>
      <w:r>
        <w:t xml:space="preserve">. Replace </w:t>
      </w:r>
      <w:r>
        <w:rPr>
          <w:rStyle w:val="HTMLCode"/>
        </w:rPr>
        <w:t>&lt;SNS TOPIC ARN&gt;</w:t>
      </w:r>
      <w:r>
        <w:t xml:space="preserve"> with the SNS Topic </w:t>
      </w:r>
      <w:r>
        <w:rPr>
          <w:rStyle w:val="Strong"/>
        </w:rPr>
        <w:t>ARN</w:t>
      </w:r>
      <w:r>
        <w:t xml:space="preserve"> that you created in a previous step.</w:t>
      </w:r>
    </w:p>
    <w:p w14:paraId="272C5B6A" w14:textId="77777777" w:rsidR="00487195" w:rsidRDefault="00487195" w:rsidP="00487195">
      <w:pPr>
        <w:pStyle w:val="NormalWeb"/>
        <w:ind w:left="720"/>
      </w:pPr>
      <w:r>
        <w:t>This command takes many parameters:</w:t>
      </w:r>
    </w:p>
    <w:p w14:paraId="6BBBAE0C" w14:textId="77777777" w:rsidR="00487195" w:rsidRDefault="00487195" w:rsidP="00487195">
      <w:pPr>
        <w:numPr>
          <w:ilvl w:val="1"/>
          <w:numId w:val="44"/>
        </w:numPr>
        <w:spacing w:before="100" w:beforeAutospacing="1" w:after="100" w:afterAutospacing="1"/>
      </w:pPr>
      <w:r>
        <w:t>alarm-name: The name of the alarm.</w:t>
      </w:r>
    </w:p>
    <w:p w14:paraId="1A10F993" w14:textId="77777777" w:rsidR="00487195" w:rsidRDefault="00487195" w:rsidP="00487195">
      <w:pPr>
        <w:numPr>
          <w:ilvl w:val="1"/>
          <w:numId w:val="44"/>
        </w:numPr>
        <w:spacing w:before="100" w:beforeAutospacing="1" w:after="100" w:afterAutospacing="1"/>
      </w:pPr>
      <w:r>
        <w:t>alarm-description: The description for the alarm.</w:t>
      </w:r>
    </w:p>
    <w:p w14:paraId="18432F95" w14:textId="77777777" w:rsidR="00487195" w:rsidRDefault="00487195" w:rsidP="00487195">
      <w:pPr>
        <w:numPr>
          <w:ilvl w:val="1"/>
          <w:numId w:val="44"/>
        </w:numPr>
        <w:spacing w:before="100" w:beforeAutospacing="1" w:after="100" w:afterAutospacing="1"/>
      </w:pPr>
      <w:r>
        <w:t>namespace: The namespace for the metric associated specified in metric-name. In this case, this is under DynamoDB.</w:t>
      </w:r>
    </w:p>
    <w:p w14:paraId="64851CED" w14:textId="77777777" w:rsidR="00487195" w:rsidRDefault="00487195" w:rsidP="00487195">
      <w:pPr>
        <w:numPr>
          <w:ilvl w:val="1"/>
          <w:numId w:val="44"/>
        </w:numPr>
        <w:spacing w:before="100" w:beforeAutospacing="1" w:after="100" w:afterAutospacing="1"/>
      </w:pPr>
      <w:r>
        <w:t xml:space="preserve">metric-name: The name for the metric associated with the alarm. Errors that are generated by your code, would increase the </w:t>
      </w:r>
      <w:proofErr w:type="spellStart"/>
      <w:r>
        <w:t>UserErrors</w:t>
      </w:r>
      <w:proofErr w:type="spellEnd"/>
      <w:r>
        <w:t xml:space="preserve"> metric.</w:t>
      </w:r>
    </w:p>
    <w:p w14:paraId="61B399F8" w14:textId="77777777" w:rsidR="00487195" w:rsidRDefault="00487195" w:rsidP="00487195">
      <w:pPr>
        <w:numPr>
          <w:ilvl w:val="1"/>
          <w:numId w:val="44"/>
        </w:numPr>
        <w:spacing w:before="100" w:beforeAutospacing="1" w:after="100" w:afterAutospacing="1"/>
      </w:pPr>
      <w:r>
        <w:t>statistic: The statistic for the metric specified. We are using Sum for this period of time.</w:t>
      </w:r>
    </w:p>
    <w:p w14:paraId="4226B22F" w14:textId="77777777" w:rsidR="00487195" w:rsidRDefault="00487195" w:rsidP="00487195">
      <w:pPr>
        <w:numPr>
          <w:ilvl w:val="1"/>
          <w:numId w:val="44"/>
        </w:numPr>
        <w:spacing w:before="100" w:beforeAutospacing="1" w:after="100" w:afterAutospacing="1"/>
      </w:pPr>
      <w:r>
        <w:t>period: The length, in seconds, used each time the metric specified is evaluated.</w:t>
      </w:r>
    </w:p>
    <w:p w14:paraId="618E8EE9" w14:textId="77777777" w:rsidR="00487195" w:rsidRDefault="00487195" w:rsidP="00487195">
      <w:pPr>
        <w:numPr>
          <w:ilvl w:val="1"/>
          <w:numId w:val="44"/>
        </w:numPr>
        <w:spacing w:before="100" w:beforeAutospacing="1" w:after="100" w:afterAutospacing="1"/>
      </w:pPr>
      <w:r>
        <w:lastRenderedPageBreak/>
        <w:t>evaluation-periods: The number of periods over which data is compared to the specified threshold. In this case, we want to trigger if we see anything above 0 in the last 60 seconds, so it's set to 1.</w:t>
      </w:r>
    </w:p>
    <w:p w14:paraId="350D78AE" w14:textId="77777777" w:rsidR="00487195" w:rsidRDefault="00487195" w:rsidP="00487195">
      <w:pPr>
        <w:numPr>
          <w:ilvl w:val="1"/>
          <w:numId w:val="44"/>
        </w:numPr>
        <w:spacing w:before="100" w:beforeAutospacing="1" w:after="100" w:afterAutospacing="1"/>
      </w:pPr>
      <w:r>
        <w:t>threshold: The value against which the specified statistic is compared. As we want to trigger any time the metric goes above 0, it's set it to 0.</w:t>
      </w:r>
    </w:p>
    <w:p w14:paraId="60DB8499" w14:textId="77777777" w:rsidR="00487195" w:rsidRDefault="00487195" w:rsidP="00487195">
      <w:pPr>
        <w:numPr>
          <w:ilvl w:val="1"/>
          <w:numId w:val="44"/>
        </w:numPr>
        <w:spacing w:before="100" w:beforeAutospacing="1" w:after="100" w:afterAutospacing="1"/>
      </w:pPr>
      <w:r>
        <w:t xml:space="preserve">comparison-operator: The arithmetic operation to use when comparing the specified statistic and threshold. In this case, it's set to </w:t>
      </w:r>
      <w:proofErr w:type="spellStart"/>
      <w:r>
        <w:t>GreaterThanThreshold</w:t>
      </w:r>
      <w:proofErr w:type="spellEnd"/>
      <w:r>
        <w:t xml:space="preserve"> meaning each time it's above 0 in this specific case.</w:t>
      </w:r>
    </w:p>
    <w:p w14:paraId="607AD62B" w14:textId="77777777" w:rsidR="00487195" w:rsidRDefault="00487195" w:rsidP="00487195">
      <w:pPr>
        <w:numPr>
          <w:ilvl w:val="1"/>
          <w:numId w:val="44"/>
        </w:numPr>
        <w:spacing w:before="100" w:beforeAutospacing="1" w:after="100" w:afterAutospacing="1"/>
      </w:pPr>
      <w:r>
        <w:t>unit: The unit of measure for the statistic. It's a Count in this case.</w:t>
      </w:r>
    </w:p>
    <w:p w14:paraId="637721BC" w14:textId="77777777" w:rsidR="00487195" w:rsidRDefault="00487195" w:rsidP="00487195">
      <w:pPr>
        <w:numPr>
          <w:ilvl w:val="1"/>
          <w:numId w:val="44"/>
        </w:numPr>
        <w:spacing w:before="100" w:beforeAutospacing="1" w:after="100" w:afterAutospacing="1"/>
      </w:pPr>
      <w:r>
        <w:t>alarm-actions: The actions to execute when this alarm transitions to the ALARM state from any other state. In this case, the goal is to trigger your SNS Topic.</w:t>
      </w:r>
    </w:p>
    <w:p w14:paraId="6C561BA3" w14:textId="77777777" w:rsidR="00487195" w:rsidRDefault="00487195" w:rsidP="00487195">
      <w:pPr>
        <w:pStyle w:val="HTMLPreformatted"/>
        <w:ind w:left="720"/>
      </w:pPr>
      <w:proofErr w:type="spellStart"/>
      <w:r>
        <w:t>aws</w:t>
      </w:r>
      <w:proofErr w:type="spellEnd"/>
      <w:r>
        <w:t xml:space="preserve"> </w:t>
      </w:r>
      <w:proofErr w:type="spellStart"/>
      <w:r>
        <w:t>cloudwatch</w:t>
      </w:r>
      <w:proofErr w:type="spellEnd"/>
      <w:r>
        <w:t xml:space="preserve"> put-metric-alarm --alarm-name DDB-</w:t>
      </w:r>
      <w:proofErr w:type="spellStart"/>
      <w:r>
        <w:t>UserErrors</w:t>
      </w:r>
      <w:proofErr w:type="spellEnd"/>
      <w:r>
        <w:t xml:space="preserve"> --alarm-description "Alarm when </w:t>
      </w:r>
      <w:proofErr w:type="spellStart"/>
      <w:r>
        <w:t>UserErrors</w:t>
      </w:r>
      <w:proofErr w:type="spellEnd"/>
      <w:r>
        <w:t xml:space="preserve"> in DynamoDB exceeds 0" --namespace AWS/DynamoDB --metric-name </w:t>
      </w:r>
      <w:proofErr w:type="spellStart"/>
      <w:r>
        <w:t>UserErrors</w:t>
      </w:r>
      <w:proofErr w:type="spellEnd"/>
      <w:r>
        <w:t xml:space="preserve"> --statistic Sum --period 60 --evaluation-periods 1 --threshold 0 --comparison-operator </w:t>
      </w:r>
      <w:proofErr w:type="spellStart"/>
      <w:r>
        <w:t>GreaterThanThreshold</w:t>
      </w:r>
      <w:proofErr w:type="spellEnd"/>
      <w:r>
        <w:t xml:space="preserve"> --unit Count --alarm-actions &lt;SNS TOPIC ARN&gt;</w:t>
      </w:r>
    </w:p>
    <w:p w14:paraId="3E6F1D19" w14:textId="77777777" w:rsidR="00487195" w:rsidRDefault="00487195" w:rsidP="00487195">
      <w:pPr>
        <w:pStyle w:val="NormalWeb"/>
        <w:ind w:left="720"/>
      </w:pPr>
      <w:r>
        <w:t>If the command worked, you shouldn't receive any errors nor output (</w:t>
      </w:r>
      <w:r>
        <w:rPr>
          <w:rStyle w:val="Emphasis"/>
        </w:rPr>
        <w:t>no news is good news</w:t>
      </w:r>
      <w:r>
        <w:t>).</w:t>
      </w:r>
    </w:p>
    <w:p w14:paraId="47BC1CAD" w14:textId="77777777" w:rsidR="00487195" w:rsidRDefault="00487195" w:rsidP="00487195">
      <w:pPr>
        <w:pStyle w:val="NormalWeb"/>
      </w:pPr>
      <w:proofErr w:type="spellStart"/>
      <w:r>
        <w:t>Lets</w:t>
      </w:r>
      <w:proofErr w:type="spellEnd"/>
      <w:r>
        <w:t xml:space="preserve"> </w:t>
      </w:r>
      <w:proofErr w:type="spellStart"/>
      <w:r>
        <w:t>refelct</w:t>
      </w:r>
      <w:proofErr w:type="spellEnd"/>
      <w:r>
        <w:t xml:space="preserve"> on what we just did there.</w:t>
      </w:r>
    </w:p>
    <w:p w14:paraId="16A4F576" w14:textId="77777777" w:rsidR="00487195" w:rsidRDefault="00487195" w:rsidP="00487195">
      <w:pPr>
        <w:pStyle w:val="NormalWeb"/>
      </w:pPr>
      <w:r>
        <w:t xml:space="preserve">We a) </w:t>
      </w:r>
      <w:proofErr w:type="spellStart"/>
      <w:r>
        <w:t>emnabled</w:t>
      </w:r>
      <w:proofErr w:type="spellEnd"/>
      <w:r>
        <w:t xml:space="preserve"> </w:t>
      </w:r>
      <w:proofErr w:type="spellStart"/>
      <w:r>
        <w:t>Xray</w:t>
      </w:r>
      <w:proofErr w:type="spellEnd"/>
      <w:r>
        <w:t xml:space="preserve"> for </w:t>
      </w:r>
      <w:proofErr w:type="spellStart"/>
      <w:r>
        <w:t>Apigateway</w:t>
      </w:r>
      <w:proofErr w:type="spellEnd"/>
      <w:r>
        <w:t xml:space="preserve"> so we can track future requests </w:t>
      </w:r>
      <w:proofErr w:type="spellStart"/>
      <w:r>
        <w:t>comomng</w:t>
      </w:r>
      <w:proofErr w:type="spellEnd"/>
      <w:r>
        <w:t xml:space="preserve"> form the website, and B) we have set an alarm (the Steve alarm) to make sure that is something </w:t>
      </w:r>
      <w:proofErr w:type="gramStart"/>
      <w:r>
        <w:t>breaks</w:t>
      </w:r>
      <w:proofErr w:type="gramEnd"/>
      <w:r>
        <w:t xml:space="preserve"> and we get errors we find out sooner rather than later.</w:t>
      </w:r>
    </w:p>
    <w:p w14:paraId="516976D3" w14:textId="77777777" w:rsidR="00487195" w:rsidRDefault="00487195" w:rsidP="00487195">
      <w:pPr>
        <w:pStyle w:val="NormalWeb"/>
      </w:pPr>
      <w:r>
        <w:rPr>
          <w:rStyle w:val="Emphasis"/>
        </w:rPr>
        <w:t xml:space="preserve">Before you move on to step to you drop Steve an amazon link to a kindle book on Test </w:t>
      </w:r>
      <w:proofErr w:type="spellStart"/>
      <w:r>
        <w:rPr>
          <w:rStyle w:val="Emphasis"/>
        </w:rPr>
        <w:t>Driiven</w:t>
      </w:r>
      <w:proofErr w:type="spellEnd"/>
      <w:r>
        <w:rPr>
          <w:rStyle w:val="Emphasis"/>
        </w:rPr>
        <w:t xml:space="preserve"> Code to wind him up ;).</w:t>
      </w:r>
    </w:p>
    <w:p w14:paraId="56005704" w14:textId="77777777" w:rsidR="00487195" w:rsidRDefault="00487195" w:rsidP="00487195">
      <w:pPr>
        <w:pStyle w:val="Heading2"/>
      </w:pPr>
      <w:bookmarkStart w:id="49" w:name="header-n146"/>
      <w:bookmarkEnd w:id="49"/>
      <w:r>
        <w:t>Step 4: Deploy Steve's code and simulate a user</w:t>
      </w:r>
    </w:p>
    <w:p w14:paraId="6617108A" w14:textId="77777777" w:rsidR="00487195" w:rsidRDefault="00487195" w:rsidP="00487195">
      <w:pPr>
        <w:pStyle w:val="NormalWeb"/>
      </w:pPr>
      <w:r>
        <w:t xml:space="preserve">Since Steve doesn't have access to your AWS Account, you are going to </w:t>
      </w:r>
      <w:proofErr w:type="spellStart"/>
      <w:r>
        <w:t>uplaod</w:t>
      </w:r>
      <w:proofErr w:type="spellEnd"/>
      <w:r>
        <w:t xml:space="preserve"> the code he </w:t>
      </w:r>
      <w:proofErr w:type="spellStart"/>
      <w:r>
        <w:t>emialed</w:t>
      </w:r>
      <w:proofErr w:type="spellEnd"/>
      <w:r>
        <w:t xml:space="preserve"> you and deploy it (</w:t>
      </w:r>
      <w:proofErr w:type="spellStart"/>
      <w:r>
        <w:t>unchecfked</w:t>
      </w:r>
      <w:proofErr w:type="spellEnd"/>
      <w:r>
        <w:t>).</w:t>
      </w:r>
    </w:p>
    <w:p w14:paraId="1DE2610A" w14:textId="77777777" w:rsidR="00487195" w:rsidRDefault="00487195" w:rsidP="00487195">
      <w:pPr>
        <w:pStyle w:val="NormalWeb"/>
      </w:pPr>
      <w:r>
        <w:t xml:space="preserve">You hate </w:t>
      </w:r>
      <w:proofErr w:type="spellStart"/>
      <w:r>
        <w:t>yourslef</w:t>
      </w:r>
      <w:proofErr w:type="spellEnd"/>
      <w:r>
        <w:t xml:space="preserve"> for pushing (untested) code and overwriting you old "tested" code, but you brace yourself and consider that the learning experience in fixing anything that happens to go wrong is worth it. Besides its only you and Mary's team that are seeing this thing anyway at this point.</w:t>
      </w:r>
    </w:p>
    <w:p w14:paraId="10B18D7C" w14:textId="77777777" w:rsidR="00487195" w:rsidRDefault="00487195" w:rsidP="00487195">
      <w:pPr>
        <w:pStyle w:val="NormalWeb"/>
      </w:pPr>
      <w:proofErr w:type="gramStart"/>
      <w:r>
        <w:t>So</w:t>
      </w:r>
      <w:proofErr w:type="gramEnd"/>
      <w:r>
        <w:t xml:space="preserve"> the next step is to blindly deploy his new version of the Lambda function using a zip file that he gave you (</w:t>
      </w:r>
      <w:r>
        <w:rPr>
          <w:rStyle w:val="Emphasis"/>
        </w:rPr>
        <w:t>/lab4/resources/steve-code.zip</w:t>
      </w:r>
      <w:r>
        <w:t xml:space="preserve">). One uploaded you should hit the website a few times and do a few searches on it to generate some metrics and trigger all the CloudWatch and XRAY stuff you </w:t>
      </w:r>
      <w:proofErr w:type="spellStart"/>
      <w:r>
        <w:t>jiust</w:t>
      </w:r>
      <w:proofErr w:type="spellEnd"/>
      <w:r>
        <w:t xml:space="preserve"> stet up.</w:t>
      </w:r>
    </w:p>
    <w:p w14:paraId="068D8127" w14:textId="77777777" w:rsidR="00487195" w:rsidRDefault="00487195" w:rsidP="00487195">
      <w:pPr>
        <w:pStyle w:val="NormalWeb"/>
        <w:numPr>
          <w:ilvl w:val="0"/>
          <w:numId w:val="45"/>
        </w:numPr>
      </w:pPr>
      <w:r>
        <w:t xml:space="preserve">To overwrite your tested code with </w:t>
      </w:r>
      <w:proofErr w:type="spellStart"/>
      <w:proofErr w:type="gramStart"/>
      <w:r>
        <w:t>steves</w:t>
      </w:r>
      <w:proofErr w:type="spellEnd"/>
      <w:r>
        <w:t xml:space="preserve"> ,</w:t>
      </w:r>
      <w:proofErr w:type="gramEnd"/>
      <w:r>
        <w:t xml:space="preserve"> execute the following CLI command from the </w:t>
      </w:r>
      <w:r>
        <w:rPr>
          <w:rStyle w:val="Strong"/>
        </w:rPr>
        <w:t>cloud 9 terminal</w:t>
      </w:r>
      <w:r>
        <w:t>/</w:t>
      </w:r>
    </w:p>
    <w:p w14:paraId="7DA063FF" w14:textId="77777777" w:rsidR="00487195" w:rsidRDefault="00487195" w:rsidP="00487195">
      <w:pPr>
        <w:pStyle w:val="HTMLPreformatted"/>
        <w:numPr>
          <w:ilvl w:val="0"/>
          <w:numId w:val="45"/>
        </w:numPr>
        <w:tabs>
          <w:tab w:val="clear" w:pos="720"/>
        </w:tabs>
      </w:pPr>
      <w:r>
        <w:t>cd ~/environment/lab4</w:t>
      </w:r>
    </w:p>
    <w:p w14:paraId="0D291BA3" w14:textId="77777777" w:rsidR="00487195" w:rsidRDefault="00487195" w:rsidP="00487195">
      <w:pPr>
        <w:pStyle w:val="HTMLPreformatted"/>
        <w:numPr>
          <w:ilvl w:val="0"/>
          <w:numId w:val="45"/>
        </w:numPr>
        <w:tabs>
          <w:tab w:val="clear" w:pos="720"/>
        </w:tabs>
      </w:pPr>
      <w:proofErr w:type="spellStart"/>
      <w:r>
        <w:lastRenderedPageBreak/>
        <w:t>aws</w:t>
      </w:r>
      <w:proofErr w:type="spellEnd"/>
      <w:r>
        <w:t xml:space="preserve"> lambda update-function-code --function-name </w:t>
      </w:r>
      <w:proofErr w:type="spellStart"/>
      <w:r>
        <w:t>DragonSearch</w:t>
      </w:r>
      <w:proofErr w:type="spellEnd"/>
      <w:r>
        <w:t xml:space="preserve"> --zip-file fileb://resources/steve-code.zip</w:t>
      </w:r>
    </w:p>
    <w:p w14:paraId="7D15E233" w14:textId="77777777" w:rsidR="00487195" w:rsidRDefault="00487195" w:rsidP="00487195">
      <w:pPr>
        <w:pStyle w:val="NormalWeb"/>
        <w:ind w:left="720"/>
      </w:pPr>
      <w:r>
        <w:t>You should see something like this:</w:t>
      </w:r>
    </w:p>
    <w:p w14:paraId="4B93C240" w14:textId="77777777" w:rsidR="00487195" w:rsidRDefault="00487195" w:rsidP="00487195">
      <w:pPr>
        <w:pStyle w:val="HTMLPreformatted"/>
        <w:ind w:left="720"/>
      </w:pPr>
      <w:r>
        <w:t>{</w:t>
      </w:r>
    </w:p>
    <w:p w14:paraId="7E8FF7AC" w14:textId="77777777" w:rsidR="00487195" w:rsidRDefault="00487195" w:rsidP="00487195">
      <w:pPr>
        <w:pStyle w:val="HTMLPreformatted"/>
        <w:ind w:left="720"/>
      </w:pPr>
      <w:r>
        <w:t xml:space="preserve">    "</w:t>
      </w:r>
      <w:proofErr w:type="spellStart"/>
      <w:r>
        <w:t>FunctionName</w:t>
      </w:r>
      <w:proofErr w:type="spellEnd"/>
      <w:r>
        <w:t>": "</w:t>
      </w:r>
      <w:proofErr w:type="spellStart"/>
      <w:r>
        <w:t>DragonSearch</w:t>
      </w:r>
      <w:proofErr w:type="spellEnd"/>
      <w:r>
        <w:t xml:space="preserve">", </w:t>
      </w:r>
    </w:p>
    <w:p w14:paraId="741D8D4C" w14:textId="77777777" w:rsidR="00487195" w:rsidRDefault="00487195" w:rsidP="00487195">
      <w:pPr>
        <w:pStyle w:val="HTMLPreformatted"/>
        <w:ind w:left="720"/>
      </w:pPr>
      <w:r>
        <w:t xml:space="preserve">    "</w:t>
      </w:r>
      <w:proofErr w:type="spellStart"/>
      <w:r>
        <w:t>LastModified</w:t>
      </w:r>
      <w:proofErr w:type="spellEnd"/>
      <w:r>
        <w:t xml:space="preserve">": "2019-06-07T21:03:52.177+0000", </w:t>
      </w:r>
    </w:p>
    <w:p w14:paraId="2CC29AB7" w14:textId="77777777" w:rsidR="00487195" w:rsidRDefault="00487195" w:rsidP="00487195">
      <w:pPr>
        <w:pStyle w:val="HTMLPreformatted"/>
        <w:ind w:left="720"/>
      </w:pPr>
      <w:r>
        <w:t xml:space="preserve">    "</w:t>
      </w:r>
      <w:proofErr w:type="spellStart"/>
      <w:r>
        <w:t>RevisionId</w:t>
      </w:r>
      <w:proofErr w:type="spellEnd"/>
      <w:r>
        <w:t xml:space="preserve">": "84e123bb-2269-47fd-a3ab-381f52f2c8cc", </w:t>
      </w:r>
    </w:p>
    <w:p w14:paraId="40B62CEE" w14:textId="77777777" w:rsidR="00487195" w:rsidRDefault="00487195" w:rsidP="00487195">
      <w:pPr>
        <w:pStyle w:val="HTMLPreformatted"/>
        <w:ind w:left="720"/>
      </w:pPr>
      <w:r>
        <w:t xml:space="preserve">    "</w:t>
      </w:r>
      <w:proofErr w:type="spellStart"/>
      <w:r>
        <w:t>MemorySize</w:t>
      </w:r>
      <w:proofErr w:type="spellEnd"/>
      <w:r>
        <w:t xml:space="preserve">": 128, </w:t>
      </w:r>
    </w:p>
    <w:p w14:paraId="27E6871F" w14:textId="77777777" w:rsidR="00487195" w:rsidRDefault="00487195" w:rsidP="00487195">
      <w:pPr>
        <w:pStyle w:val="HTMLPreformatted"/>
        <w:ind w:left="720"/>
      </w:pPr>
      <w:r>
        <w:t xml:space="preserve">    "Version": "$LATEST", </w:t>
      </w:r>
    </w:p>
    <w:p w14:paraId="51DA6FE0" w14:textId="77777777" w:rsidR="00487195" w:rsidRDefault="00487195" w:rsidP="00487195">
      <w:pPr>
        <w:pStyle w:val="HTMLPreformatted"/>
        <w:ind w:left="720"/>
      </w:pPr>
      <w:r>
        <w:t xml:space="preserve">    "Role": "</w:t>
      </w:r>
      <w:proofErr w:type="spellStart"/>
      <w:proofErr w:type="gramStart"/>
      <w:r>
        <w:t>arn:aws</w:t>
      </w:r>
      <w:proofErr w:type="gramEnd"/>
      <w:r>
        <w:t>:iam</w:t>
      </w:r>
      <w:proofErr w:type="spellEnd"/>
      <w:r>
        <w:t>::</w:t>
      </w:r>
      <w:proofErr w:type="spellStart"/>
      <w:r>
        <w:t>xxxxxxxxxx:role</w:t>
      </w:r>
      <w:proofErr w:type="spellEnd"/>
      <w:r>
        <w:t>/call-</w:t>
      </w:r>
      <w:proofErr w:type="spellStart"/>
      <w:r>
        <w:t>dynamodb</w:t>
      </w:r>
      <w:proofErr w:type="spellEnd"/>
      <w:r>
        <w:t xml:space="preserve">-role", </w:t>
      </w:r>
    </w:p>
    <w:p w14:paraId="4402C662" w14:textId="77777777" w:rsidR="00487195" w:rsidRDefault="00487195" w:rsidP="00487195">
      <w:pPr>
        <w:pStyle w:val="HTMLPreformatted"/>
        <w:ind w:left="720"/>
      </w:pPr>
      <w:r>
        <w:t xml:space="preserve">    "Timeout": 10, </w:t>
      </w:r>
    </w:p>
    <w:p w14:paraId="3981678E" w14:textId="77777777" w:rsidR="00487195" w:rsidRDefault="00487195" w:rsidP="00487195">
      <w:pPr>
        <w:pStyle w:val="HTMLPreformatted"/>
        <w:ind w:left="720"/>
      </w:pPr>
      <w:r>
        <w:t xml:space="preserve">    "Runtime": "nodejs10.x", </w:t>
      </w:r>
    </w:p>
    <w:p w14:paraId="346E9724" w14:textId="77777777" w:rsidR="00487195" w:rsidRDefault="00487195" w:rsidP="00487195">
      <w:pPr>
        <w:pStyle w:val="HTMLPreformatted"/>
        <w:ind w:left="720"/>
      </w:pPr>
      <w:r>
        <w:t xml:space="preserve">    "</w:t>
      </w:r>
      <w:proofErr w:type="spellStart"/>
      <w:r>
        <w:t>TracingConfig</w:t>
      </w:r>
      <w:proofErr w:type="spellEnd"/>
      <w:r>
        <w:t>": {</w:t>
      </w:r>
    </w:p>
    <w:p w14:paraId="11A910C7" w14:textId="77777777" w:rsidR="00487195" w:rsidRDefault="00487195" w:rsidP="00487195">
      <w:pPr>
        <w:pStyle w:val="HTMLPreformatted"/>
        <w:ind w:left="720"/>
      </w:pPr>
      <w:r>
        <w:t xml:space="preserve">        "Mode": "</w:t>
      </w:r>
      <w:proofErr w:type="spellStart"/>
      <w:r>
        <w:t>PassThrough</w:t>
      </w:r>
      <w:proofErr w:type="spellEnd"/>
      <w:r>
        <w:t>"</w:t>
      </w:r>
    </w:p>
    <w:p w14:paraId="1DF56DD3" w14:textId="77777777" w:rsidR="00487195" w:rsidRDefault="00487195" w:rsidP="00487195">
      <w:pPr>
        <w:pStyle w:val="HTMLPreformatted"/>
        <w:ind w:left="720"/>
      </w:pPr>
      <w:r>
        <w:t xml:space="preserve">    }, </w:t>
      </w:r>
    </w:p>
    <w:p w14:paraId="6B82EEB9" w14:textId="77777777" w:rsidR="00487195" w:rsidRDefault="00487195" w:rsidP="00487195">
      <w:pPr>
        <w:pStyle w:val="HTMLPreformatted"/>
        <w:ind w:left="720"/>
      </w:pPr>
      <w:r>
        <w:t xml:space="preserve">    "CodeSha256": "0DUTwv1A2BkXFqvDKdD03s2M5+l4v5JHfcSViRyKs4s=", </w:t>
      </w:r>
    </w:p>
    <w:p w14:paraId="190D1C75" w14:textId="77777777" w:rsidR="00487195" w:rsidRDefault="00487195" w:rsidP="00487195">
      <w:pPr>
        <w:pStyle w:val="HTMLPreformatted"/>
        <w:ind w:left="720"/>
      </w:pPr>
      <w:r>
        <w:t xml:space="preserve">    "Description": "", </w:t>
      </w:r>
    </w:p>
    <w:p w14:paraId="270961B0" w14:textId="77777777" w:rsidR="00487195" w:rsidRDefault="00487195" w:rsidP="00487195">
      <w:pPr>
        <w:pStyle w:val="HTMLPreformatted"/>
        <w:ind w:left="720"/>
      </w:pPr>
      <w:r>
        <w:t xml:space="preserve">    "</w:t>
      </w:r>
      <w:proofErr w:type="spellStart"/>
      <w:r>
        <w:t>VpcConfig</w:t>
      </w:r>
      <w:proofErr w:type="spellEnd"/>
      <w:r>
        <w:t>": {</w:t>
      </w:r>
    </w:p>
    <w:p w14:paraId="2DF564B8" w14:textId="77777777" w:rsidR="00487195" w:rsidRDefault="00487195" w:rsidP="00487195">
      <w:pPr>
        <w:pStyle w:val="HTMLPreformatted"/>
        <w:ind w:left="720"/>
      </w:pPr>
      <w:r>
        <w:t xml:space="preserve">        "</w:t>
      </w:r>
      <w:proofErr w:type="spellStart"/>
      <w:r>
        <w:t>SubnetIds</w:t>
      </w:r>
      <w:proofErr w:type="spellEnd"/>
      <w:r>
        <w:t xml:space="preserve">": [], </w:t>
      </w:r>
    </w:p>
    <w:p w14:paraId="3A25C122" w14:textId="77777777" w:rsidR="00487195" w:rsidRDefault="00487195" w:rsidP="00487195">
      <w:pPr>
        <w:pStyle w:val="HTMLPreformatted"/>
        <w:ind w:left="720"/>
      </w:pPr>
      <w:r>
        <w:t xml:space="preserve">        "</w:t>
      </w:r>
      <w:proofErr w:type="spellStart"/>
      <w:r>
        <w:t>VpcId</w:t>
      </w:r>
      <w:proofErr w:type="spellEnd"/>
      <w:r>
        <w:t xml:space="preserve">": "", </w:t>
      </w:r>
    </w:p>
    <w:p w14:paraId="556F0A78" w14:textId="77777777" w:rsidR="00487195" w:rsidRDefault="00487195" w:rsidP="00487195">
      <w:pPr>
        <w:pStyle w:val="HTMLPreformatted"/>
        <w:ind w:left="720"/>
      </w:pPr>
      <w:r>
        <w:t xml:space="preserve">        "</w:t>
      </w:r>
      <w:proofErr w:type="spellStart"/>
      <w:r>
        <w:t>SecurityGroupIds</w:t>
      </w:r>
      <w:proofErr w:type="spellEnd"/>
      <w:r>
        <w:t>": []</w:t>
      </w:r>
    </w:p>
    <w:p w14:paraId="1FF1849F" w14:textId="77777777" w:rsidR="00487195" w:rsidRDefault="00487195" w:rsidP="00487195">
      <w:pPr>
        <w:pStyle w:val="HTMLPreformatted"/>
        <w:ind w:left="720"/>
      </w:pPr>
      <w:r>
        <w:t xml:space="preserve">    }, </w:t>
      </w:r>
    </w:p>
    <w:p w14:paraId="0F79983D" w14:textId="77777777" w:rsidR="00487195" w:rsidRDefault="00487195" w:rsidP="00487195">
      <w:pPr>
        <w:pStyle w:val="HTMLPreformatted"/>
        <w:ind w:left="720"/>
      </w:pPr>
      <w:r>
        <w:t xml:space="preserve">    "</w:t>
      </w:r>
      <w:proofErr w:type="spellStart"/>
      <w:r>
        <w:t>CodeSize</w:t>
      </w:r>
      <w:proofErr w:type="spellEnd"/>
      <w:r>
        <w:t xml:space="preserve">": 1567593, </w:t>
      </w:r>
    </w:p>
    <w:p w14:paraId="46D212C8" w14:textId="77777777" w:rsidR="00487195" w:rsidRDefault="00487195" w:rsidP="00487195">
      <w:pPr>
        <w:pStyle w:val="HTMLPreformatted"/>
        <w:ind w:left="720"/>
      </w:pPr>
      <w:r>
        <w:t xml:space="preserve">    "</w:t>
      </w:r>
      <w:proofErr w:type="spellStart"/>
      <w:r>
        <w:t>FunctionArn</w:t>
      </w:r>
      <w:proofErr w:type="spellEnd"/>
      <w:r>
        <w:t>": "</w:t>
      </w:r>
      <w:proofErr w:type="gramStart"/>
      <w:r>
        <w:t>arn:aws</w:t>
      </w:r>
      <w:proofErr w:type="gramEnd"/>
      <w:r>
        <w:t xml:space="preserve">:lambda:us-east-1:xxxxxxxx:function:DragonSearch", </w:t>
      </w:r>
    </w:p>
    <w:p w14:paraId="04276C75" w14:textId="77777777" w:rsidR="00487195" w:rsidRDefault="00487195" w:rsidP="00487195">
      <w:pPr>
        <w:pStyle w:val="HTMLPreformatted"/>
        <w:ind w:left="720"/>
      </w:pPr>
      <w:r>
        <w:t xml:space="preserve">    "Handler": "</w:t>
      </w:r>
      <w:proofErr w:type="spellStart"/>
      <w:proofErr w:type="gramStart"/>
      <w:r>
        <w:t>index.handler</w:t>
      </w:r>
      <w:proofErr w:type="spellEnd"/>
      <w:proofErr w:type="gramEnd"/>
      <w:r>
        <w:t>"</w:t>
      </w:r>
    </w:p>
    <w:p w14:paraId="77788A42" w14:textId="77777777" w:rsidR="00487195" w:rsidRDefault="00487195" w:rsidP="00487195">
      <w:pPr>
        <w:pStyle w:val="HTMLPreformatted"/>
        <w:ind w:left="720"/>
      </w:pPr>
      <w:r>
        <w:t>}</w:t>
      </w:r>
    </w:p>
    <w:p w14:paraId="665D0A4C" w14:textId="77777777" w:rsidR="00487195" w:rsidRDefault="00487195" w:rsidP="00487195">
      <w:pPr>
        <w:pStyle w:val="NormalWeb"/>
        <w:numPr>
          <w:ilvl w:val="0"/>
          <w:numId w:val="45"/>
        </w:numPr>
      </w:pPr>
      <w:r>
        <w:t>Head over to the current latest version of your website (</w:t>
      </w:r>
      <w:r>
        <w:rPr>
          <w:rStyle w:val="Emphasis"/>
        </w:rPr>
        <w:t>index2.html)</w:t>
      </w:r>
      <w:r>
        <w:t xml:space="preserve">. </w:t>
      </w:r>
      <w:r>
        <w:rPr>
          <w:rStyle w:val="Strong"/>
        </w:rPr>
        <w:t>REFRESH</w:t>
      </w:r>
    </w:p>
    <w:p w14:paraId="1A60FD6C" w14:textId="77777777" w:rsidR="00487195" w:rsidRDefault="00487195" w:rsidP="00487195">
      <w:pPr>
        <w:pStyle w:val="NormalWeb"/>
        <w:ind w:left="720"/>
      </w:pPr>
      <w:r>
        <w:t>You should see the following:</w:t>
      </w:r>
    </w:p>
    <w:p w14:paraId="15E6DCB9" w14:textId="28B24D59" w:rsidR="00487195" w:rsidRDefault="00487195" w:rsidP="00487195">
      <w:pPr>
        <w:pStyle w:val="NormalWeb"/>
        <w:ind w:left="720"/>
      </w:pPr>
      <w:r>
        <w:lastRenderedPageBreak/>
        <w:fldChar w:fldCharType="begin"/>
      </w:r>
      <w:r>
        <w:instrText xml:space="preserve"> INCLUDEPICTURE "https://courses.edx.org/asset-v1:AWS+OTP-AWS-D6+2T2019+type@asset+block@1558132366545.png" \* MERGEFORMATINET </w:instrText>
      </w:r>
      <w:r>
        <w:fldChar w:fldCharType="separate"/>
      </w:r>
      <w:r>
        <w:rPr>
          <w:noProof/>
        </w:rPr>
        <w:drawing>
          <wp:inline distT="0" distB="0" distL="0" distR="0" wp14:anchorId="3190CE7B" wp14:editId="000A5D84">
            <wp:extent cx="4610100" cy="4457700"/>
            <wp:effectExtent l="0" t="0" r="0" b="0"/>
            <wp:docPr id="15" name="Picture 15" descr="155813236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5581323665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4457700"/>
                    </a:xfrm>
                    <a:prstGeom prst="rect">
                      <a:avLst/>
                    </a:prstGeom>
                    <a:noFill/>
                    <a:ln>
                      <a:noFill/>
                    </a:ln>
                  </pic:spPr>
                </pic:pic>
              </a:graphicData>
            </a:graphic>
          </wp:inline>
        </w:drawing>
      </w:r>
      <w:r>
        <w:fldChar w:fldCharType="end"/>
      </w:r>
    </w:p>
    <w:p w14:paraId="54AE596E" w14:textId="77777777" w:rsidR="00487195" w:rsidRDefault="00487195" w:rsidP="00487195">
      <w:pPr>
        <w:pStyle w:val="NormalWeb"/>
        <w:ind w:left="720"/>
      </w:pPr>
      <w:r>
        <w:t> </w:t>
      </w:r>
    </w:p>
    <w:p w14:paraId="3FA9C1F4" w14:textId="77777777" w:rsidR="00487195" w:rsidRDefault="00487195" w:rsidP="00487195">
      <w:pPr>
        <w:pStyle w:val="NormalWeb"/>
      </w:pPr>
      <w:r>
        <w:t xml:space="preserve">Wait. shouldn't there be a list of dragons here like the previous exercise, something is definitely wrong, you know there are </w:t>
      </w:r>
      <w:proofErr w:type="spellStart"/>
      <w:r>
        <w:t>dragins</w:t>
      </w:r>
      <w:proofErr w:type="spellEnd"/>
      <w:r>
        <w:t xml:space="preserve"> as you have seen them before. </w:t>
      </w:r>
      <w:proofErr w:type="spellStart"/>
      <w:r>
        <w:rPr>
          <w:rStyle w:val="Emphasis"/>
        </w:rPr>
        <w:t>Somits-rong</w:t>
      </w:r>
      <w:proofErr w:type="spellEnd"/>
    </w:p>
    <w:p w14:paraId="6E82842E" w14:textId="77777777" w:rsidR="00487195" w:rsidRDefault="00487195" w:rsidP="00487195">
      <w:pPr>
        <w:numPr>
          <w:ilvl w:val="0"/>
          <w:numId w:val="46"/>
        </w:numPr>
        <w:spacing w:before="100" w:beforeAutospacing="1" w:after="100" w:afterAutospacing="1"/>
      </w:pPr>
      <w:r>
        <w:t>Press refresh a few times.</w:t>
      </w:r>
    </w:p>
    <w:p w14:paraId="2015D10C" w14:textId="77777777" w:rsidR="00487195" w:rsidRDefault="00487195" w:rsidP="00487195">
      <w:pPr>
        <w:numPr>
          <w:ilvl w:val="0"/>
          <w:numId w:val="46"/>
        </w:numPr>
        <w:spacing w:before="100" w:beforeAutospacing="1" w:after="100" w:afterAutospacing="1"/>
      </w:pPr>
      <w:r>
        <w:t xml:space="preserve">Now do a search for </w:t>
      </w:r>
      <w:r>
        <w:rPr>
          <w:rStyle w:val="HTMLCode"/>
          <w:rFonts w:eastAsiaTheme="minorHAnsi"/>
        </w:rPr>
        <w:t>Fireball</w:t>
      </w:r>
      <w:r>
        <w:t>.</w:t>
      </w:r>
    </w:p>
    <w:p w14:paraId="0001886A" w14:textId="77777777" w:rsidR="00487195" w:rsidRDefault="00487195" w:rsidP="00487195">
      <w:pPr>
        <w:numPr>
          <w:ilvl w:val="0"/>
          <w:numId w:val="46"/>
        </w:numPr>
        <w:spacing w:before="100" w:beforeAutospacing="1" w:after="100" w:afterAutospacing="1"/>
      </w:pPr>
      <w:r>
        <w:t xml:space="preserve">Then do a </w:t>
      </w:r>
      <w:proofErr w:type="spellStart"/>
      <w:r>
        <w:t>a</w:t>
      </w:r>
      <w:proofErr w:type="spellEnd"/>
      <w:r>
        <w:t xml:space="preserve"> search for </w:t>
      </w:r>
      <w:proofErr w:type="spellStart"/>
      <w:r>
        <w:rPr>
          <w:rStyle w:val="HTMLCode"/>
          <w:rFonts w:eastAsiaTheme="minorHAnsi"/>
        </w:rPr>
        <w:t>Dexlar</w:t>
      </w:r>
      <w:proofErr w:type="spellEnd"/>
      <w:r>
        <w:t>.</w:t>
      </w:r>
    </w:p>
    <w:p w14:paraId="55DAEFD2" w14:textId="77777777" w:rsidR="00487195" w:rsidRDefault="00487195" w:rsidP="00487195">
      <w:pPr>
        <w:numPr>
          <w:ilvl w:val="0"/>
          <w:numId w:val="46"/>
        </w:numPr>
        <w:spacing w:before="100" w:beforeAutospacing="1" w:after="100" w:afterAutospacing="1"/>
      </w:pPr>
      <w:r>
        <w:t xml:space="preserve">Then select </w:t>
      </w:r>
      <w:r>
        <w:rPr>
          <w:rStyle w:val="HTMLCode"/>
          <w:rFonts w:eastAsiaTheme="minorHAnsi"/>
        </w:rPr>
        <w:t>All</w:t>
      </w:r>
    </w:p>
    <w:p w14:paraId="4B2F36AA" w14:textId="77777777" w:rsidR="00487195" w:rsidRDefault="00487195" w:rsidP="00487195">
      <w:pPr>
        <w:pStyle w:val="NormalWeb"/>
      </w:pPr>
      <w:proofErr w:type="gramStart"/>
      <w:r>
        <w:t>..</w:t>
      </w:r>
      <w:proofErr w:type="gramEnd"/>
      <w:r>
        <w:t xml:space="preserve">YEP </w:t>
      </w:r>
      <w:r>
        <w:rPr>
          <w:rStyle w:val="HTMLCode"/>
        </w:rPr>
        <w:t>All</w:t>
      </w:r>
      <w:r>
        <w:t xml:space="preserve"> is broken.</w:t>
      </w:r>
    </w:p>
    <w:p w14:paraId="6D50E442" w14:textId="77777777" w:rsidR="00487195" w:rsidRDefault="00487195" w:rsidP="00487195">
      <w:pPr>
        <w:pStyle w:val="NormalWeb"/>
      </w:pPr>
      <w:r>
        <w:t xml:space="preserve">You remember that </w:t>
      </w:r>
      <w:proofErr w:type="spellStart"/>
      <w:r>
        <w:t>hte</w:t>
      </w:r>
      <w:proofErr w:type="spellEnd"/>
      <w:r>
        <w:t xml:space="preserve"> All triggers the SCAN function that Steve said he wanted to paginate, right?</w:t>
      </w:r>
    </w:p>
    <w:p w14:paraId="5351A346" w14:textId="77777777" w:rsidR="00487195" w:rsidRDefault="00487195" w:rsidP="00487195">
      <w:pPr>
        <w:pStyle w:val="NormalWeb"/>
      </w:pPr>
      <w:r>
        <w:t>Time to find out what he did in the code that is breaking it!</w:t>
      </w:r>
    </w:p>
    <w:p w14:paraId="7DF19276" w14:textId="77777777" w:rsidR="00487195" w:rsidRDefault="00487195" w:rsidP="00487195">
      <w:pPr>
        <w:pStyle w:val="NormalWeb"/>
      </w:pPr>
      <w:r>
        <w:rPr>
          <w:rStyle w:val="Strong"/>
        </w:rPr>
        <w:t>FYI In the next 10 minutes, you will receive an alarm letting you know that an error has occurred.</w:t>
      </w:r>
      <w:r>
        <w:t xml:space="preserve"> </w:t>
      </w:r>
    </w:p>
    <w:p w14:paraId="378CB77F" w14:textId="77777777" w:rsidR="00487195" w:rsidRDefault="00487195" w:rsidP="00487195">
      <w:pPr>
        <w:pStyle w:val="NormalWeb"/>
      </w:pPr>
      <w:r>
        <w:t>As you already found out there is a breaking error, you can jump onto this straight away and find out what is going wrong.</w:t>
      </w:r>
    </w:p>
    <w:p w14:paraId="2C685C14" w14:textId="77777777" w:rsidR="00487195" w:rsidRDefault="00487195" w:rsidP="00487195">
      <w:pPr>
        <w:pStyle w:val="Heading2"/>
      </w:pPr>
      <w:bookmarkStart w:id="50" w:name="header-n177"/>
      <w:bookmarkEnd w:id="50"/>
      <w:r>
        <w:lastRenderedPageBreak/>
        <w:t>Step 5: Find the issue (that you already know is in Steve's code)</w:t>
      </w:r>
    </w:p>
    <w:p w14:paraId="3AA1360B" w14:textId="77777777" w:rsidR="00487195" w:rsidRDefault="00487195" w:rsidP="00487195">
      <w:pPr>
        <w:pStyle w:val="NormalWeb"/>
      </w:pPr>
      <w:proofErr w:type="spellStart"/>
      <w:r>
        <w:t>Hopefuly</w:t>
      </w:r>
      <w:proofErr w:type="spellEnd"/>
      <w:r>
        <w:t xml:space="preserve"> you have just received an alarm via an email that a </w:t>
      </w:r>
      <w:proofErr w:type="spellStart"/>
      <w:r>
        <w:rPr>
          <w:rStyle w:val="Strong"/>
        </w:rPr>
        <w:t>UserErrors</w:t>
      </w:r>
      <w:proofErr w:type="spellEnd"/>
      <w:r>
        <w:t xml:space="preserve"> on a DynamoDB table just happened. If not, it will come through soon.</w:t>
      </w:r>
    </w:p>
    <w:p w14:paraId="55A32879" w14:textId="77777777" w:rsidR="00487195" w:rsidRDefault="00487195" w:rsidP="00487195">
      <w:pPr>
        <w:pStyle w:val="NormalWeb"/>
      </w:pPr>
      <w:r>
        <w:t>As per the AWS docs:</w:t>
      </w:r>
    </w:p>
    <w:p w14:paraId="6F549A0C" w14:textId="77777777" w:rsidR="00487195" w:rsidRDefault="00487195" w:rsidP="00487195">
      <w:pPr>
        <w:pStyle w:val="HTMLPreformatted"/>
      </w:pPr>
      <w:r>
        <w:t>https://docs.aws.amazon.com/amazondynamodb/latest/developerguide/metrics-dimensions.html</w:t>
      </w:r>
    </w:p>
    <w:p w14:paraId="1BA6B460" w14:textId="77777777" w:rsidR="00487195" w:rsidRDefault="00487195" w:rsidP="00487195">
      <w:pPr>
        <w:pStyle w:val="NormalWeb"/>
      </w:pPr>
      <w:proofErr w:type="spellStart"/>
      <w:r>
        <w:t>UserErrors</w:t>
      </w:r>
      <w:proofErr w:type="spellEnd"/>
      <w:r>
        <w:t xml:space="preserve"> means that a request to DynamoDB generated a </w:t>
      </w:r>
      <w:proofErr w:type="gramStart"/>
      <w:r>
        <w:t>400 status</w:t>
      </w:r>
      <w:proofErr w:type="gramEnd"/>
      <w:r>
        <w:t xml:space="preserve"> code. This means that there is a problem with the request sent. You know the error is coming from the Lambda function where Steve did a code change. However, in an environment where Steve could have done code changes in many different places (other Lambda or API Gateway), it can become difficult to determine where the error is coming from. You could look in the logs of API Gateway and Lambda, but if this was a complex environment with many microservices, it would be much more difficult to trace back. One of the services to help map this, is X-Ray.</w:t>
      </w:r>
    </w:p>
    <w:p w14:paraId="65627DA5" w14:textId="77777777" w:rsidR="00487195" w:rsidRDefault="00487195" w:rsidP="00487195">
      <w:pPr>
        <w:pStyle w:val="NormalWeb"/>
      </w:pPr>
      <w:r>
        <w:t xml:space="preserve">Thankfully Steve instrumented his new code with X-Ray. This is </w:t>
      </w:r>
      <w:proofErr w:type="spellStart"/>
      <w:r>
        <w:t>awseome</w:t>
      </w:r>
      <w:proofErr w:type="spellEnd"/>
      <w:r>
        <w:t xml:space="preserve"> and you are pleased he did this, </w:t>
      </w:r>
      <w:proofErr w:type="spellStart"/>
      <w:r>
        <w:t>becuase</w:t>
      </w:r>
      <w:proofErr w:type="spellEnd"/>
      <w:r>
        <w:t xml:space="preserve"> it </w:t>
      </w:r>
      <w:proofErr w:type="spellStart"/>
      <w:r>
        <w:t>menas</w:t>
      </w:r>
      <w:proofErr w:type="spellEnd"/>
      <w:r>
        <w:t xml:space="preserve"> </w:t>
      </w:r>
      <w:proofErr w:type="spellStart"/>
      <w:r>
        <w:t>thaty</w:t>
      </w:r>
      <w:proofErr w:type="spellEnd"/>
      <w:r>
        <w:t xml:space="preserve"> not only </w:t>
      </w:r>
      <w:proofErr w:type="spellStart"/>
      <w:r>
        <w:t>cna</w:t>
      </w:r>
      <w:proofErr w:type="spellEnd"/>
      <w:r>
        <w:t xml:space="preserve"> you see the PAI </w:t>
      </w:r>
      <w:proofErr w:type="spellStart"/>
      <w:r>
        <w:t>gawatey</w:t>
      </w:r>
      <w:proofErr w:type="spellEnd"/>
      <w:r>
        <w:t xml:space="preserve"> </w:t>
      </w:r>
      <w:proofErr w:type="spellStart"/>
      <w:r>
        <w:t>Xray</w:t>
      </w:r>
      <w:proofErr w:type="spellEnd"/>
      <w:r>
        <w:t xml:space="preserve"> stuff but all </w:t>
      </w:r>
      <w:proofErr w:type="spellStart"/>
      <w:r>
        <w:t>ws</w:t>
      </w:r>
      <w:proofErr w:type="spellEnd"/>
      <w:r>
        <w:t xml:space="preserve"> what is </w:t>
      </w:r>
      <w:proofErr w:type="spellStart"/>
      <w:r>
        <w:t>happeoimng</w:t>
      </w:r>
      <w:proofErr w:type="spellEnd"/>
      <w:r>
        <w:t xml:space="preserve"> inside the code at the </w:t>
      </w:r>
      <w:proofErr w:type="spellStart"/>
      <w:r>
        <w:t>DynamoDBsection</w:t>
      </w:r>
      <w:proofErr w:type="spellEnd"/>
      <w:r>
        <w:t>.</w:t>
      </w:r>
    </w:p>
    <w:p w14:paraId="0E7B1AAE" w14:textId="77777777" w:rsidR="00487195" w:rsidRDefault="00487195" w:rsidP="00487195">
      <w:pPr>
        <w:pStyle w:val="NormalWeb"/>
      </w:pPr>
      <w:proofErr w:type="spellStart"/>
      <w:r>
        <w:t>Instumenting</w:t>
      </w:r>
      <w:proofErr w:type="spellEnd"/>
      <w:r>
        <w:t xml:space="preserve"> with AWS XRAY is easy BTW. When you view Steve's code (which you will do in a bit) you will see how easy it was to implement.</w:t>
      </w:r>
    </w:p>
    <w:p w14:paraId="23BB42BB" w14:textId="77777777" w:rsidR="00487195" w:rsidRDefault="00487195" w:rsidP="00487195">
      <w:pPr>
        <w:pStyle w:val="Heading6"/>
      </w:pPr>
      <w:bookmarkStart w:id="51" w:name="header-n184"/>
      <w:bookmarkEnd w:id="51"/>
      <w:r>
        <w:rPr>
          <w:rStyle w:val="Strong"/>
          <w:b w:val="0"/>
          <w:bCs w:val="0"/>
        </w:rPr>
        <w:t>Let's go troubleshooting. staring with XRAY</w:t>
      </w:r>
    </w:p>
    <w:p w14:paraId="61FBB847" w14:textId="77777777" w:rsidR="00487195" w:rsidRDefault="00487195" w:rsidP="00487195">
      <w:pPr>
        <w:pStyle w:val="NormalWeb"/>
        <w:numPr>
          <w:ilvl w:val="0"/>
          <w:numId w:val="47"/>
        </w:numPr>
      </w:pPr>
      <w:r>
        <w:t xml:space="preserve">Click the </w:t>
      </w:r>
      <w:r>
        <w:rPr>
          <w:rStyle w:val="Strong"/>
        </w:rPr>
        <w:t>Services</w:t>
      </w:r>
      <w:r>
        <w:t xml:space="preserve"> menu and choose </w:t>
      </w:r>
      <w:r>
        <w:rPr>
          <w:rStyle w:val="Strong"/>
        </w:rPr>
        <w:t>X-Ray</w:t>
      </w:r>
      <w:r>
        <w:t>.</w:t>
      </w:r>
    </w:p>
    <w:p w14:paraId="10D96C6A" w14:textId="77777777" w:rsidR="00487195" w:rsidRDefault="00487195" w:rsidP="00487195">
      <w:pPr>
        <w:pStyle w:val="NormalWeb"/>
        <w:numPr>
          <w:ilvl w:val="0"/>
          <w:numId w:val="47"/>
        </w:numPr>
      </w:pPr>
      <w:r>
        <w:t xml:space="preserve">If this is the first time you go to the X-Ray console, you will be presented with a welcome screen. Click </w:t>
      </w:r>
      <w:r>
        <w:rPr>
          <w:rStyle w:val="Strong"/>
        </w:rPr>
        <w:t>Get started</w:t>
      </w:r>
      <w:r>
        <w:t xml:space="preserve"> and click </w:t>
      </w:r>
      <w:r>
        <w:rPr>
          <w:rStyle w:val="Strong"/>
        </w:rPr>
        <w:t>Cancel</w:t>
      </w:r>
      <w:r>
        <w:t>.</w:t>
      </w:r>
    </w:p>
    <w:p w14:paraId="0020D236" w14:textId="77777777" w:rsidR="00487195" w:rsidRDefault="00487195" w:rsidP="00487195">
      <w:pPr>
        <w:pStyle w:val="NormalWeb"/>
        <w:numPr>
          <w:ilvl w:val="0"/>
          <w:numId w:val="47"/>
        </w:numPr>
      </w:pPr>
      <w:r>
        <w:t xml:space="preserve">Then in the left menu, click on </w:t>
      </w:r>
      <w:r>
        <w:rPr>
          <w:rStyle w:val="Strong"/>
        </w:rPr>
        <w:t>Service map</w:t>
      </w:r>
      <w:r>
        <w:t>.</w:t>
      </w:r>
    </w:p>
    <w:p w14:paraId="062D21D6" w14:textId="2B40EFAD" w:rsidR="00487195" w:rsidRDefault="00487195" w:rsidP="00487195">
      <w:pPr>
        <w:pStyle w:val="NormalWeb"/>
        <w:numPr>
          <w:ilvl w:val="0"/>
          <w:numId w:val="47"/>
        </w:numPr>
      </w:pPr>
      <w:r>
        <w:t xml:space="preserve">You will see a map similar to the following. If you don't see that map, note that X-Ray defaults to the Last 5 minutes. If you have executed the test from the last tasks more than 5 minutes ago, click on the </w:t>
      </w:r>
      <w:r>
        <w:rPr>
          <w:rStyle w:val="Strong"/>
        </w:rPr>
        <w:t>Last 5 minutes</w:t>
      </w:r>
      <w:r>
        <w:t xml:space="preserve"> dropdown and select 15 or 30 depending on your use case. </w:t>
      </w:r>
      <w:r>
        <w:lastRenderedPageBreak/>
        <w:fldChar w:fldCharType="begin"/>
      </w:r>
      <w:r>
        <w:instrText xml:space="preserve"> INCLUDEPICTURE "https://courses.edx.org/asset-v1:AWS+OTP-AWS-D6+2T2019+type@asset+block@1558114786994.png" \* MERGEFORMATINET </w:instrText>
      </w:r>
      <w:r>
        <w:fldChar w:fldCharType="separate"/>
      </w:r>
      <w:r>
        <w:rPr>
          <w:noProof/>
        </w:rPr>
        <w:drawing>
          <wp:inline distT="0" distB="0" distL="0" distR="0" wp14:anchorId="1B4E0427" wp14:editId="582C0176">
            <wp:extent cx="5727700" cy="2580640"/>
            <wp:effectExtent l="0" t="0" r="0" b="0"/>
            <wp:docPr id="14" name="Picture 14" descr="155811478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5581147869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80640"/>
                    </a:xfrm>
                    <a:prstGeom prst="rect">
                      <a:avLst/>
                    </a:prstGeom>
                    <a:noFill/>
                    <a:ln>
                      <a:noFill/>
                    </a:ln>
                  </pic:spPr>
                </pic:pic>
              </a:graphicData>
            </a:graphic>
          </wp:inline>
        </w:drawing>
      </w:r>
      <w:r>
        <w:fldChar w:fldCharType="end"/>
      </w:r>
      <w:r>
        <w:t xml:space="preserve">As you can see the client (you and your Chrome browser) sent a request to </w:t>
      </w:r>
      <w:proofErr w:type="spellStart"/>
      <w:r>
        <w:rPr>
          <w:rStyle w:val="Emphasis"/>
        </w:rPr>
        <w:t>DragonSearchAPI</w:t>
      </w:r>
      <w:proofErr w:type="spellEnd"/>
      <w:r>
        <w:t xml:space="preserve"> in the </w:t>
      </w:r>
      <w:r>
        <w:rPr>
          <w:rStyle w:val="Emphasis"/>
        </w:rPr>
        <w:t>prod</w:t>
      </w:r>
      <w:r>
        <w:t xml:space="preserve"> stage. That request was </w:t>
      </w:r>
      <w:r>
        <w:rPr>
          <w:rStyle w:val="Strong"/>
        </w:rPr>
        <w:t>successful</w:t>
      </w:r>
      <w:r>
        <w:t xml:space="preserve"> as it's represented in green. You can click on the Map legend link on the right to know what the colors mean. Yellow means there was a </w:t>
      </w:r>
      <w:r>
        <w:rPr>
          <w:rStyle w:val="Strong"/>
        </w:rPr>
        <w:t>4xx</w:t>
      </w:r>
      <w:r>
        <w:t xml:space="preserve"> error. Notice that the </w:t>
      </w:r>
      <w:proofErr w:type="spellStart"/>
      <w:r>
        <w:t>trafic</w:t>
      </w:r>
      <w:proofErr w:type="spellEnd"/>
      <w:r>
        <w:t xml:space="preserve"> then was then sent to AWS </w:t>
      </w:r>
      <w:r>
        <w:rPr>
          <w:u w:val="single"/>
        </w:rPr>
        <w:t>Lambda</w:t>
      </w:r>
      <w:r>
        <w:t xml:space="preserve"> </w:t>
      </w:r>
      <w:proofErr w:type="spellStart"/>
      <w:r>
        <w:rPr>
          <w:rStyle w:val="HTMLCode"/>
        </w:rPr>
        <w:t>DragonSearch</w:t>
      </w:r>
      <w:proofErr w:type="spellEnd"/>
      <w:r>
        <w:t xml:space="preserve"> the service which then sent the request to the </w:t>
      </w:r>
      <w:proofErr w:type="spellStart"/>
      <w:r>
        <w:rPr>
          <w:rStyle w:val="Emphasis"/>
        </w:rPr>
        <w:t>DragonSearch</w:t>
      </w:r>
      <w:proofErr w:type="spellEnd"/>
      <w:r>
        <w:t xml:space="preserve"> </w:t>
      </w:r>
      <w:r>
        <w:rPr>
          <w:rStyle w:val="Strong"/>
        </w:rPr>
        <w:t>function</w:t>
      </w:r>
      <w:r>
        <w:t xml:space="preserve">. This will allow you to see the time of initialization and invocation of your Lambda function. Finally, the code in the Lambda function sent a request to the </w:t>
      </w:r>
      <w:proofErr w:type="spellStart"/>
      <w:r>
        <w:rPr>
          <w:rStyle w:val="Emphasis"/>
        </w:rPr>
        <w:t>dragon_stats</w:t>
      </w:r>
      <w:proofErr w:type="spellEnd"/>
      <w:r>
        <w:t xml:space="preserve"> DynamoDB Table.</w:t>
      </w:r>
    </w:p>
    <w:p w14:paraId="0C77B569" w14:textId="77777777" w:rsidR="00487195" w:rsidRDefault="00487195" w:rsidP="00487195">
      <w:pPr>
        <w:pStyle w:val="NormalWeb"/>
        <w:ind w:left="720"/>
      </w:pPr>
      <w:r>
        <w:t xml:space="preserve">You now have a pretty good understanding of the flow of the application. You now need to dive deeper to know what caused this error. We </w:t>
      </w:r>
      <w:r>
        <w:rPr>
          <w:rStyle w:val="Strong"/>
        </w:rPr>
        <w:t>all</w:t>
      </w:r>
      <w:r>
        <w:t xml:space="preserve"> know it's Steve, but we not here to point blame and we need to fix the code.</w:t>
      </w:r>
    </w:p>
    <w:p w14:paraId="67773480" w14:textId="77777777" w:rsidR="00487195" w:rsidRDefault="00487195" w:rsidP="00487195">
      <w:pPr>
        <w:pStyle w:val="NormalWeb"/>
        <w:numPr>
          <w:ilvl w:val="0"/>
          <w:numId w:val="47"/>
        </w:numPr>
      </w:pPr>
      <w:r>
        <w:t xml:space="preserve">Click on the </w:t>
      </w:r>
      <w:proofErr w:type="spellStart"/>
      <w:r>
        <w:rPr>
          <w:rStyle w:val="Strong"/>
        </w:rPr>
        <w:t>dragon_stats</w:t>
      </w:r>
      <w:proofErr w:type="spellEnd"/>
      <w:r>
        <w:t xml:space="preserve"> in the map which will open a menu on the right. </w:t>
      </w:r>
    </w:p>
    <w:p w14:paraId="632604BA" w14:textId="77777777" w:rsidR="00487195" w:rsidRDefault="00487195" w:rsidP="00487195">
      <w:pPr>
        <w:pStyle w:val="NormalWeb"/>
        <w:numPr>
          <w:ilvl w:val="0"/>
          <w:numId w:val="47"/>
        </w:numPr>
      </w:pPr>
      <w:r>
        <w:t xml:space="preserve">Click on the </w:t>
      </w:r>
      <w:r>
        <w:rPr>
          <w:rStyle w:val="Strong"/>
        </w:rPr>
        <w:t>View traces &gt;</w:t>
      </w:r>
      <w:r>
        <w:t xml:space="preserve"> button.</w:t>
      </w:r>
    </w:p>
    <w:p w14:paraId="44903D38" w14:textId="77777777" w:rsidR="00487195" w:rsidRDefault="00487195" w:rsidP="00487195">
      <w:pPr>
        <w:pStyle w:val="NormalWeb"/>
        <w:numPr>
          <w:ilvl w:val="0"/>
          <w:numId w:val="47"/>
        </w:numPr>
      </w:pPr>
      <w:r>
        <w:t xml:space="preserve">In the </w:t>
      </w:r>
      <w:r>
        <w:rPr>
          <w:rStyle w:val="Strong"/>
        </w:rPr>
        <w:t>Trace list</w:t>
      </w:r>
      <w:r>
        <w:t xml:space="preserve"> table, click on the first ID link. It will start with ... and a sequence of numbers. </w:t>
      </w:r>
    </w:p>
    <w:p w14:paraId="6C896B87" w14:textId="77777777" w:rsidR="00487195" w:rsidRDefault="00487195" w:rsidP="00487195">
      <w:pPr>
        <w:pStyle w:val="NormalWeb"/>
        <w:ind w:left="720"/>
      </w:pPr>
      <w:r>
        <w:t>This sequence of number is being used by API Gateway, Lambda and the code for every segment being sent. This way, every sub-segment is represented by the same ID so they can all be traced together.</w:t>
      </w:r>
    </w:p>
    <w:p w14:paraId="6EEF003E" w14:textId="30EB3BBA" w:rsidR="00487195" w:rsidRDefault="00487195" w:rsidP="00487195">
      <w:pPr>
        <w:pStyle w:val="NormalWeb"/>
        <w:numPr>
          <w:ilvl w:val="0"/>
          <w:numId w:val="47"/>
        </w:numPr>
      </w:pPr>
      <w:r>
        <w:t xml:space="preserve">You can now see what was described above in the Service Map, but with many more details for this specific Trace. You can see the duration of each section of the call. You can also see the time of Initialization of the Lambda function as this was the first time it was executed. You can also see the type of query sent to DynamoDB and which table (Scan and </w:t>
      </w:r>
      <w:proofErr w:type="spellStart"/>
      <w:r>
        <w:t>dragon_stats</w:t>
      </w:r>
      <w:proofErr w:type="spellEnd"/>
      <w:r>
        <w:t xml:space="preserve">) on the call to DynamoDB from within the Lambda function. You can also see the status for each of those calls. </w:t>
      </w:r>
      <w:r>
        <w:lastRenderedPageBreak/>
        <w:fldChar w:fldCharType="begin"/>
      </w:r>
      <w:r>
        <w:instrText xml:space="preserve"> INCLUDEPICTURE "https://courses.edx.org/asset-v1:AWS+OTP-AWS-D6+2T2019+type@asset+block@1558115527935.png" \* MERGEFORMATINET </w:instrText>
      </w:r>
      <w:r>
        <w:fldChar w:fldCharType="separate"/>
      </w:r>
      <w:r>
        <w:rPr>
          <w:noProof/>
        </w:rPr>
        <w:drawing>
          <wp:inline distT="0" distB="0" distL="0" distR="0" wp14:anchorId="1B01F9E0" wp14:editId="01583B65">
            <wp:extent cx="5727700" cy="2215515"/>
            <wp:effectExtent l="0" t="0" r="0" b="0"/>
            <wp:docPr id="13" name="Picture 13" descr="155811552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5581155279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215515"/>
                    </a:xfrm>
                    <a:prstGeom prst="rect">
                      <a:avLst/>
                    </a:prstGeom>
                    <a:noFill/>
                    <a:ln>
                      <a:noFill/>
                    </a:ln>
                  </pic:spPr>
                </pic:pic>
              </a:graphicData>
            </a:graphic>
          </wp:inline>
        </w:drawing>
      </w:r>
      <w:r>
        <w:fldChar w:fldCharType="end"/>
      </w:r>
      <w:r>
        <w:t xml:space="preserve">One of the status is marked in </w:t>
      </w:r>
      <w:r>
        <w:rPr>
          <w:rStyle w:val="Strong"/>
        </w:rPr>
        <w:t>red</w:t>
      </w:r>
      <w:r>
        <w:t xml:space="preserve"> which probably indicates the error. You can also see the response code sent back which is </w:t>
      </w:r>
      <w:r>
        <w:rPr>
          <w:rStyle w:val="Strong"/>
        </w:rPr>
        <w:t>400</w:t>
      </w:r>
      <w:r>
        <w:t>. This tells us we are on a good path towards finding the error as we have now found which table, what call and what Lambda function caused the error.</w:t>
      </w:r>
    </w:p>
    <w:p w14:paraId="61E9416F" w14:textId="77777777" w:rsidR="00487195" w:rsidRDefault="00487195" w:rsidP="00487195">
      <w:pPr>
        <w:pStyle w:val="NormalWeb"/>
        <w:numPr>
          <w:ilvl w:val="0"/>
          <w:numId w:val="47"/>
        </w:numPr>
      </w:pPr>
      <w:r>
        <w:t xml:space="preserve">Expand </w:t>
      </w:r>
      <w:r>
        <w:rPr>
          <w:rStyle w:val="Strong"/>
        </w:rPr>
        <w:t>DynamoDB</w:t>
      </w:r>
      <w:r>
        <w:t xml:space="preserve"> by clicking on the breadcrumb next to it.</w:t>
      </w:r>
    </w:p>
    <w:p w14:paraId="4C80235A" w14:textId="77777777" w:rsidR="00487195" w:rsidRDefault="00487195" w:rsidP="00487195">
      <w:pPr>
        <w:pStyle w:val="NormalWeb"/>
        <w:numPr>
          <w:ilvl w:val="0"/>
          <w:numId w:val="47"/>
        </w:numPr>
      </w:pPr>
      <w:r>
        <w:t xml:space="preserve">Click on </w:t>
      </w:r>
      <w:proofErr w:type="spellStart"/>
      <w:r>
        <w:rPr>
          <w:rStyle w:val="Strong"/>
        </w:rPr>
        <w:t>DragonSearch</w:t>
      </w:r>
      <w:proofErr w:type="spellEnd"/>
      <w:r>
        <w:t xml:space="preserve"> under the DynamoDB section.</w:t>
      </w:r>
    </w:p>
    <w:p w14:paraId="6AD92057" w14:textId="77777777" w:rsidR="00487195" w:rsidRDefault="00487195" w:rsidP="00487195">
      <w:pPr>
        <w:pStyle w:val="NormalWeb"/>
        <w:numPr>
          <w:ilvl w:val="0"/>
          <w:numId w:val="47"/>
        </w:numPr>
      </w:pPr>
      <w:r>
        <w:t xml:space="preserve">Click on the </w:t>
      </w:r>
      <w:r>
        <w:rPr>
          <w:rStyle w:val="Strong"/>
        </w:rPr>
        <w:t>Exceptions</w:t>
      </w:r>
      <w:r>
        <w:t xml:space="preserve"> tab.</w:t>
      </w:r>
    </w:p>
    <w:p w14:paraId="26BA91FC" w14:textId="77777777" w:rsidR="00487195" w:rsidRDefault="00487195" w:rsidP="00487195">
      <w:pPr>
        <w:pStyle w:val="NormalWeb"/>
        <w:ind w:left="720"/>
      </w:pPr>
      <w:r>
        <w:t xml:space="preserve">You can now see the exception that was generated in the call to DynamoDB is a </w:t>
      </w:r>
      <w:proofErr w:type="spellStart"/>
      <w:r>
        <w:rPr>
          <w:rStyle w:val="Strong"/>
        </w:rPr>
        <w:t>ValidationException</w:t>
      </w:r>
      <w:proofErr w:type="spellEnd"/>
      <w:r>
        <w:t xml:space="preserve"> which is related to a reserved keyword.</w:t>
      </w:r>
    </w:p>
    <w:p w14:paraId="5E7F2512" w14:textId="77777777" w:rsidR="00487195" w:rsidRDefault="00487195" w:rsidP="00487195">
      <w:pPr>
        <w:pStyle w:val="HTMLPreformatted"/>
        <w:ind w:left="720"/>
      </w:pPr>
      <w:r>
        <w:t>Message</w:t>
      </w:r>
      <w:r>
        <w:tab/>
        <w:t xml:space="preserve">Invalid </w:t>
      </w:r>
      <w:proofErr w:type="spellStart"/>
      <w:r>
        <w:t>ProjectionExpression</w:t>
      </w:r>
      <w:proofErr w:type="spellEnd"/>
      <w:r>
        <w:t>: Attribute name is a reserved keyword; reserved keyword: family</w:t>
      </w:r>
    </w:p>
    <w:p w14:paraId="4EBE0A0A" w14:textId="77777777" w:rsidR="00487195" w:rsidRDefault="00487195" w:rsidP="00487195">
      <w:pPr>
        <w:pStyle w:val="NormalWeb"/>
        <w:numPr>
          <w:ilvl w:val="0"/>
          <w:numId w:val="47"/>
        </w:numPr>
      </w:pPr>
      <w:r>
        <w:t xml:space="preserve">Click the </w:t>
      </w:r>
      <w:r>
        <w:rPr>
          <w:rStyle w:val="Strong"/>
        </w:rPr>
        <w:t>Close</w:t>
      </w:r>
      <w:r>
        <w:t xml:space="preserve"> button.</w:t>
      </w:r>
    </w:p>
    <w:p w14:paraId="6B940E0D" w14:textId="77777777" w:rsidR="00487195" w:rsidRDefault="00487195" w:rsidP="00487195">
      <w:pPr>
        <w:pStyle w:val="NormalWeb"/>
        <w:numPr>
          <w:ilvl w:val="0"/>
          <w:numId w:val="47"/>
        </w:numPr>
      </w:pPr>
      <w:r>
        <w:t xml:space="preserve">Click on </w:t>
      </w:r>
      <w:r>
        <w:rPr>
          <w:rStyle w:val="Strong"/>
        </w:rPr>
        <w:t>DynamoDB</w:t>
      </w:r>
      <w:r>
        <w:t xml:space="preserve"> under the section </w:t>
      </w:r>
      <w:proofErr w:type="spellStart"/>
      <w:r>
        <w:rPr>
          <w:rStyle w:val="Strong"/>
        </w:rPr>
        <w:t>DragonSearch</w:t>
      </w:r>
      <w:proofErr w:type="spellEnd"/>
      <w:r>
        <w:t>.</w:t>
      </w:r>
    </w:p>
    <w:p w14:paraId="29EC028F" w14:textId="77777777" w:rsidR="00487195" w:rsidRDefault="00487195" w:rsidP="00487195">
      <w:pPr>
        <w:pStyle w:val="NormalWeb"/>
        <w:ind w:left="720"/>
      </w:pPr>
      <w:r>
        <w:t>In the Overview tab, you can see the time when this call was made which can help refine your search in the logs if this application was being used by many clients.</w:t>
      </w:r>
    </w:p>
    <w:p w14:paraId="5E2AE8E9" w14:textId="77777777" w:rsidR="00487195" w:rsidRDefault="00487195" w:rsidP="00487195">
      <w:pPr>
        <w:pStyle w:val="NormalWeb"/>
        <w:numPr>
          <w:ilvl w:val="0"/>
          <w:numId w:val="47"/>
        </w:numPr>
      </w:pPr>
      <w:r>
        <w:t xml:space="preserve">Click on the </w:t>
      </w:r>
      <w:r>
        <w:rPr>
          <w:rStyle w:val="Strong"/>
        </w:rPr>
        <w:t>Exceptions</w:t>
      </w:r>
      <w:r>
        <w:t xml:space="preserve"> tab.</w:t>
      </w:r>
    </w:p>
    <w:p w14:paraId="2F361EFE" w14:textId="77777777" w:rsidR="00487195" w:rsidRDefault="00487195" w:rsidP="00487195">
      <w:pPr>
        <w:pStyle w:val="NormalWeb"/>
        <w:ind w:left="720"/>
      </w:pPr>
      <w:r>
        <w:t xml:space="preserve">You can now see the stack trace of the call. Near the bottom of the list, you can see that this exception was generated from the </w:t>
      </w:r>
      <w:proofErr w:type="spellStart"/>
      <w:proofErr w:type="gramStart"/>
      <w:r>
        <w:t>exports.handler</w:t>
      </w:r>
      <w:proofErr w:type="spellEnd"/>
      <w:proofErr w:type="gramEnd"/>
      <w:r>
        <w:t xml:space="preserve"> function on line 5 which called the </w:t>
      </w:r>
      <w:proofErr w:type="spellStart"/>
      <w:r>
        <w:t>scanTable</w:t>
      </w:r>
      <w:proofErr w:type="spellEnd"/>
      <w:r>
        <w:t xml:space="preserve"> function on line 44. The rest are related to the AWS SDK call.</w:t>
      </w:r>
    </w:p>
    <w:p w14:paraId="4A4FC2C6" w14:textId="77777777" w:rsidR="00487195" w:rsidRDefault="00487195" w:rsidP="00487195">
      <w:pPr>
        <w:pStyle w:val="HTMLPreformatted"/>
        <w:ind w:left="720"/>
      </w:pPr>
      <w:proofErr w:type="spellStart"/>
      <w:r>
        <w:t>ValidationException</w:t>
      </w:r>
      <w:proofErr w:type="spellEnd"/>
      <w:r>
        <w:t xml:space="preserve">: Invalid </w:t>
      </w:r>
      <w:proofErr w:type="spellStart"/>
      <w:r>
        <w:t>ProjectionExpression</w:t>
      </w:r>
      <w:proofErr w:type="spellEnd"/>
      <w:r>
        <w:t>: Attribute name is a reserved keyword; reserved keyword: family</w:t>
      </w:r>
    </w:p>
    <w:p w14:paraId="70F01139" w14:textId="77777777" w:rsidR="00487195" w:rsidRDefault="00487195" w:rsidP="00487195">
      <w:pPr>
        <w:pStyle w:val="HTMLPreformatted"/>
        <w:ind w:left="720"/>
      </w:pPr>
    </w:p>
    <w:p w14:paraId="44D1BC1B" w14:textId="77777777" w:rsidR="00487195" w:rsidRDefault="00487195" w:rsidP="00487195">
      <w:pPr>
        <w:pStyle w:val="HTMLPreformatted"/>
        <w:ind w:left="720"/>
      </w:pPr>
      <w:r>
        <w:t xml:space="preserve">at </w:t>
      </w:r>
      <w:proofErr w:type="spellStart"/>
      <w:proofErr w:type="gramStart"/>
      <w:r>
        <w:t>features.constructor</w:t>
      </w:r>
      <w:proofErr w:type="gramEnd"/>
      <w:r>
        <w:t>.captureAWSRequest</w:t>
      </w:r>
      <w:proofErr w:type="spellEnd"/>
      <w:r>
        <w:t xml:space="preserve"> [as </w:t>
      </w:r>
      <w:proofErr w:type="spellStart"/>
      <w:r>
        <w:t>customRequestHandler</w:t>
      </w:r>
      <w:proofErr w:type="spellEnd"/>
      <w:r>
        <w:t>] (/var/task/node_modules/aws-xray-sdk-core/lib/patchers/aws_p.js:83)</w:t>
      </w:r>
    </w:p>
    <w:p w14:paraId="3D2A3026" w14:textId="77777777" w:rsidR="00487195" w:rsidRDefault="00487195" w:rsidP="00487195">
      <w:pPr>
        <w:pStyle w:val="HTMLPreformatted"/>
        <w:ind w:left="720"/>
      </w:pPr>
    </w:p>
    <w:p w14:paraId="16860191" w14:textId="77777777" w:rsidR="00487195" w:rsidRDefault="00487195" w:rsidP="00487195">
      <w:pPr>
        <w:pStyle w:val="HTMLPreformatted"/>
        <w:ind w:left="720"/>
      </w:pPr>
      <w:r>
        <w:t xml:space="preserve">at </w:t>
      </w:r>
      <w:proofErr w:type="spellStart"/>
      <w:proofErr w:type="gramStart"/>
      <w:r>
        <w:t>features.constructor</w:t>
      </w:r>
      <w:proofErr w:type="gramEnd"/>
      <w:r>
        <w:t>.addAllRequestListeners</w:t>
      </w:r>
      <w:proofErr w:type="spellEnd"/>
      <w:r>
        <w:t xml:space="preserve"> (/var/runtime/</w:t>
      </w:r>
      <w:proofErr w:type="spellStart"/>
      <w:r>
        <w:t>node_modules</w:t>
      </w:r>
      <w:proofErr w:type="spellEnd"/>
      <w:r>
        <w:t>/</w:t>
      </w:r>
      <w:proofErr w:type="spellStart"/>
      <w:r>
        <w:t>aws-sdk</w:t>
      </w:r>
      <w:proofErr w:type="spellEnd"/>
      <w:r>
        <w:t>/lib/service.js:279)</w:t>
      </w:r>
    </w:p>
    <w:p w14:paraId="2DF6D066" w14:textId="77777777" w:rsidR="00487195" w:rsidRDefault="00487195" w:rsidP="00487195">
      <w:pPr>
        <w:pStyle w:val="HTMLPreformatted"/>
        <w:ind w:left="720"/>
      </w:pPr>
    </w:p>
    <w:p w14:paraId="70A59FC9" w14:textId="77777777" w:rsidR="00487195" w:rsidRDefault="00487195" w:rsidP="00487195">
      <w:pPr>
        <w:pStyle w:val="HTMLPreformatted"/>
        <w:ind w:left="720"/>
      </w:pPr>
      <w:r>
        <w:t xml:space="preserve">at </w:t>
      </w:r>
      <w:proofErr w:type="spellStart"/>
      <w:proofErr w:type="gramStart"/>
      <w:r>
        <w:t>features.constructor</w:t>
      </w:r>
      <w:proofErr w:type="gramEnd"/>
      <w:r>
        <w:t>.makeRequest</w:t>
      </w:r>
      <w:proofErr w:type="spellEnd"/>
      <w:r>
        <w:t xml:space="preserve"> (/var/runtime/</w:t>
      </w:r>
      <w:proofErr w:type="spellStart"/>
      <w:r>
        <w:t>node_modules</w:t>
      </w:r>
      <w:proofErr w:type="spellEnd"/>
      <w:r>
        <w:t>/</w:t>
      </w:r>
      <w:proofErr w:type="spellStart"/>
      <w:r>
        <w:t>aws-sdk</w:t>
      </w:r>
      <w:proofErr w:type="spellEnd"/>
      <w:r>
        <w:t>/lib/service.js:203)</w:t>
      </w:r>
    </w:p>
    <w:p w14:paraId="1CEFCDD8" w14:textId="77777777" w:rsidR="00487195" w:rsidRDefault="00487195" w:rsidP="00487195">
      <w:pPr>
        <w:pStyle w:val="HTMLPreformatted"/>
        <w:ind w:left="720"/>
      </w:pPr>
    </w:p>
    <w:p w14:paraId="36B899A2" w14:textId="77777777" w:rsidR="00487195" w:rsidRDefault="00487195" w:rsidP="00487195">
      <w:pPr>
        <w:pStyle w:val="HTMLPreformatted"/>
        <w:ind w:left="720"/>
      </w:pPr>
      <w:r>
        <w:t xml:space="preserve">at </w:t>
      </w:r>
      <w:proofErr w:type="spellStart"/>
      <w:proofErr w:type="gramStart"/>
      <w:r>
        <w:t>features.constructor.svc.anonymous</w:t>
      </w:r>
      <w:proofErr w:type="spellEnd"/>
      <w:proofErr w:type="gramEnd"/>
      <w:r>
        <w:t xml:space="preserve"> function [as scan] (/var/runtime/</w:t>
      </w:r>
      <w:proofErr w:type="spellStart"/>
      <w:r>
        <w:t>node_modules</w:t>
      </w:r>
      <w:proofErr w:type="spellEnd"/>
      <w:r>
        <w:t>/</w:t>
      </w:r>
      <w:proofErr w:type="spellStart"/>
      <w:r>
        <w:t>aws-sdk</w:t>
      </w:r>
      <w:proofErr w:type="spellEnd"/>
      <w:r>
        <w:t>/lib/service.js:673)</w:t>
      </w:r>
    </w:p>
    <w:p w14:paraId="62EA9E3C" w14:textId="77777777" w:rsidR="00487195" w:rsidRDefault="00487195" w:rsidP="00487195">
      <w:pPr>
        <w:pStyle w:val="HTMLPreformatted"/>
        <w:ind w:left="720"/>
      </w:pPr>
    </w:p>
    <w:p w14:paraId="5DC56173" w14:textId="77777777" w:rsidR="00487195" w:rsidRDefault="00487195" w:rsidP="00487195">
      <w:pPr>
        <w:pStyle w:val="HTMLPreformatted"/>
        <w:ind w:left="720"/>
      </w:pPr>
      <w:r>
        <w:t xml:space="preserve">at </w:t>
      </w:r>
      <w:proofErr w:type="spellStart"/>
      <w:r>
        <w:t>scanTable</w:t>
      </w:r>
      <w:proofErr w:type="spellEnd"/>
      <w:r>
        <w:t xml:space="preserve"> (/var/task/index.js:44)</w:t>
      </w:r>
    </w:p>
    <w:p w14:paraId="78386A11" w14:textId="77777777" w:rsidR="00487195" w:rsidRDefault="00487195" w:rsidP="00487195">
      <w:pPr>
        <w:pStyle w:val="HTMLPreformatted"/>
        <w:ind w:left="720"/>
      </w:pPr>
    </w:p>
    <w:p w14:paraId="274A0098" w14:textId="77777777" w:rsidR="00487195" w:rsidRDefault="00487195" w:rsidP="00487195">
      <w:pPr>
        <w:pStyle w:val="HTMLPreformatted"/>
        <w:ind w:left="720"/>
      </w:pPr>
      <w:r>
        <w:t xml:space="preserve">at </w:t>
      </w:r>
      <w:proofErr w:type="spellStart"/>
      <w:proofErr w:type="gramStart"/>
      <w:r>
        <w:t>Runtime.exports.handler</w:t>
      </w:r>
      <w:proofErr w:type="spellEnd"/>
      <w:proofErr w:type="gramEnd"/>
      <w:r>
        <w:t xml:space="preserve"> (/var/task/index.js:5)</w:t>
      </w:r>
    </w:p>
    <w:p w14:paraId="5D0588C8" w14:textId="77777777" w:rsidR="00487195" w:rsidRDefault="00487195" w:rsidP="00487195">
      <w:pPr>
        <w:pStyle w:val="HTMLPreformatted"/>
        <w:ind w:left="720"/>
      </w:pPr>
    </w:p>
    <w:p w14:paraId="385D3806" w14:textId="77777777" w:rsidR="00487195" w:rsidRDefault="00487195" w:rsidP="00487195">
      <w:pPr>
        <w:pStyle w:val="HTMLPreformatted"/>
        <w:ind w:left="720"/>
      </w:pPr>
      <w:r>
        <w:t xml:space="preserve">at </w:t>
      </w:r>
      <w:proofErr w:type="spellStart"/>
      <w:r>
        <w:t>Runtime.handleOnce</w:t>
      </w:r>
      <w:proofErr w:type="spellEnd"/>
      <w:r>
        <w:t xml:space="preserve"> (/var/runtime/Runtime.js:63)</w:t>
      </w:r>
    </w:p>
    <w:p w14:paraId="6B3B1013" w14:textId="77777777" w:rsidR="00487195" w:rsidRDefault="00487195" w:rsidP="00487195">
      <w:pPr>
        <w:pStyle w:val="HTMLPreformatted"/>
        <w:ind w:left="720"/>
      </w:pPr>
    </w:p>
    <w:p w14:paraId="53E49732" w14:textId="77777777" w:rsidR="00487195" w:rsidRDefault="00487195" w:rsidP="00487195">
      <w:pPr>
        <w:pStyle w:val="HTMLPreformatted"/>
        <w:ind w:left="720"/>
      </w:pPr>
      <w:r>
        <w:t xml:space="preserve">at </w:t>
      </w:r>
      <w:proofErr w:type="gramStart"/>
      <w:r>
        <w:t>process._</w:t>
      </w:r>
      <w:proofErr w:type="spellStart"/>
      <w:proofErr w:type="gramEnd"/>
      <w:r>
        <w:t>tickCallback</w:t>
      </w:r>
      <w:proofErr w:type="spellEnd"/>
      <w:r>
        <w:t xml:space="preserve"> (internal/process/next_tick.js:68)</w:t>
      </w:r>
    </w:p>
    <w:p w14:paraId="03894165" w14:textId="77777777" w:rsidR="00487195" w:rsidRDefault="00487195" w:rsidP="00487195">
      <w:pPr>
        <w:pStyle w:val="NormalWeb"/>
        <w:ind w:left="720"/>
      </w:pPr>
      <w:r>
        <w:t xml:space="preserve">Note: at </w:t>
      </w:r>
      <w:proofErr w:type="spellStart"/>
      <w:r>
        <w:t>scanTable</w:t>
      </w:r>
      <w:proofErr w:type="spellEnd"/>
      <w:r>
        <w:t xml:space="preserve"> (/var/task/index.js:</w:t>
      </w:r>
      <w:r>
        <w:rPr>
          <w:rStyle w:val="Strong"/>
        </w:rPr>
        <w:t>44</w:t>
      </w:r>
      <w:r>
        <w:t xml:space="preserve">) and at </w:t>
      </w:r>
      <w:proofErr w:type="spellStart"/>
      <w:proofErr w:type="gramStart"/>
      <w:r>
        <w:t>Runtime.exports.handler</w:t>
      </w:r>
      <w:proofErr w:type="spellEnd"/>
      <w:proofErr w:type="gramEnd"/>
      <w:r>
        <w:t xml:space="preserve"> (/var/task/index.js:</w:t>
      </w:r>
      <w:r>
        <w:rPr>
          <w:rStyle w:val="Strong"/>
        </w:rPr>
        <w:t>5</w:t>
      </w:r>
      <w:r>
        <w:t>)</w:t>
      </w:r>
    </w:p>
    <w:p w14:paraId="439E6634" w14:textId="77777777" w:rsidR="00487195" w:rsidRDefault="00487195" w:rsidP="00487195">
      <w:pPr>
        <w:pStyle w:val="NormalWeb"/>
        <w:numPr>
          <w:ilvl w:val="0"/>
          <w:numId w:val="47"/>
        </w:numPr>
      </w:pPr>
      <w:r>
        <w:t xml:space="preserve">Click on the </w:t>
      </w:r>
      <w:r>
        <w:rPr>
          <w:rStyle w:val="Strong"/>
        </w:rPr>
        <w:t>Close</w:t>
      </w:r>
      <w:r>
        <w:t xml:space="preserve"> button.</w:t>
      </w:r>
    </w:p>
    <w:p w14:paraId="2EC3C0AB" w14:textId="77777777" w:rsidR="00487195" w:rsidRDefault="00487195" w:rsidP="00487195">
      <w:pPr>
        <w:pStyle w:val="NormalWeb"/>
        <w:numPr>
          <w:ilvl w:val="0"/>
          <w:numId w:val="47"/>
        </w:numPr>
      </w:pPr>
      <w:r>
        <w:t xml:space="preserve">Now that you know the issue is in the </w:t>
      </w:r>
      <w:proofErr w:type="spellStart"/>
      <w:r>
        <w:rPr>
          <w:rStyle w:val="Emphasis"/>
        </w:rPr>
        <w:t>DragonSearch</w:t>
      </w:r>
      <w:proofErr w:type="spellEnd"/>
      <w:r>
        <w:t xml:space="preserve"> Lambda function, click the </w:t>
      </w:r>
      <w:r>
        <w:rPr>
          <w:rStyle w:val="Strong"/>
        </w:rPr>
        <w:t>Services</w:t>
      </w:r>
      <w:r>
        <w:t xml:space="preserve"> menu and choose </w:t>
      </w:r>
      <w:r>
        <w:rPr>
          <w:rStyle w:val="Strong"/>
        </w:rPr>
        <w:t>Lambda</w:t>
      </w:r>
      <w:r>
        <w:t>.</w:t>
      </w:r>
    </w:p>
    <w:p w14:paraId="26C3298D" w14:textId="77777777" w:rsidR="00487195" w:rsidRDefault="00487195" w:rsidP="00487195">
      <w:pPr>
        <w:pStyle w:val="NormalWeb"/>
        <w:numPr>
          <w:ilvl w:val="0"/>
          <w:numId w:val="47"/>
        </w:numPr>
      </w:pPr>
      <w:r>
        <w:t xml:space="preserve">Click on the Lambda function </w:t>
      </w:r>
      <w:proofErr w:type="spellStart"/>
      <w:r>
        <w:rPr>
          <w:rStyle w:val="Strong"/>
        </w:rPr>
        <w:t>DragonSearch</w:t>
      </w:r>
      <w:proofErr w:type="spellEnd"/>
      <w:r>
        <w:t xml:space="preserve">. </w:t>
      </w:r>
    </w:p>
    <w:p w14:paraId="281DE05D" w14:textId="77777777" w:rsidR="00487195" w:rsidRDefault="00487195" w:rsidP="00487195">
      <w:pPr>
        <w:pStyle w:val="NormalWeb"/>
        <w:ind w:left="720"/>
      </w:pPr>
      <w:r>
        <w:rPr>
          <w:rStyle w:val="Strong"/>
        </w:rPr>
        <w:t xml:space="preserve">Instead of going right to finding the issue, let's look at the logs of this Lambda function first, just so you are familiar with the </w:t>
      </w:r>
      <w:proofErr w:type="spellStart"/>
      <w:r>
        <w:rPr>
          <w:rStyle w:val="Strong"/>
        </w:rPr>
        <w:t>Cloudwatch</w:t>
      </w:r>
      <w:proofErr w:type="spellEnd"/>
      <w:r>
        <w:rPr>
          <w:rStyle w:val="Strong"/>
        </w:rPr>
        <w:t xml:space="preserve"> and DynamoDB metrics</w:t>
      </w:r>
    </w:p>
    <w:p w14:paraId="1D3516F8" w14:textId="77777777" w:rsidR="00487195" w:rsidRDefault="00487195" w:rsidP="00487195">
      <w:pPr>
        <w:pStyle w:val="NormalWeb"/>
        <w:numPr>
          <w:ilvl w:val="0"/>
          <w:numId w:val="47"/>
        </w:numPr>
      </w:pPr>
      <w:r>
        <w:t xml:space="preserve">Click on the </w:t>
      </w:r>
      <w:r>
        <w:rPr>
          <w:rStyle w:val="Strong"/>
        </w:rPr>
        <w:t>Monitoring</w:t>
      </w:r>
      <w:r>
        <w:t xml:space="preserve"> tab.</w:t>
      </w:r>
    </w:p>
    <w:p w14:paraId="18BEF100" w14:textId="77777777" w:rsidR="00487195" w:rsidRDefault="00487195" w:rsidP="00487195">
      <w:pPr>
        <w:pStyle w:val="NormalWeb"/>
        <w:numPr>
          <w:ilvl w:val="0"/>
          <w:numId w:val="47"/>
        </w:numPr>
      </w:pPr>
      <w:r>
        <w:t xml:space="preserve">Click on the button </w:t>
      </w:r>
      <w:r>
        <w:rPr>
          <w:rStyle w:val="Strong"/>
        </w:rPr>
        <w:t>View logs in CloudWatch</w:t>
      </w:r>
      <w:r>
        <w:t>.</w:t>
      </w:r>
    </w:p>
    <w:p w14:paraId="70305CB9" w14:textId="77777777" w:rsidR="00487195" w:rsidRDefault="00487195" w:rsidP="00487195">
      <w:pPr>
        <w:pStyle w:val="NormalWeb"/>
        <w:numPr>
          <w:ilvl w:val="0"/>
          <w:numId w:val="47"/>
        </w:numPr>
      </w:pPr>
      <w:r>
        <w:t xml:space="preserve">You can now see a list of </w:t>
      </w:r>
      <w:r>
        <w:rPr>
          <w:rStyle w:val="Emphasis"/>
        </w:rPr>
        <w:t>Log Streams</w:t>
      </w:r>
      <w:r>
        <w:t xml:space="preserve">. There will normally be one log stream per container of your Lambda function. This is why having the time of the event is important in a large environment. Since Mary/you did the test, it's much easier to find as it's the first one at the top of the list. Click on the </w:t>
      </w:r>
      <w:r>
        <w:rPr>
          <w:rStyle w:val="Strong"/>
        </w:rPr>
        <w:t>first log stream</w:t>
      </w:r>
      <w:r>
        <w:t xml:space="preserve"> link.</w:t>
      </w:r>
    </w:p>
    <w:p w14:paraId="0A62093D" w14:textId="77777777" w:rsidR="00487195" w:rsidRDefault="00487195" w:rsidP="00487195">
      <w:pPr>
        <w:pStyle w:val="NormalWeb"/>
        <w:numPr>
          <w:ilvl w:val="0"/>
          <w:numId w:val="47"/>
        </w:numPr>
      </w:pPr>
      <w:r>
        <w:t xml:space="preserve">You will see log information for the Lambda function and one of them will contain the error seen previously. Again, knowing the time of the event is of importance, but since you have only executed the code once, there won't be many logs. Another way to find it is by using the search bar. In the </w:t>
      </w:r>
      <w:r>
        <w:rPr>
          <w:rStyle w:val="Strong"/>
        </w:rPr>
        <w:t>Filter events</w:t>
      </w:r>
      <w:r>
        <w:t xml:space="preserve"> search bar, enter </w:t>
      </w:r>
      <w:proofErr w:type="spellStart"/>
      <w:r>
        <w:rPr>
          <w:rStyle w:val="HTMLCode"/>
        </w:rPr>
        <w:t>ValidationException</w:t>
      </w:r>
      <w:proofErr w:type="spellEnd"/>
      <w:r>
        <w:t xml:space="preserve"> </w:t>
      </w:r>
      <w:r>
        <w:rPr>
          <w:rStyle w:val="Strong"/>
        </w:rPr>
        <w:t>as that's the error type we found earlier</w:t>
      </w:r>
      <w:r>
        <w:t>.</w:t>
      </w:r>
    </w:p>
    <w:p w14:paraId="6E092F84" w14:textId="77777777" w:rsidR="00487195" w:rsidRDefault="00487195" w:rsidP="00487195">
      <w:pPr>
        <w:pStyle w:val="NormalWeb"/>
        <w:numPr>
          <w:ilvl w:val="0"/>
          <w:numId w:val="47"/>
        </w:numPr>
      </w:pPr>
      <w:r>
        <w:t xml:space="preserve">It should return one line, click on that line to </w:t>
      </w:r>
      <w:r>
        <w:rPr>
          <w:rStyle w:val="Strong"/>
        </w:rPr>
        <w:t>expand it</w:t>
      </w:r>
      <w:r>
        <w:t>.</w:t>
      </w:r>
    </w:p>
    <w:p w14:paraId="7170CA4B" w14:textId="77777777" w:rsidR="00487195" w:rsidRDefault="00487195" w:rsidP="00487195">
      <w:pPr>
        <w:pStyle w:val="NormalWeb"/>
        <w:ind w:left="720"/>
      </w:pPr>
      <w:r>
        <w:t>You will then see something similar to this:</w:t>
      </w:r>
    </w:p>
    <w:p w14:paraId="0F0D9C74" w14:textId="77777777" w:rsidR="00487195" w:rsidRDefault="00487195" w:rsidP="00487195">
      <w:pPr>
        <w:pStyle w:val="HTMLPreformatted"/>
        <w:ind w:left="720"/>
      </w:pPr>
      <w:r>
        <w:t>2019-06-07T21:20:09.656Z</w:t>
      </w:r>
      <w:r>
        <w:tab/>
        <w:t>214675b9-166a-4ee1-b80f-c7ebdbaa9479</w:t>
      </w:r>
      <w:r>
        <w:tab/>
        <w:t>ERROR</w:t>
      </w:r>
      <w:r>
        <w:tab/>
        <w:t>Invoke Error</w:t>
      </w:r>
    </w:p>
    <w:p w14:paraId="1837D5B3" w14:textId="77777777" w:rsidR="00487195" w:rsidRDefault="00487195" w:rsidP="00487195">
      <w:pPr>
        <w:pStyle w:val="HTMLPreformatted"/>
        <w:ind w:left="720"/>
      </w:pPr>
      <w:r>
        <w:t>{</w:t>
      </w:r>
    </w:p>
    <w:p w14:paraId="310DF96A" w14:textId="77777777" w:rsidR="00487195" w:rsidRDefault="00487195" w:rsidP="00487195">
      <w:pPr>
        <w:pStyle w:val="HTMLPreformatted"/>
        <w:ind w:left="720"/>
      </w:pPr>
      <w:r>
        <w:t xml:space="preserve">    "</w:t>
      </w:r>
      <w:proofErr w:type="spellStart"/>
      <w:r>
        <w:t>errorType</w:t>
      </w:r>
      <w:proofErr w:type="spellEnd"/>
      <w:r>
        <w:t>": "</w:t>
      </w:r>
      <w:proofErr w:type="spellStart"/>
      <w:r>
        <w:t>ValidationException</w:t>
      </w:r>
      <w:proofErr w:type="spellEnd"/>
      <w:r>
        <w:t>",</w:t>
      </w:r>
    </w:p>
    <w:p w14:paraId="002612A1" w14:textId="77777777" w:rsidR="00487195" w:rsidRDefault="00487195" w:rsidP="00487195">
      <w:pPr>
        <w:pStyle w:val="HTMLPreformatted"/>
        <w:ind w:left="720"/>
      </w:pPr>
      <w:r>
        <w:t xml:space="preserve">    "</w:t>
      </w:r>
      <w:proofErr w:type="spellStart"/>
      <w:r>
        <w:t>errorMessage</w:t>
      </w:r>
      <w:proofErr w:type="spellEnd"/>
      <w:r>
        <w:t xml:space="preserve">": "Invalid </w:t>
      </w:r>
      <w:proofErr w:type="spellStart"/>
      <w:r>
        <w:t>ProjectionExpression</w:t>
      </w:r>
      <w:proofErr w:type="spellEnd"/>
      <w:r>
        <w:t>: Attribute name is a reserved keyword; reserved keyword: family",</w:t>
      </w:r>
    </w:p>
    <w:p w14:paraId="4FA56A07" w14:textId="77777777" w:rsidR="00487195" w:rsidRDefault="00487195" w:rsidP="00487195">
      <w:pPr>
        <w:pStyle w:val="HTMLPreformatted"/>
        <w:ind w:left="720"/>
      </w:pPr>
      <w:r>
        <w:t xml:space="preserve">    "code": "</w:t>
      </w:r>
      <w:proofErr w:type="spellStart"/>
      <w:r>
        <w:t>ValidationException</w:t>
      </w:r>
      <w:proofErr w:type="spellEnd"/>
      <w:r>
        <w:t>",</w:t>
      </w:r>
    </w:p>
    <w:p w14:paraId="17E16996" w14:textId="77777777" w:rsidR="00487195" w:rsidRDefault="00487195" w:rsidP="00487195">
      <w:pPr>
        <w:pStyle w:val="HTMLPreformatted"/>
        <w:ind w:left="720"/>
      </w:pPr>
      <w:r>
        <w:t xml:space="preserve">    "stack": [</w:t>
      </w:r>
    </w:p>
    <w:p w14:paraId="3D9C5597" w14:textId="77777777" w:rsidR="00487195" w:rsidRDefault="00487195" w:rsidP="00487195">
      <w:pPr>
        <w:pStyle w:val="HTMLPreformatted"/>
        <w:ind w:left="720"/>
      </w:pPr>
      <w:r>
        <w:t xml:space="preserve">        "</w:t>
      </w:r>
      <w:proofErr w:type="spellStart"/>
      <w:r>
        <w:t>ValidationException</w:t>
      </w:r>
      <w:proofErr w:type="spellEnd"/>
      <w:r>
        <w:t xml:space="preserve">: Invalid </w:t>
      </w:r>
      <w:proofErr w:type="spellStart"/>
      <w:r>
        <w:t>ProjectionExpression</w:t>
      </w:r>
      <w:proofErr w:type="spellEnd"/>
      <w:r>
        <w:t>: Attribute name is a reserved keyword; reserved keyword: family",</w:t>
      </w:r>
    </w:p>
    <w:p w14:paraId="318C613E" w14:textId="77777777" w:rsidR="00487195" w:rsidRDefault="00487195" w:rsidP="00487195">
      <w:pPr>
        <w:pStyle w:val="HTMLPreformatted"/>
        <w:ind w:left="720"/>
      </w:pPr>
      <w:r>
        <w:t xml:space="preserve">        "    at </w:t>
      </w:r>
      <w:proofErr w:type="spellStart"/>
      <w:r>
        <w:t>Request.extractError</w:t>
      </w:r>
      <w:proofErr w:type="spellEnd"/>
      <w:r>
        <w:t xml:space="preserve"> (/var/runtime/</w:t>
      </w:r>
      <w:proofErr w:type="spellStart"/>
      <w:r>
        <w:t>node_modules</w:t>
      </w:r>
      <w:proofErr w:type="spellEnd"/>
      <w:r>
        <w:t>/</w:t>
      </w:r>
      <w:proofErr w:type="spellStart"/>
      <w:r>
        <w:t>aws-sdk</w:t>
      </w:r>
      <w:proofErr w:type="spellEnd"/>
      <w:r>
        <w:t>/lib/protocol/json.js:51:27)",</w:t>
      </w:r>
    </w:p>
    <w:p w14:paraId="717B43C3" w14:textId="77777777" w:rsidR="00487195" w:rsidRDefault="00487195" w:rsidP="00487195">
      <w:pPr>
        <w:pStyle w:val="HTMLPreformatted"/>
        <w:ind w:left="720"/>
      </w:pPr>
      <w:r>
        <w:t xml:space="preserve">        "    at </w:t>
      </w:r>
      <w:proofErr w:type="spellStart"/>
      <w:r>
        <w:t>Request.callListeners</w:t>
      </w:r>
      <w:proofErr w:type="spellEnd"/>
      <w:r>
        <w:t xml:space="preserve"> (/var/runtime/node_modules/aws-sdk/lib/sequential_executor.js:106:20)",</w:t>
      </w:r>
    </w:p>
    <w:p w14:paraId="20E3918B" w14:textId="77777777" w:rsidR="00487195" w:rsidRDefault="00487195" w:rsidP="00487195">
      <w:pPr>
        <w:pStyle w:val="HTMLPreformatted"/>
        <w:ind w:left="720"/>
      </w:pPr>
      <w:r>
        <w:t xml:space="preserve">        "    at </w:t>
      </w:r>
      <w:proofErr w:type="spellStart"/>
      <w:r>
        <w:t>Request.emit</w:t>
      </w:r>
      <w:proofErr w:type="spellEnd"/>
      <w:r>
        <w:t xml:space="preserve"> (/var/runtime/node_modules/aws-sdk/lib/sequential_executor.js:78:10)",</w:t>
      </w:r>
    </w:p>
    <w:p w14:paraId="55534528" w14:textId="77777777" w:rsidR="00487195" w:rsidRDefault="00487195" w:rsidP="00487195">
      <w:pPr>
        <w:pStyle w:val="HTMLPreformatted"/>
        <w:ind w:left="720"/>
      </w:pPr>
      <w:r>
        <w:t xml:space="preserve">        "    at </w:t>
      </w:r>
      <w:proofErr w:type="spellStart"/>
      <w:r>
        <w:t>Request.emit</w:t>
      </w:r>
      <w:proofErr w:type="spellEnd"/>
      <w:r>
        <w:t xml:space="preserve"> (/var/runtime/</w:t>
      </w:r>
      <w:proofErr w:type="spellStart"/>
      <w:r>
        <w:t>node_modules</w:t>
      </w:r>
      <w:proofErr w:type="spellEnd"/>
      <w:r>
        <w:t>/</w:t>
      </w:r>
      <w:proofErr w:type="spellStart"/>
      <w:r>
        <w:t>aws-sdk</w:t>
      </w:r>
      <w:proofErr w:type="spellEnd"/>
      <w:r>
        <w:t>/lib/request.js:683:14)",</w:t>
      </w:r>
    </w:p>
    <w:p w14:paraId="7690EA31" w14:textId="77777777" w:rsidR="00487195" w:rsidRDefault="00487195" w:rsidP="00487195">
      <w:pPr>
        <w:pStyle w:val="HTMLPreformatted"/>
        <w:ind w:left="720"/>
      </w:pPr>
      <w:r>
        <w:lastRenderedPageBreak/>
        <w:t xml:space="preserve">        "    at </w:t>
      </w:r>
      <w:proofErr w:type="spellStart"/>
      <w:r>
        <w:t>Request.transition</w:t>
      </w:r>
      <w:proofErr w:type="spellEnd"/>
      <w:r>
        <w:t xml:space="preserve"> (/var/runtime/</w:t>
      </w:r>
      <w:proofErr w:type="spellStart"/>
      <w:r>
        <w:t>node_modules</w:t>
      </w:r>
      <w:proofErr w:type="spellEnd"/>
      <w:r>
        <w:t>/</w:t>
      </w:r>
      <w:proofErr w:type="spellStart"/>
      <w:r>
        <w:t>aws-sdk</w:t>
      </w:r>
      <w:proofErr w:type="spellEnd"/>
      <w:r>
        <w:t>/lib/request.js:22:10)",</w:t>
      </w:r>
    </w:p>
    <w:p w14:paraId="307551C3" w14:textId="77777777" w:rsidR="00487195" w:rsidRDefault="00487195" w:rsidP="00487195">
      <w:pPr>
        <w:pStyle w:val="HTMLPreformatted"/>
        <w:ind w:left="720"/>
      </w:pPr>
      <w:r>
        <w:t xml:space="preserve">        "    at </w:t>
      </w:r>
      <w:proofErr w:type="spellStart"/>
      <w:r>
        <w:t>AcceptorStateMachine.runTo</w:t>
      </w:r>
      <w:proofErr w:type="spellEnd"/>
      <w:r>
        <w:t xml:space="preserve"> (/var/runtime/</w:t>
      </w:r>
      <w:proofErr w:type="spellStart"/>
      <w:r>
        <w:t>node_modules</w:t>
      </w:r>
      <w:proofErr w:type="spellEnd"/>
      <w:r>
        <w:t>/</w:t>
      </w:r>
      <w:proofErr w:type="spellStart"/>
      <w:r>
        <w:t>aws-sdk</w:t>
      </w:r>
      <w:proofErr w:type="spellEnd"/>
      <w:r>
        <w:t>/lib/state_machine.js:14:12)",</w:t>
      </w:r>
    </w:p>
    <w:p w14:paraId="1FCE7857" w14:textId="77777777" w:rsidR="00487195" w:rsidRDefault="00487195" w:rsidP="00487195">
      <w:pPr>
        <w:pStyle w:val="HTMLPreformatted"/>
        <w:ind w:left="720"/>
      </w:pPr>
      <w:r>
        <w:t xml:space="preserve">        "    at </w:t>
      </w:r>
      <w:proofErr w:type="gramStart"/>
      <w:r>
        <w:t>/var/runtime/</w:t>
      </w:r>
      <w:proofErr w:type="spellStart"/>
      <w:r>
        <w:t>node_modules</w:t>
      </w:r>
      <w:proofErr w:type="spellEnd"/>
      <w:r>
        <w:t>/</w:t>
      </w:r>
      <w:proofErr w:type="spellStart"/>
      <w:r>
        <w:t>aws-sdk</w:t>
      </w:r>
      <w:proofErr w:type="spellEnd"/>
      <w:r>
        <w:t>/lib/state_machine.js:26:10</w:t>
      </w:r>
      <w:proofErr w:type="gramEnd"/>
      <w:r>
        <w:t>",</w:t>
      </w:r>
    </w:p>
    <w:p w14:paraId="4EEB548E" w14:textId="77777777" w:rsidR="00487195" w:rsidRDefault="00487195" w:rsidP="00487195">
      <w:pPr>
        <w:pStyle w:val="HTMLPreformatted"/>
        <w:ind w:left="720"/>
      </w:pPr>
      <w:r>
        <w:t xml:space="preserve">        "    at </w:t>
      </w:r>
      <w:proofErr w:type="gramStart"/>
      <w:r>
        <w:t>Request.&lt;</w:t>
      </w:r>
      <w:proofErr w:type="gramEnd"/>
      <w:r>
        <w:t>anonymous&gt; (/var/runtime/</w:t>
      </w:r>
      <w:proofErr w:type="spellStart"/>
      <w:r>
        <w:t>node_modules</w:t>
      </w:r>
      <w:proofErr w:type="spellEnd"/>
      <w:r>
        <w:t>/</w:t>
      </w:r>
      <w:proofErr w:type="spellStart"/>
      <w:r>
        <w:t>aws-sdk</w:t>
      </w:r>
      <w:proofErr w:type="spellEnd"/>
      <w:r>
        <w:t>/lib/request.js:38:9)",</w:t>
      </w:r>
    </w:p>
    <w:p w14:paraId="3517B935" w14:textId="77777777" w:rsidR="00487195" w:rsidRDefault="00487195" w:rsidP="00487195">
      <w:pPr>
        <w:pStyle w:val="HTMLPreformatted"/>
        <w:ind w:left="720"/>
      </w:pPr>
      <w:r>
        <w:t xml:space="preserve">        "    at </w:t>
      </w:r>
      <w:proofErr w:type="gramStart"/>
      <w:r>
        <w:t>Request.&lt;</w:t>
      </w:r>
      <w:proofErr w:type="gramEnd"/>
      <w:r>
        <w:t>anonymous&gt; (/var/runtime/</w:t>
      </w:r>
      <w:proofErr w:type="spellStart"/>
      <w:r>
        <w:t>node_modules</w:t>
      </w:r>
      <w:proofErr w:type="spellEnd"/>
      <w:r>
        <w:t>/</w:t>
      </w:r>
      <w:proofErr w:type="spellStart"/>
      <w:r>
        <w:t>aws-sdk</w:t>
      </w:r>
      <w:proofErr w:type="spellEnd"/>
      <w:r>
        <w:t>/lib/request.js:685:12)",</w:t>
      </w:r>
    </w:p>
    <w:p w14:paraId="6A28F620" w14:textId="77777777" w:rsidR="00487195" w:rsidRDefault="00487195" w:rsidP="00487195">
      <w:pPr>
        <w:pStyle w:val="HTMLPreformatted"/>
        <w:ind w:left="720"/>
      </w:pPr>
      <w:r>
        <w:t xml:space="preserve">        "    at </w:t>
      </w:r>
      <w:proofErr w:type="spellStart"/>
      <w:r>
        <w:t>Request.callListeners</w:t>
      </w:r>
      <w:proofErr w:type="spellEnd"/>
      <w:r>
        <w:t xml:space="preserve"> (/var/runtime/node_modules/aws-sdk/lib/sequential_executor.js:116:18)"</w:t>
      </w:r>
    </w:p>
    <w:p w14:paraId="40771B97" w14:textId="77777777" w:rsidR="00487195" w:rsidRDefault="00487195" w:rsidP="00487195">
      <w:pPr>
        <w:pStyle w:val="HTMLPreformatted"/>
        <w:ind w:left="720"/>
      </w:pPr>
      <w:r>
        <w:t xml:space="preserve">    ],</w:t>
      </w:r>
    </w:p>
    <w:p w14:paraId="346A5443" w14:textId="77777777" w:rsidR="00487195" w:rsidRDefault="00487195" w:rsidP="00487195">
      <w:pPr>
        <w:pStyle w:val="HTMLPreformatted"/>
        <w:ind w:left="720"/>
      </w:pPr>
      <w:r>
        <w:t xml:space="preserve">    "message": "Invalid </w:t>
      </w:r>
      <w:proofErr w:type="spellStart"/>
      <w:r>
        <w:t>ProjectionExpression</w:t>
      </w:r>
      <w:proofErr w:type="spellEnd"/>
      <w:r>
        <w:t>: Attribute name is a reserved keyword; reserved keyword: family",</w:t>
      </w:r>
    </w:p>
    <w:p w14:paraId="6E2F5119" w14:textId="77777777" w:rsidR="00487195" w:rsidRDefault="00487195" w:rsidP="00487195">
      <w:pPr>
        <w:pStyle w:val="HTMLPreformatted"/>
        <w:ind w:left="720"/>
      </w:pPr>
      <w:r>
        <w:t xml:space="preserve">    "time": "2019-06-07T21:20:09.575Z",</w:t>
      </w:r>
    </w:p>
    <w:p w14:paraId="28472638" w14:textId="77777777" w:rsidR="00487195" w:rsidRDefault="00487195" w:rsidP="00487195">
      <w:pPr>
        <w:pStyle w:val="HTMLPreformatted"/>
        <w:ind w:left="720"/>
      </w:pPr>
      <w:r>
        <w:t xml:space="preserve">    "</w:t>
      </w:r>
      <w:proofErr w:type="spellStart"/>
      <w:r>
        <w:t>requestId</w:t>
      </w:r>
      <w:proofErr w:type="spellEnd"/>
      <w:r>
        <w:t>": "V13L0EJP4IMPV30N8PUMB1LGANVV4KQNSO5AEMVJF66Q9ASUAAJG",</w:t>
      </w:r>
    </w:p>
    <w:p w14:paraId="4C91E8D1" w14:textId="77777777" w:rsidR="00487195" w:rsidRDefault="00487195" w:rsidP="00487195">
      <w:pPr>
        <w:pStyle w:val="HTMLPreformatted"/>
        <w:ind w:left="720"/>
      </w:pPr>
      <w:r>
        <w:t xml:space="preserve">    "</w:t>
      </w:r>
      <w:proofErr w:type="spellStart"/>
      <w:r>
        <w:t>statusCode</w:t>
      </w:r>
      <w:proofErr w:type="spellEnd"/>
      <w:r>
        <w:t>": 400,</w:t>
      </w:r>
    </w:p>
    <w:p w14:paraId="149D75CA" w14:textId="77777777" w:rsidR="00487195" w:rsidRDefault="00487195" w:rsidP="00487195">
      <w:pPr>
        <w:pStyle w:val="HTMLPreformatted"/>
        <w:ind w:left="720"/>
      </w:pPr>
      <w:r>
        <w:t xml:space="preserve">    "</w:t>
      </w:r>
      <w:proofErr w:type="spellStart"/>
      <w:r>
        <w:t>retryable</w:t>
      </w:r>
      <w:proofErr w:type="spellEnd"/>
      <w:r>
        <w:t>": false,</w:t>
      </w:r>
    </w:p>
    <w:p w14:paraId="77BC9461" w14:textId="77777777" w:rsidR="00487195" w:rsidRDefault="00487195" w:rsidP="00487195">
      <w:pPr>
        <w:pStyle w:val="HTMLPreformatted"/>
        <w:ind w:left="720"/>
      </w:pPr>
      <w:r>
        <w:t xml:space="preserve">    "</w:t>
      </w:r>
      <w:proofErr w:type="spellStart"/>
      <w:r>
        <w:t>retryDelay</w:t>
      </w:r>
      <w:proofErr w:type="spellEnd"/>
      <w:r>
        <w:t>": 40.467102629451915</w:t>
      </w:r>
    </w:p>
    <w:p w14:paraId="189550D1" w14:textId="77777777" w:rsidR="00487195" w:rsidRDefault="00487195" w:rsidP="00487195">
      <w:pPr>
        <w:pStyle w:val="HTMLPreformatted"/>
        <w:ind w:left="720"/>
      </w:pPr>
      <w:r>
        <w:t>}</w:t>
      </w:r>
    </w:p>
    <w:p w14:paraId="334A13E7" w14:textId="77777777" w:rsidR="00487195" w:rsidRDefault="00487195" w:rsidP="00487195">
      <w:pPr>
        <w:pStyle w:val="NormalWeb"/>
      </w:pPr>
      <w:r>
        <w:rPr>
          <w:rStyle w:val="Emphasis"/>
        </w:rPr>
        <w:t xml:space="preserve">REAL WORLD TIP: </w:t>
      </w:r>
      <w:proofErr w:type="gramStart"/>
      <w:r>
        <w:rPr>
          <w:rStyle w:val="Emphasis"/>
        </w:rPr>
        <w:t>So</w:t>
      </w:r>
      <w:proofErr w:type="gramEnd"/>
      <w:r>
        <w:rPr>
          <w:rStyle w:val="Emphasis"/>
        </w:rPr>
        <w:t xml:space="preserve"> whether you wish to debug using CloudWatch and filtering for message or using </w:t>
      </w:r>
      <w:proofErr w:type="spellStart"/>
      <w:r>
        <w:rPr>
          <w:rStyle w:val="Emphasis"/>
        </w:rPr>
        <w:t>XRay</w:t>
      </w:r>
      <w:proofErr w:type="spellEnd"/>
      <w:r>
        <w:rPr>
          <w:rStyle w:val="Emphasis"/>
        </w:rPr>
        <w:t xml:space="preserve"> it is up to you. I recommend both, like you just did, because sometimes you are not even sure what search terms to use in </w:t>
      </w:r>
      <w:proofErr w:type="spellStart"/>
      <w:r>
        <w:rPr>
          <w:rStyle w:val="Emphasis"/>
        </w:rPr>
        <w:t>Cloudwatch</w:t>
      </w:r>
      <w:proofErr w:type="spellEnd"/>
      <w:r>
        <w:rPr>
          <w:rStyle w:val="Emphasis"/>
        </w:rPr>
        <w:t xml:space="preserve">. AWS XRAY can help you narrow down the issues to find decent search terms to us in CloudWatch. which then gives you probably more information that you may need </w:t>
      </w:r>
      <w:proofErr w:type="gramStart"/>
      <w:r>
        <w:rPr>
          <w:rStyle w:val="Emphasis"/>
        </w:rPr>
        <w:t>;).CW</w:t>
      </w:r>
      <w:proofErr w:type="gramEnd"/>
      <w:r>
        <w:rPr>
          <w:rStyle w:val="Emphasis"/>
        </w:rPr>
        <w:t xml:space="preserve"> is especially </w:t>
      </w:r>
      <w:proofErr w:type="spellStart"/>
      <w:r>
        <w:rPr>
          <w:rStyle w:val="Emphasis"/>
        </w:rPr>
        <w:t>usuaful</w:t>
      </w:r>
      <w:proofErr w:type="spellEnd"/>
      <w:r>
        <w:rPr>
          <w:rStyle w:val="Emphasis"/>
        </w:rPr>
        <w:t xml:space="preserve"> if you have added debug </w:t>
      </w:r>
      <w:proofErr w:type="spellStart"/>
      <w:r>
        <w:rPr>
          <w:rStyle w:val="Emphasis"/>
        </w:rPr>
        <w:t>statemnets</w:t>
      </w:r>
      <w:proofErr w:type="spellEnd"/>
      <w:r>
        <w:rPr>
          <w:rStyle w:val="Emphasis"/>
        </w:rPr>
        <w:t xml:space="preserve"> like </w:t>
      </w:r>
      <w:r>
        <w:rPr>
          <w:rStyle w:val="HTMLCode"/>
          <w:i/>
          <w:iCs/>
        </w:rPr>
        <w:t>console. log</w:t>
      </w:r>
      <w:r>
        <w:rPr>
          <w:rStyle w:val="Emphasis"/>
        </w:rPr>
        <w:t xml:space="preserve">s, because </w:t>
      </w:r>
      <w:proofErr w:type="spellStart"/>
      <w:r>
        <w:rPr>
          <w:rStyle w:val="Emphasis"/>
        </w:rPr>
        <w:t>Cloudwatch</w:t>
      </w:r>
      <w:proofErr w:type="spellEnd"/>
      <w:r>
        <w:rPr>
          <w:rStyle w:val="Emphasis"/>
        </w:rPr>
        <w:t xml:space="preserve"> will show these too, which can be super useful when trouble shooting. In short </w:t>
      </w:r>
      <w:proofErr w:type="spellStart"/>
      <w:r>
        <w:rPr>
          <w:rStyle w:val="Emphasis"/>
        </w:rPr>
        <w:t>Xray</w:t>
      </w:r>
      <w:proofErr w:type="spellEnd"/>
      <w:r>
        <w:rPr>
          <w:rStyle w:val="Emphasis"/>
        </w:rPr>
        <w:t xml:space="preserve"> or CW?</w:t>
      </w:r>
      <w:r>
        <w:t xml:space="preserve"> The answer is yes </w:t>
      </w:r>
    </w:p>
    <w:p w14:paraId="3BEA64AD" w14:textId="77777777" w:rsidR="00487195" w:rsidRDefault="00487195" w:rsidP="00487195">
      <w:pPr>
        <w:pStyle w:val="Heading2"/>
      </w:pPr>
      <w:bookmarkStart w:id="52" w:name="header-n244"/>
      <w:bookmarkEnd w:id="52"/>
      <w:r>
        <w:t>Step 6: Fix Steve's code</w:t>
      </w:r>
    </w:p>
    <w:p w14:paraId="2A251FEF" w14:textId="77777777" w:rsidR="00487195" w:rsidRDefault="00487195" w:rsidP="00487195">
      <w:pPr>
        <w:pStyle w:val="NormalWeb"/>
      </w:pPr>
      <w:r>
        <w:t xml:space="preserve">From your investigation from the previous two tasks, you found out that there is an issue in the </w:t>
      </w:r>
      <w:proofErr w:type="spellStart"/>
      <w:r>
        <w:rPr>
          <w:rStyle w:val="Strong"/>
        </w:rPr>
        <w:t>scanTable</w:t>
      </w:r>
      <w:proofErr w:type="spellEnd"/>
      <w:r>
        <w:t xml:space="preserve"> function in the </w:t>
      </w:r>
      <w:proofErr w:type="spellStart"/>
      <w:r>
        <w:rPr>
          <w:rStyle w:val="Strong"/>
        </w:rPr>
        <w:t>DragonSearch</w:t>
      </w:r>
      <w:proofErr w:type="spellEnd"/>
      <w:r>
        <w:t xml:space="preserve"> Lambda function which generates the following error:</w:t>
      </w:r>
    </w:p>
    <w:p w14:paraId="6D46DA8E" w14:textId="77777777" w:rsidR="00487195" w:rsidRDefault="00487195" w:rsidP="00487195">
      <w:pPr>
        <w:pStyle w:val="HTMLPreformatted"/>
      </w:pPr>
      <w:r>
        <w:t xml:space="preserve">Invalid </w:t>
      </w:r>
      <w:proofErr w:type="spellStart"/>
      <w:r>
        <w:t>ProjectionExpression</w:t>
      </w:r>
      <w:proofErr w:type="spellEnd"/>
      <w:r>
        <w:t>: Attribute name is a reserved keyword; reserved keyword: family</w:t>
      </w:r>
    </w:p>
    <w:p w14:paraId="523B6568" w14:textId="77777777" w:rsidR="00487195" w:rsidRDefault="00487195" w:rsidP="00487195">
      <w:pPr>
        <w:pStyle w:val="NormalWeb"/>
      </w:pPr>
      <w:r>
        <w:t xml:space="preserve">You also know the line numbers </w:t>
      </w:r>
      <w:r>
        <w:rPr>
          <w:rStyle w:val="HTMLCode"/>
        </w:rPr>
        <w:t>5</w:t>
      </w:r>
      <w:r>
        <w:t xml:space="preserve"> and </w:t>
      </w:r>
      <w:r>
        <w:rPr>
          <w:rStyle w:val="HTMLCode"/>
        </w:rPr>
        <w:t>44</w:t>
      </w:r>
      <w:r>
        <w:t xml:space="preserve"> causing the issue.</w:t>
      </w:r>
    </w:p>
    <w:p w14:paraId="4BAE2F4E" w14:textId="77777777" w:rsidR="00487195" w:rsidRDefault="00487195" w:rsidP="00487195">
      <w:pPr>
        <w:pStyle w:val="NormalWeb"/>
      </w:pPr>
      <w:r>
        <w:t xml:space="preserve">The </w:t>
      </w:r>
      <w:hyperlink r:id="rId21" w:history="1">
        <w:r>
          <w:rPr>
            <w:rStyle w:val="Hyperlink"/>
          </w:rPr>
          <w:t>reserved keyword</w:t>
        </w:r>
      </w:hyperlink>
      <w:r>
        <w:t xml:space="preserve"> </w:t>
      </w:r>
      <w:r>
        <w:rPr>
          <w:rStyle w:val="Strong"/>
        </w:rPr>
        <w:t>family</w:t>
      </w:r>
      <w:r>
        <w:t xml:space="preserve"> is used for one of the attributes in the </w:t>
      </w:r>
      <w:proofErr w:type="spellStart"/>
      <w:r>
        <w:rPr>
          <w:rStyle w:val="HTMLCode"/>
        </w:rPr>
        <w:t>dragon_stats</w:t>
      </w:r>
      <w:proofErr w:type="spellEnd"/>
      <w:r>
        <w:t xml:space="preserve"> DynamoDB table which is specified in a </w:t>
      </w:r>
      <w:proofErr w:type="spellStart"/>
      <w:r>
        <w:rPr>
          <w:rStyle w:val="Strong"/>
        </w:rPr>
        <w:t>ProjectionExpression</w:t>
      </w:r>
      <w:proofErr w:type="spellEnd"/>
      <w:r>
        <w:t xml:space="preserve">. </w:t>
      </w:r>
    </w:p>
    <w:p w14:paraId="7459AC15" w14:textId="77777777" w:rsidR="00487195" w:rsidRDefault="00487195" w:rsidP="00487195">
      <w:pPr>
        <w:pStyle w:val="NormalWeb"/>
      </w:pPr>
      <w:r>
        <w:rPr>
          <w:rStyle w:val="Strong"/>
        </w:rPr>
        <w:t xml:space="preserve">It's time to fix some code that makes use of </w:t>
      </w:r>
      <w:proofErr w:type="spellStart"/>
      <w:r>
        <w:rPr>
          <w:rStyle w:val="Strong"/>
        </w:rPr>
        <w:t>ExpressionAttributeNames</w:t>
      </w:r>
      <w:proofErr w:type="spellEnd"/>
      <w:r>
        <w:rPr>
          <w:rStyle w:val="Strong"/>
        </w:rPr>
        <w:t xml:space="preserve"> to specify reserved keywords in a </w:t>
      </w:r>
      <w:proofErr w:type="spellStart"/>
      <w:r>
        <w:rPr>
          <w:rStyle w:val="Strong"/>
        </w:rPr>
        <w:t>ProjectionExpression</w:t>
      </w:r>
      <w:proofErr w:type="spellEnd"/>
      <w:r>
        <w:rPr>
          <w:rStyle w:val="Strong"/>
        </w:rPr>
        <w:t>.</w:t>
      </w:r>
    </w:p>
    <w:p w14:paraId="2F2B9F49" w14:textId="77777777" w:rsidR="00487195" w:rsidRDefault="00487195" w:rsidP="00487195">
      <w:pPr>
        <w:pStyle w:val="NormalWeb"/>
        <w:numPr>
          <w:ilvl w:val="0"/>
          <w:numId w:val="48"/>
        </w:numPr>
      </w:pPr>
      <w:r>
        <w:t xml:space="preserve">Click the </w:t>
      </w:r>
      <w:r>
        <w:rPr>
          <w:rStyle w:val="Strong"/>
        </w:rPr>
        <w:t>Services</w:t>
      </w:r>
      <w:r>
        <w:t xml:space="preserve"> menu and choose </w:t>
      </w:r>
      <w:r>
        <w:rPr>
          <w:rStyle w:val="Strong"/>
        </w:rPr>
        <w:t>Lambda</w:t>
      </w:r>
      <w:r>
        <w:t>.</w:t>
      </w:r>
    </w:p>
    <w:p w14:paraId="378A7E86" w14:textId="77777777" w:rsidR="00487195" w:rsidRDefault="00487195" w:rsidP="00487195">
      <w:pPr>
        <w:pStyle w:val="NormalWeb"/>
        <w:numPr>
          <w:ilvl w:val="0"/>
          <w:numId w:val="48"/>
        </w:numPr>
      </w:pPr>
      <w:r>
        <w:t xml:space="preserve">Click on the Lambda function </w:t>
      </w:r>
      <w:proofErr w:type="spellStart"/>
      <w:r>
        <w:rPr>
          <w:rStyle w:val="Strong"/>
        </w:rPr>
        <w:t>DragonSearch</w:t>
      </w:r>
      <w:proofErr w:type="spellEnd"/>
      <w:r>
        <w:t xml:space="preserve">. </w:t>
      </w:r>
    </w:p>
    <w:p w14:paraId="5724ADB3" w14:textId="77777777" w:rsidR="00487195" w:rsidRDefault="00487195" w:rsidP="00487195">
      <w:pPr>
        <w:pStyle w:val="NormalWeb"/>
        <w:numPr>
          <w:ilvl w:val="0"/>
          <w:numId w:val="48"/>
        </w:numPr>
      </w:pPr>
      <w:r>
        <w:t xml:space="preserve">Run a test first </w:t>
      </w:r>
      <w:proofErr w:type="spellStart"/>
      <w:r>
        <w:rPr>
          <w:rStyle w:val="HTMLCode"/>
        </w:rPr>
        <w:t>justOneDragon</w:t>
      </w:r>
      <w:proofErr w:type="spellEnd"/>
    </w:p>
    <w:p w14:paraId="35288FC2" w14:textId="77777777" w:rsidR="00487195" w:rsidRDefault="00487195" w:rsidP="00487195">
      <w:pPr>
        <w:pStyle w:val="NormalWeb"/>
        <w:ind w:left="720"/>
      </w:pPr>
      <w:r>
        <w:t>It should be a success, as this uses the query and not the scan</w:t>
      </w:r>
    </w:p>
    <w:p w14:paraId="701FD63F" w14:textId="77777777" w:rsidR="00487195" w:rsidRDefault="00487195" w:rsidP="00487195">
      <w:pPr>
        <w:pStyle w:val="HTMLPreformatted"/>
      </w:pPr>
      <w:r>
        <w:lastRenderedPageBreak/>
        <w:t>[</w:t>
      </w:r>
    </w:p>
    <w:p w14:paraId="106B27C0" w14:textId="77777777" w:rsidR="00487195" w:rsidRDefault="00487195" w:rsidP="00487195">
      <w:pPr>
        <w:pStyle w:val="HTMLPreformatted"/>
      </w:pPr>
      <w:r>
        <w:t xml:space="preserve">  {</w:t>
      </w:r>
    </w:p>
    <w:p w14:paraId="79E0A3C6" w14:textId="77777777" w:rsidR="00487195" w:rsidRDefault="00487195" w:rsidP="00487195">
      <w:pPr>
        <w:pStyle w:val="HTMLPreformatted"/>
      </w:pPr>
      <w:r>
        <w:t xml:space="preserve">    "</w:t>
      </w:r>
      <w:proofErr w:type="spellStart"/>
      <w:r>
        <w:t>location_neighborhood</w:t>
      </w:r>
      <w:proofErr w:type="spellEnd"/>
      <w:r>
        <w:t>": {</w:t>
      </w:r>
    </w:p>
    <w:p w14:paraId="39F7D785" w14:textId="77777777" w:rsidR="00487195" w:rsidRDefault="00487195" w:rsidP="00487195">
      <w:pPr>
        <w:pStyle w:val="HTMLPreformatted"/>
      </w:pPr>
      <w:r>
        <w:t xml:space="preserve">      "S": "poplar </w:t>
      </w:r>
      <w:proofErr w:type="spellStart"/>
      <w:r>
        <w:t>st</w:t>
      </w:r>
      <w:proofErr w:type="spellEnd"/>
      <w:r>
        <w:t>"</w:t>
      </w:r>
    </w:p>
    <w:p w14:paraId="7413D511" w14:textId="77777777" w:rsidR="00487195" w:rsidRDefault="00487195" w:rsidP="00487195">
      <w:pPr>
        <w:pStyle w:val="HTMLPreformatted"/>
      </w:pPr>
      <w:r>
        <w:t xml:space="preserve">    },</w:t>
      </w:r>
    </w:p>
    <w:p w14:paraId="37E1DF84" w14:textId="77777777" w:rsidR="00487195" w:rsidRDefault="00487195" w:rsidP="00487195">
      <w:pPr>
        <w:pStyle w:val="HTMLPreformatted"/>
      </w:pPr>
      <w:r>
        <w:t xml:space="preserve">    "damage": {</w:t>
      </w:r>
    </w:p>
    <w:p w14:paraId="6F48ABFC" w14:textId="77777777" w:rsidR="00487195" w:rsidRDefault="00487195" w:rsidP="00487195">
      <w:pPr>
        <w:pStyle w:val="HTMLPreformatted"/>
      </w:pPr>
      <w:r>
        <w:t xml:space="preserve">      "N": "7"</w:t>
      </w:r>
    </w:p>
    <w:p w14:paraId="51FAC500" w14:textId="77777777" w:rsidR="00487195" w:rsidRDefault="00487195" w:rsidP="00487195">
      <w:pPr>
        <w:pStyle w:val="HTMLPreformatted"/>
      </w:pPr>
      <w:r>
        <w:t xml:space="preserve">    },</w:t>
      </w:r>
    </w:p>
    <w:p w14:paraId="1C6484EB" w14:textId="77777777" w:rsidR="00487195" w:rsidRDefault="00487195" w:rsidP="00487195">
      <w:pPr>
        <w:pStyle w:val="HTMLPreformatted"/>
      </w:pPr>
      <w:r>
        <w:t xml:space="preserve">    "</w:t>
      </w:r>
      <w:proofErr w:type="spellStart"/>
      <w:r>
        <w:t>location_city</w:t>
      </w:r>
      <w:proofErr w:type="spellEnd"/>
      <w:r>
        <w:t>": {</w:t>
      </w:r>
    </w:p>
    <w:p w14:paraId="574BDEC5" w14:textId="77777777" w:rsidR="00487195" w:rsidRDefault="00487195" w:rsidP="00487195">
      <w:pPr>
        <w:pStyle w:val="HTMLPreformatted"/>
      </w:pPr>
      <w:r>
        <w:t xml:space="preserve">      "S": "</w:t>
      </w:r>
      <w:proofErr w:type="spellStart"/>
      <w:r>
        <w:t>colby</w:t>
      </w:r>
      <w:proofErr w:type="spellEnd"/>
      <w:r>
        <w:t>"</w:t>
      </w:r>
    </w:p>
    <w:p w14:paraId="14AE1CA3" w14:textId="77777777" w:rsidR="00487195" w:rsidRDefault="00487195" w:rsidP="00487195">
      <w:pPr>
        <w:pStyle w:val="HTMLPreformatted"/>
      </w:pPr>
      <w:r>
        <w:t xml:space="preserve">    },</w:t>
      </w:r>
    </w:p>
    <w:p w14:paraId="768D505C" w14:textId="77777777" w:rsidR="00487195" w:rsidRDefault="00487195" w:rsidP="00487195">
      <w:pPr>
        <w:pStyle w:val="HTMLPreformatted"/>
      </w:pPr>
      <w:r>
        <w:t xml:space="preserve">    "family": {</w:t>
      </w:r>
    </w:p>
    <w:p w14:paraId="2650CDA3" w14:textId="77777777" w:rsidR="00487195" w:rsidRDefault="00487195" w:rsidP="00487195">
      <w:pPr>
        <w:pStyle w:val="HTMLPreformatted"/>
      </w:pPr>
      <w:r>
        <w:t xml:space="preserve">      "S": "green"</w:t>
      </w:r>
    </w:p>
    <w:p w14:paraId="04EDB591" w14:textId="77777777" w:rsidR="00487195" w:rsidRDefault="00487195" w:rsidP="00487195">
      <w:pPr>
        <w:pStyle w:val="HTMLPreformatted"/>
      </w:pPr>
      <w:r>
        <w:t xml:space="preserve">    },</w:t>
      </w:r>
    </w:p>
    <w:p w14:paraId="2E5B3CDD" w14:textId="77777777" w:rsidR="00487195" w:rsidRDefault="00487195" w:rsidP="00487195">
      <w:pPr>
        <w:pStyle w:val="HTMLPreformatted"/>
      </w:pPr>
      <w:r>
        <w:t xml:space="preserve">    "description": {</w:t>
      </w:r>
    </w:p>
    <w:p w14:paraId="7D3AC52B" w14:textId="77777777" w:rsidR="00487195" w:rsidRDefault="00487195" w:rsidP="00487195">
      <w:pPr>
        <w:pStyle w:val="HTMLPreformatted"/>
      </w:pPr>
      <w:r>
        <w:t xml:space="preserve">      "S":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
    <w:p w14:paraId="52AB0F7C" w14:textId="77777777" w:rsidR="00487195" w:rsidRDefault="00487195" w:rsidP="00487195">
      <w:pPr>
        <w:pStyle w:val="HTMLPreformatted"/>
      </w:pPr>
      <w:r>
        <w:t xml:space="preserve">    },</w:t>
      </w:r>
    </w:p>
    <w:p w14:paraId="077DF479" w14:textId="77777777" w:rsidR="00487195" w:rsidRDefault="00487195" w:rsidP="00487195">
      <w:pPr>
        <w:pStyle w:val="HTMLPreformatted"/>
      </w:pPr>
      <w:r>
        <w:t xml:space="preserve">    "protection": {</w:t>
      </w:r>
    </w:p>
    <w:p w14:paraId="06187311" w14:textId="77777777" w:rsidR="00487195" w:rsidRDefault="00487195" w:rsidP="00487195">
      <w:pPr>
        <w:pStyle w:val="HTMLPreformatted"/>
      </w:pPr>
      <w:r>
        <w:t xml:space="preserve">      "N": "10"</w:t>
      </w:r>
    </w:p>
    <w:p w14:paraId="730313FC" w14:textId="77777777" w:rsidR="00487195" w:rsidRDefault="00487195" w:rsidP="00487195">
      <w:pPr>
        <w:pStyle w:val="HTMLPreformatted"/>
      </w:pPr>
      <w:r>
        <w:t xml:space="preserve">    },</w:t>
      </w:r>
    </w:p>
    <w:p w14:paraId="5822AF52" w14:textId="77777777" w:rsidR="00487195" w:rsidRDefault="00487195" w:rsidP="00487195">
      <w:pPr>
        <w:pStyle w:val="HTMLPreformatted"/>
      </w:pPr>
      <w:r>
        <w:t xml:space="preserve">    "</w:t>
      </w:r>
      <w:proofErr w:type="spellStart"/>
      <w:r>
        <w:t>location_country</w:t>
      </w:r>
      <w:proofErr w:type="spellEnd"/>
      <w:r>
        <w:t>": {</w:t>
      </w:r>
    </w:p>
    <w:p w14:paraId="45ACB188" w14:textId="77777777" w:rsidR="00487195" w:rsidRDefault="00487195" w:rsidP="00487195">
      <w:pPr>
        <w:pStyle w:val="HTMLPreformatted"/>
      </w:pPr>
      <w:r>
        <w:t xml:space="preserve">      "S": "</w:t>
      </w:r>
      <w:proofErr w:type="spellStart"/>
      <w:r>
        <w:t>usa</w:t>
      </w:r>
      <w:proofErr w:type="spellEnd"/>
      <w:r>
        <w:t>"</w:t>
      </w:r>
    </w:p>
    <w:p w14:paraId="0D2398F5" w14:textId="77777777" w:rsidR="00487195" w:rsidRDefault="00487195" w:rsidP="00487195">
      <w:pPr>
        <w:pStyle w:val="HTMLPreformatted"/>
      </w:pPr>
      <w:r>
        <w:t xml:space="preserve">    },</w:t>
      </w:r>
    </w:p>
    <w:p w14:paraId="29AFADB8" w14:textId="77777777" w:rsidR="00487195" w:rsidRDefault="00487195" w:rsidP="00487195">
      <w:pPr>
        <w:pStyle w:val="HTMLPreformatted"/>
      </w:pPr>
      <w:r>
        <w:t xml:space="preserve">    "</w:t>
      </w:r>
      <w:proofErr w:type="spellStart"/>
      <w:r>
        <w:t>location_state</w:t>
      </w:r>
      <w:proofErr w:type="spellEnd"/>
      <w:r>
        <w:t>": {</w:t>
      </w:r>
    </w:p>
    <w:p w14:paraId="53A846F5" w14:textId="77777777" w:rsidR="00487195" w:rsidRDefault="00487195" w:rsidP="00487195">
      <w:pPr>
        <w:pStyle w:val="HTMLPreformatted"/>
      </w:pPr>
      <w:r>
        <w:t xml:space="preserve">      "S": "</w:t>
      </w:r>
      <w:proofErr w:type="spellStart"/>
      <w:r>
        <w:t>kansas</w:t>
      </w:r>
      <w:proofErr w:type="spellEnd"/>
      <w:r>
        <w:t>"</w:t>
      </w:r>
    </w:p>
    <w:p w14:paraId="79B6FA0B" w14:textId="77777777" w:rsidR="00487195" w:rsidRDefault="00487195" w:rsidP="00487195">
      <w:pPr>
        <w:pStyle w:val="HTMLPreformatted"/>
      </w:pPr>
      <w:r>
        <w:t xml:space="preserve">    },</w:t>
      </w:r>
    </w:p>
    <w:p w14:paraId="7BA37E6A" w14:textId="77777777" w:rsidR="00487195" w:rsidRDefault="00487195" w:rsidP="00487195">
      <w:pPr>
        <w:pStyle w:val="HTMLPreformatted"/>
      </w:pPr>
      <w:r>
        <w:t xml:space="preserve">    "</w:t>
      </w:r>
      <w:proofErr w:type="spellStart"/>
      <w:r>
        <w:t>dragon_name</w:t>
      </w:r>
      <w:proofErr w:type="spellEnd"/>
      <w:r>
        <w:t>": {</w:t>
      </w:r>
    </w:p>
    <w:p w14:paraId="4A35A39D" w14:textId="77777777" w:rsidR="00487195" w:rsidRDefault="00487195" w:rsidP="00487195">
      <w:pPr>
        <w:pStyle w:val="HTMLPreformatted"/>
      </w:pPr>
      <w:r>
        <w:t xml:space="preserve">      "S": "</w:t>
      </w:r>
      <w:proofErr w:type="spellStart"/>
      <w:r>
        <w:t>Cassidiuma</w:t>
      </w:r>
      <w:proofErr w:type="spellEnd"/>
      <w:r>
        <w:t>"</w:t>
      </w:r>
    </w:p>
    <w:p w14:paraId="06D2A8A9" w14:textId="77777777" w:rsidR="00487195" w:rsidRDefault="00487195" w:rsidP="00487195">
      <w:pPr>
        <w:pStyle w:val="HTMLPreformatted"/>
      </w:pPr>
      <w:r>
        <w:t xml:space="preserve">    }</w:t>
      </w:r>
    </w:p>
    <w:p w14:paraId="5A9D2114" w14:textId="77777777" w:rsidR="00487195" w:rsidRDefault="00487195" w:rsidP="00487195">
      <w:pPr>
        <w:pStyle w:val="HTMLPreformatted"/>
      </w:pPr>
      <w:r>
        <w:t xml:space="preserve">  }</w:t>
      </w:r>
    </w:p>
    <w:p w14:paraId="590AD342" w14:textId="77777777" w:rsidR="00487195" w:rsidRDefault="00487195" w:rsidP="00487195">
      <w:pPr>
        <w:pStyle w:val="HTMLPreformatted"/>
      </w:pPr>
      <w:r>
        <w:t>]</w:t>
      </w:r>
    </w:p>
    <w:p w14:paraId="0F576066" w14:textId="77777777" w:rsidR="00487195" w:rsidRDefault="00487195" w:rsidP="00487195">
      <w:pPr>
        <w:pStyle w:val="NormalWeb"/>
      </w:pPr>
      <w:r>
        <w:t>So that one is good!</w:t>
      </w:r>
    </w:p>
    <w:p w14:paraId="2619DF3B" w14:textId="77777777" w:rsidR="00487195" w:rsidRDefault="00487195" w:rsidP="00487195">
      <w:pPr>
        <w:numPr>
          <w:ilvl w:val="0"/>
          <w:numId w:val="49"/>
        </w:numPr>
        <w:spacing w:before="100" w:beforeAutospacing="1" w:after="100" w:afterAutospacing="1"/>
      </w:pPr>
      <w:r>
        <w:t xml:space="preserve">Now try the test </w:t>
      </w:r>
      <w:proofErr w:type="spellStart"/>
      <w:r>
        <w:rPr>
          <w:rStyle w:val="HTMLCode"/>
          <w:rFonts w:eastAsiaTheme="minorHAnsi"/>
        </w:rPr>
        <w:t>dragonScan</w:t>
      </w:r>
      <w:proofErr w:type="spellEnd"/>
      <w:r>
        <w:t xml:space="preserve"> </w:t>
      </w:r>
      <w:proofErr w:type="spellStart"/>
      <w:r>
        <w:t>whcih</w:t>
      </w:r>
      <w:proofErr w:type="spellEnd"/>
      <w:r>
        <w:t xml:space="preserve"> uses the scan, and you should get something like this:</w:t>
      </w:r>
    </w:p>
    <w:p w14:paraId="49959A6C" w14:textId="77777777" w:rsidR="00487195" w:rsidRDefault="00487195" w:rsidP="00487195">
      <w:pPr>
        <w:pStyle w:val="HTMLPreformatted"/>
      </w:pPr>
      <w:r>
        <w:t>{</w:t>
      </w:r>
    </w:p>
    <w:p w14:paraId="0B51FFB9" w14:textId="77777777" w:rsidR="00487195" w:rsidRDefault="00487195" w:rsidP="00487195">
      <w:pPr>
        <w:pStyle w:val="HTMLPreformatted"/>
      </w:pPr>
      <w:r>
        <w:t xml:space="preserve">  "</w:t>
      </w:r>
      <w:proofErr w:type="spellStart"/>
      <w:r>
        <w:t>errorType</w:t>
      </w:r>
      <w:proofErr w:type="spellEnd"/>
      <w:r>
        <w:t>": "</w:t>
      </w:r>
      <w:proofErr w:type="spellStart"/>
      <w:r>
        <w:t>ValidationException</w:t>
      </w:r>
      <w:proofErr w:type="spellEnd"/>
      <w:r>
        <w:t>",</w:t>
      </w:r>
    </w:p>
    <w:p w14:paraId="63CC118E" w14:textId="77777777" w:rsidR="00487195" w:rsidRDefault="00487195" w:rsidP="00487195">
      <w:pPr>
        <w:pStyle w:val="HTMLPreformatted"/>
      </w:pPr>
      <w:r>
        <w:t xml:space="preserve">  "</w:t>
      </w:r>
      <w:proofErr w:type="spellStart"/>
      <w:r>
        <w:t>errorMessage</w:t>
      </w:r>
      <w:proofErr w:type="spellEnd"/>
      <w:r>
        <w:t xml:space="preserve">": "Invalid </w:t>
      </w:r>
      <w:proofErr w:type="spellStart"/>
      <w:r>
        <w:t>ProjectionExpression</w:t>
      </w:r>
      <w:proofErr w:type="spellEnd"/>
      <w:r>
        <w:t>: Attribute name is a reserved keyword; reserved keyword: family",</w:t>
      </w:r>
    </w:p>
    <w:p w14:paraId="26CA5B04" w14:textId="77777777" w:rsidR="00487195" w:rsidRDefault="00487195" w:rsidP="00487195">
      <w:pPr>
        <w:pStyle w:val="HTMLPreformatted"/>
      </w:pPr>
      <w:r>
        <w:t xml:space="preserve">  "trace": [</w:t>
      </w:r>
    </w:p>
    <w:p w14:paraId="3C12678B" w14:textId="77777777" w:rsidR="00487195" w:rsidRDefault="00487195" w:rsidP="00487195">
      <w:pPr>
        <w:pStyle w:val="HTMLPreformatted"/>
      </w:pPr>
      <w:r>
        <w:t xml:space="preserve">    "</w:t>
      </w:r>
      <w:proofErr w:type="spellStart"/>
      <w:r>
        <w:t>ValidationException</w:t>
      </w:r>
      <w:proofErr w:type="spellEnd"/>
      <w:r>
        <w:t xml:space="preserve">: Invalid </w:t>
      </w:r>
      <w:proofErr w:type="spellStart"/>
      <w:r>
        <w:t>ProjectionExpression</w:t>
      </w:r>
      <w:proofErr w:type="spellEnd"/>
      <w:r>
        <w:t>: Attribute name is a reserved keyword; reserved keyword: family",</w:t>
      </w:r>
    </w:p>
    <w:p w14:paraId="291B1717" w14:textId="77777777" w:rsidR="00487195" w:rsidRDefault="00487195" w:rsidP="00487195">
      <w:pPr>
        <w:pStyle w:val="HTMLPreformatted"/>
      </w:pPr>
      <w:r>
        <w:t xml:space="preserve">    "    at </w:t>
      </w:r>
      <w:proofErr w:type="spellStart"/>
      <w:r>
        <w:t>Request.extractError</w:t>
      </w:r>
      <w:proofErr w:type="spellEnd"/>
      <w:r>
        <w:t xml:space="preserve"> (/var/runtime/</w:t>
      </w:r>
      <w:proofErr w:type="spellStart"/>
      <w:r>
        <w:t>node_modules</w:t>
      </w:r>
      <w:proofErr w:type="spellEnd"/>
      <w:r>
        <w:t>/</w:t>
      </w:r>
      <w:proofErr w:type="spellStart"/>
      <w:r>
        <w:t>aws-sdk</w:t>
      </w:r>
      <w:proofErr w:type="spellEnd"/>
      <w:r>
        <w:t>/lib/protocol/json.js:51:27)",</w:t>
      </w:r>
    </w:p>
    <w:p w14:paraId="0F518DCC" w14:textId="77777777" w:rsidR="00487195" w:rsidRDefault="00487195" w:rsidP="00487195">
      <w:pPr>
        <w:pStyle w:val="HTMLPreformatted"/>
      </w:pPr>
      <w:r>
        <w:t xml:space="preserve">    "    at </w:t>
      </w:r>
      <w:proofErr w:type="spellStart"/>
      <w:r>
        <w:t>Request.callListeners</w:t>
      </w:r>
      <w:proofErr w:type="spellEnd"/>
      <w:r>
        <w:t xml:space="preserve"> (/var/runtime/node_modules/aws-sdk/lib/sequential_executor.js:106:20)",</w:t>
      </w:r>
    </w:p>
    <w:p w14:paraId="46B986AD" w14:textId="77777777" w:rsidR="00487195" w:rsidRDefault="00487195" w:rsidP="00487195">
      <w:pPr>
        <w:pStyle w:val="HTMLPreformatted"/>
      </w:pPr>
      <w:r>
        <w:t xml:space="preserve">    "    at </w:t>
      </w:r>
      <w:proofErr w:type="spellStart"/>
      <w:r>
        <w:t>Request.emit</w:t>
      </w:r>
      <w:proofErr w:type="spellEnd"/>
      <w:r>
        <w:t xml:space="preserve"> (/var/runtime/node_modules/aws-sdk/lib/sequential_executor.js:78:10)",</w:t>
      </w:r>
    </w:p>
    <w:p w14:paraId="56708432" w14:textId="77777777" w:rsidR="00487195" w:rsidRDefault="00487195" w:rsidP="00487195">
      <w:pPr>
        <w:pStyle w:val="HTMLPreformatted"/>
      </w:pPr>
      <w:r>
        <w:t xml:space="preserve">    "    at </w:t>
      </w:r>
      <w:proofErr w:type="spellStart"/>
      <w:r>
        <w:t>Request.emit</w:t>
      </w:r>
      <w:proofErr w:type="spellEnd"/>
      <w:r>
        <w:t xml:space="preserve"> (/var/runtime/</w:t>
      </w:r>
      <w:proofErr w:type="spellStart"/>
      <w:r>
        <w:t>node_modules</w:t>
      </w:r>
      <w:proofErr w:type="spellEnd"/>
      <w:r>
        <w:t>/</w:t>
      </w:r>
      <w:proofErr w:type="spellStart"/>
      <w:r>
        <w:t>aws-sdk</w:t>
      </w:r>
      <w:proofErr w:type="spellEnd"/>
      <w:r>
        <w:t>/lib/request.js:683:14)",</w:t>
      </w:r>
    </w:p>
    <w:p w14:paraId="358C5AD7" w14:textId="77777777" w:rsidR="00487195" w:rsidRDefault="00487195" w:rsidP="00487195">
      <w:pPr>
        <w:pStyle w:val="HTMLPreformatted"/>
      </w:pPr>
      <w:r>
        <w:t xml:space="preserve">    "    at </w:t>
      </w:r>
      <w:proofErr w:type="spellStart"/>
      <w:r>
        <w:t>Request.transition</w:t>
      </w:r>
      <w:proofErr w:type="spellEnd"/>
      <w:r>
        <w:t xml:space="preserve"> (/var/runtime/</w:t>
      </w:r>
      <w:proofErr w:type="spellStart"/>
      <w:r>
        <w:t>node_modules</w:t>
      </w:r>
      <w:proofErr w:type="spellEnd"/>
      <w:r>
        <w:t>/</w:t>
      </w:r>
      <w:proofErr w:type="spellStart"/>
      <w:r>
        <w:t>aws-sdk</w:t>
      </w:r>
      <w:proofErr w:type="spellEnd"/>
      <w:r>
        <w:t>/lib/request.js:22:10)",</w:t>
      </w:r>
    </w:p>
    <w:p w14:paraId="6485BA6D" w14:textId="77777777" w:rsidR="00487195" w:rsidRDefault="00487195" w:rsidP="00487195">
      <w:pPr>
        <w:pStyle w:val="HTMLPreformatted"/>
      </w:pPr>
      <w:r>
        <w:t xml:space="preserve">    "    at </w:t>
      </w:r>
      <w:proofErr w:type="spellStart"/>
      <w:r>
        <w:t>AcceptorStateMachine.runTo</w:t>
      </w:r>
      <w:proofErr w:type="spellEnd"/>
      <w:r>
        <w:t xml:space="preserve"> (/var/runtime/</w:t>
      </w:r>
      <w:proofErr w:type="spellStart"/>
      <w:r>
        <w:t>node_modules</w:t>
      </w:r>
      <w:proofErr w:type="spellEnd"/>
      <w:r>
        <w:t>/</w:t>
      </w:r>
      <w:proofErr w:type="spellStart"/>
      <w:r>
        <w:t>aws-sdk</w:t>
      </w:r>
      <w:proofErr w:type="spellEnd"/>
      <w:r>
        <w:t>/lib/state_machine.js:14:12)",</w:t>
      </w:r>
    </w:p>
    <w:p w14:paraId="794DDD02" w14:textId="77777777" w:rsidR="00487195" w:rsidRDefault="00487195" w:rsidP="00487195">
      <w:pPr>
        <w:pStyle w:val="HTMLPreformatted"/>
      </w:pPr>
      <w:r>
        <w:t xml:space="preserve">    "    at </w:t>
      </w:r>
      <w:proofErr w:type="gramStart"/>
      <w:r>
        <w:t>/var/runtime/</w:t>
      </w:r>
      <w:proofErr w:type="spellStart"/>
      <w:r>
        <w:t>node_modules</w:t>
      </w:r>
      <w:proofErr w:type="spellEnd"/>
      <w:r>
        <w:t>/</w:t>
      </w:r>
      <w:proofErr w:type="spellStart"/>
      <w:r>
        <w:t>aws-sdk</w:t>
      </w:r>
      <w:proofErr w:type="spellEnd"/>
      <w:r>
        <w:t>/lib/state_machine.js:26:10</w:t>
      </w:r>
      <w:proofErr w:type="gramEnd"/>
      <w:r>
        <w:t>",</w:t>
      </w:r>
    </w:p>
    <w:p w14:paraId="3B2487C5" w14:textId="77777777" w:rsidR="00487195" w:rsidRDefault="00487195" w:rsidP="00487195">
      <w:pPr>
        <w:pStyle w:val="HTMLPreformatted"/>
      </w:pPr>
      <w:r>
        <w:t xml:space="preserve">    "    at </w:t>
      </w:r>
      <w:proofErr w:type="gramStart"/>
      <w:r>
        <w:t>Request.&lt;</w:t>
      </w:r>
      <w:proofErr w:type="gramEnd"/>
      <w:r>
        <w:t>anonymous&gt; (/var/runtime/</w:t>
      </w:r>
      <w:proofErr w:type="spellStart"/>
      <w:r>
        <w:t>node_modules</w:t>
      </w:r>
      <w:proofErr w:type="spellEnd"/>
      <w:r>
        <w:t>/</w:t>
      </w:r>
      <w:proofErr w:type="spellStart"/>
      <w:r>
        <w:t>aws-sdk</w:t>
      </w:r>
      <w:proofErr w:type="spellEnd"/>
      <w:r>
        <w:t>/lib/request.js:38:9)",</w:t>
      </w:r>
    </w:p>
    <w:p w14:paraId="037955BB" w14:textId="77777777" w:rsidR="00487195" w:rsidRDefault="00487195" w:rsidP="00487195">
      <w:pPr>
        <w:pStyle w:val="HTMLPreformatted"/>
      </w:pPr>
      <w:r>
        <w:lastRenderedPageBreak/>
        <w:t xml:space="preserve">    "    at </w:t>
      </w:r>
      <w:proofErr w:type="gramStart"/>
      <w:r>
        <w:t>Request.&lt;</w:t>
      </w:r>
      <w:proofErr w:type="gramEnd"/>
      <w:r>
        <w:t>anonymous&gt; (/var/runtime/</w:t>
      </w:r>
      <w:proofErr w:type="spellStart"/>
      <w:r>
        <w:t>node_modules</w:t>
      </w:r>
      <w:proofErr w:type="spellEnd"/>
      <w:r>
        <w:t>/</w:t>
      </w:r>
      <w:proofErr w:type="spellStart"/>
      <w:r>
        <w:t>aws-sdk</w:t>
      </w:r>
      <w:proofErr w:type="spellEnd"/>
      <w:r>
        <w:t>/lib/request.js:685:12)",</w:t>
      </w:r>
    </w:p>
    <w:p w14:paraId="60DA8D25" w14:textId="77777777" w:rsidR="00487195" w:rsidRDefault="00487195" w:rsidP="00487195">
      <w:pPr>
        <w:pStyle w:val="HTMLPreformatted"/>
      </w:pPr>
      <w:r>
        <w:t xml:space="preserve">    "    at </w:t>
      </w:r>
      <w:proofErr w:type="spellStart"/>
      <w:r>
        <w:t>Request.callListeners</w:t>
      </w:r>
      <w:proofErr w:type="spellEnd"/>
      <w:r>
        <w:t xml:space="preserve"> (/var/runtime/node_modules/aws-sdk/lib/sequential_executor.js:116:18)"</w:t>
      </w:r>
    </w:p>
    <w:p w14:paraId="3B65B6B5" w14:textId="77777777" w:rsidR="00487195" w:rsidRDefault="00487195" w:rsidP="00487195">
      <w:pPr>
        <w:pStyle w:val="HTMLPreformatted"/>
      </w:pPr>
      <w:r>
        <w:t xml:space="preserve">  ]</w:t>
      </w:r>
    </w:p>
    <w:p w14:paraId="481F17AB" w14:textId="77777777" w:rsidR="00487195" w:rsidRDefault="00487195" w:rsidP="00487195">
      <w:pPr>
        <w:pStyle w:val="HTMLPreformatted"/>
      </w:pPr>
      <w:r>
        <w:t>}</w:t>
      </w:r>
    </w:p>
    <w:p w14:paraId="6BDBD3C2" w14:textId="77777777" w:rsidR="00487195" w:rsidRDefault="00487195" w:rsidP="00487195">
      <w:pPr>
        <w:pStyle w:val="NormalWeb"/>
        <w:numPr>
          <w:ilvl w:val="0"/>
          <w:numId w:val="50"/>
        </w:numPr>
      </w:pPr>
      <w:r>
        <w:t xml:space="preserve">In the </w:t>
      </w:r>
      <w:r>
        <w:rPr>
          <w:rStyle w:val="Strong"/>
        </w:rPr>
        <w:t>Function code</w:t>
      </w:r>
      <w:r>
        <w:t xml:space="preserve"> section, go to line 44 to find the find the </w:t>
      </w:r>
      <w:proofErr w:type="spellStart"/>
      <w:r>
        <w:rPr>
          <w:rStyle w:val="Strong"/>
        </w:rPr>
        <w:t>scanTable</w:t>
      </w:r>
      <w:proofErr w:type="spellEnd"/>
      <w:r>
        <w:t xml:space="preserve"> function that is called from line 5. (see how helpful </w:t>
      </w:r>
      <w:proofErr w:type="spellStart"/>
      <w:r>
        <w:t>Xray</w:t>
      </w:r>
      <w:proofErr w:type="spellEnd"/>
      <w:r>
        <w:t xml:space="preserve"> was with those line number #winning)</w:t>
      </w:r>
    </w:p>
    <w:p w14:paraId="6B57B51B" w14:textId="77777777" w:rsidR="00487195" w:rsidRDefault="00487195" w:rsidP="00487195">
      <w:pPr>
        <w:pStyle w:val="NormalWeb"/>
        <w:numPr>
          <w:ilvl w:val="0"/>
          <w:numId w:val="50"/>
        </w:numPr>
      </w:pPr>
      <w:r>
        <w:t xml:space="preserve">To understand how reserved keywords, </w:t>
      </w:r>
      <w:proofErr w:type="spellStart"/>
      <w:r>
        <w:t>ExpressionAttributeNames</w:t>
      </w:r>
      <w:proofErr w:type="spellEnd"/>
      <w:r>
        <w:t xml:space="preserve"> and </w:t>
      </w:r>
      <w:proofErr w:type="spellStart"/>
      <w:r>
        <w:t>ProjectionExpression</w:t>
      </w:r>
      <w:proofErr w:type="spellEnd"/>
      <w:r>
        <w:t xml:space="preserve"> are all related, visit the AWS documentation:</w:t>
      </w:r>
    </w:p>
    <w:p w14:paraId="1ECBC1ED" w14:textId="77777777" w:rsidR="00487195" w:rsidRDefault="00487195" w:rsidP="00487195">
      <w:pPr>
        <w:pStyle w:val="HTMLPreformatted"/>
        <w:numPr>
          <w:ilvl w:val="0"/>
          <w:numId w:val="50"/>
        </w:numPr>
        <w:tabs>
          <w:tab w:val="clear" w:pos="720"/>
        </w:tabs>
      </w:pPr>
      <w:r>
        <w:t>https://docs.aws.amazon.com/amazondynamodb/latest/developerguide/Expressions.ExpressionAttributeNames.html#Expressions.ExpressionAttributeNames.ReservedWords</w:t>
      </w:r>
    </w:p>
    <w:p w14:paraId="09DB50FB" w14:textId="77777777" w:rsidR="00487195" w:rsidRDefault="00487195" w:rsidP="00487195">
      <w:pPr>
        <w:pStyle w:val="NormalWeb"/>
        <w:numPr>
          <w:ilvl w:val="0"/>
          <w:numId w:val="50"/>
        </w:numPr>
      </w:pPr>
      <w:r>
        <w:t xml:space="preserve">Now that you understand the link, open the node AWS SDK for the scan </w:t>
      </w:r>
      <w:proofErr w:type="spellStart"/>
      <w:r>
        <w:t>operatin</w:t>
      </w:r>
      <w:proofErr w:type="spellEnd"/>
      <w:r>
        <w:t xml:space="preserve">, and look at how you can modify the </w:t>
      </w:r>
      <w:r>
        <w:rPr>
          <w:rStyle w:val="Strong"/>
        </w:rPr>
        <w:t>params</w:t>
      </w:r>
      <w:r>
        <w:t xml:space="preserve"> variable to make the code work.</w:t>
      </w:r>
    </w:p>
    <w:p w14:paraId="3DBE6348" w14:textId="77777777" w:rsidR="00487195" w:rsidRDefault="00487195" w:rsidP="00487195">
      <w:pPr>
        <w:pStyle w:val="HTMLPreformatted"/>
        <w:numPr>
          <w:ilvl w:val="0"/>
          <w:numId w:val="50"/>
        </w:numPr>
        <w:tabs>
          <w:tab w:val="clear" w:pos="720"/>
        </w:tabs>
      </w:pPr>
      <w:r>
        <w:t>https://docs.aws.amazon.com/AWSJavaScriptSDK/latest/AWS/DynamoDB.html#scan-property</w:t>
      </w:r>
    </w:p>
    <w:p w14:paraId="4BF3A08A" w14:textId="77777777" w:rsidR="00487195" w:rsidRDefault="00487195" w:rsidP="00487195">
      <w:pPr>
        <w:pStyle w:val="NormalWeb"/>
        <w:numPr>
          <w:ilvl w:val="0"/>
          <w:numId w:val="50"/>
        </w:numPr>
      </w:pPr>
      <w:r>
        <w:t xml:space="preserve">You can directly modify the code in the Lambda console, </w:t>
      </w:r>
      <w:proofErr w:type="gramStart"/>
      <w:r>
        <w:rPr>
          <w:rStyle w:val="Strong"/>
        </w:rPr>
        <w:t>however</w:t>
      </w:r>
      <w:proofErr w:type="gramEnd"/>
      <w:r>
        <w:t xml:space="preserve"> let's use our </w:t>
      </w:r>
      <w:r>
        <w:rPr>
          <w:rStyle w:val="Emphasis"/>
        </w:rPr>
        <w:t>usual process</w:t>
      </w:r>
      <w:r>
        <w:t>, test it in Cloud 9 first, then move it to Lambda.</w:t>
      </w:r>
    </w:p>
    <w:p w14:paraId="5C62B0BD" w14:textId="77777777" w:rsidR="00487195" w:rsidRDefault="00487195" w:rsidP="00487195">
      <w:pPr>
        <w:pStyle w:val="NormalWeb"/>
        <w:numPr>
          <w:ilvl w:val="0"/>
          <w:numId w:val="50"/>
        </w:numPr>
      </w:pPr>
      <w:r>
        <w:t xml:space="preserve">Close the lambda console </w:t>
      </w:r>
      <w:proofErr w:type="gramStart"/>
      <w:r>
        <w:t>un edited</w:t>
      </w:r>
      <w:proofErr w:type="gramEnd"/>
      <w:r>
        <w:t>, and head back to Cloud 9</w:t>
      </w:r>
    </w:p>
    <w:p w14:paraId="51231DFF" w14:textId="77777777" w:rsidR="00487195" w:rsidRDefault="00487195" w:rsidP="00487195">
      <w:pPr>
        <w:pStyle w:val="NormalWeb"/>
        <w:numPr>
          <w:ilvl w:val="0"/>
          <w:numId w:val="50"/>
        </w:numPr>
      </w:pPr>
      <w:r>
        <w:t xml:space="preserve">Open </w:t>
      </w:r>
      <w:r>
        <w:rPr>
          <w:rStyle w:val="HTMLCode"/>
        </w:rPr>
        <w:t>lab4/steve_code.js</w:t>
      </w:r>
      <w:r>
        <w:t xml:space="preserve"> and fix line </w:t>
      </w:r>
      <w:r>
        <w:rPr>
          <w:rStyle w:val="HTMLCode"/>
        </w:rPr>
        <w:t>44</w:t>
      </w:r>
      <w:r>
        <w:t xml:space="preserve">. *This is all the code you have to </w:t>
      </w:r>
      <w:proofErr w:type="gramStart"/>
      <w:r>
        <w:t>do,</w:t>
      </w:r>
      <w:proofErr w:type="gramEnd"/>
      <w:r>
        <w:t xml:space="preserve"> this lab is 99% CLI and 1% code.</w:t>
      </w:r>
    </w:p>
    <w:p w14:paraId="4B42A996" w14:textId="77777777" w:rsidR="00487195" w:rsidRDefault="00487195" w:rsidP="00487195">
      <w:pPr>
        <w:numPr>
          <w:ilvl w:val="1"/>
          <w:numId w:val="50"/>
        </w:numPr>
        <w:spacing w:before="100" w:beforeAutospacing="1" w:after="100" w:afterAutospacing="1"/>
      </w:pPr>
      <w:r>
        <w:rPr>
          <w:rStyle w:val="Emphasis"/>
        </w:rPr>
        <w:t xml:space="preserve">If you have issues, you can find the solution of the code in the file </w:t>
      </w:r>
      <w:r>
        <w:rPr>
          <w:rStyle w:val="HTMLCode"/>
          <w:rFonts w:eastAsiaTheme="minorHAnsi"/>
          <w:i/>
          <w:iCs/>
        </w:rPr>
        <w:t>steve-code.js</w:t>
      </w:r>
      <w:r>
        <w:rPr>
          <w:rStyle w:val="Emphasis"/>
        </w:rPr>
        <w:t xml:space="preserve"> located in the </w:t>
      </w:r>
      <w:r>
        <w:rPr>
          <w:rStyle w:val="HTMLCode"/>
          <w:rFonts w:eastAsiaTheme="minorHAnsi"/>
          <w:i/>
          <w:iCs/>
        </w:rPr>
        <w:t>lab4/solution</w:t>
      </w:r>
      <w:r>
        <w:rPr>
          <w:rStyle w:val="Emphasis"/>
        </w:rPr>
        <w:t xml:space="preserve"> folder of your Cloud9 environment. Replace the entire code in the Lambda function with the code in that file if you get stuck.</w:t>
      </w:r>
    </w:p>
    <w:p w14:paraId="5770B330" w14:textId="77777777" w:rsidR="00487195" w:rsidRDefault="00487195" w:rsidP="00487195">
      <w:pPr>
        <w:pStyle w:val="NormalWeb"/>
        <w:numPr>
          <w:ilvl w:val="0"/>
          <w:numId w:val="50"/>
        </w:numPr>
      </w:pPr>
      <w:r>
        <w:t xml:space="preserve">Before you test the code check your </w:t>
      </w:r>
      <w:proofErr w:type="spellStart"/>
      <w:r>
        <w:t>proopsed</w:t>
      </w:r>
      <w:proofErr w:type="spellEnd"/>
      <w:r>
        <w:t xml:space="preserve"> code with the solution file.</w:t>
      </w:r>
    </w:p>
    <w:p w14:paraId="19970E28" w14:textId="77777777" w:rsidR="00487195" w:rsidRDefault="00487195" w:rsidP="00487195">
      <w:pPr>
        <w:pStyle w:val="NormalWeb"/>
        <w:numPr>
          <w:ilvl w:val="0"/>
          <w:numId w:val="50"/>
        </w:numPr>
      </w:pPr>
      <w:r>
        <w:t>Run your code to test the all function which will call the scan method you have just fixed.</w:t>
      </w:r>
    </w:p>
    <w:p w14:paraId="5306E694" w14:textId="77777777" w:rsidR="00487195" w:rsidRDefault="00487195" w:rsidP="00487195">
      <w:pPr>
        <w:pStyle w:val="NormalWeb"/>
        <w:ind w:left="720"/>
      </w:pPr>
      <w:r>
        <w:t>Note his conditional installation of XRAY in his code:</w:t>
      </w:r>
    </w:p>
    <w:p w14:paraId="4AC891A2" w14:textId="77777777" w:rsidR="00487195" w:rsidRDefault="00487195" w:rsidP="00487195">
      <w:pPr>
        <w:pStyle w:val="HTMLPreformatted"/>
        <w:ind w:left="720"/>
      </w:pPr>
      <w:r>
        <w:t xml:space="preserve">    # do not paste this in this is just FYI</w:t>
      </w:r>
    </w:p>
    <w:p w14:paraId="0B87D3D7" w14:textId="77777777" w:rsidR="00487195" w:rsidRDefault="00487195" w:rsidP="00487195">
      <w:pPr>
        <w:pStyle w:val="HTMLPreformatted"/>
        <w:ind w:left="720"/>
      </w:pPr>
      <w:r>
        <w:t xml:space="preserve">    </w:t>
      </w:r>
      <w:proofErr w:type="spellStart"/>
      <w:r>
        <w:t>AWSXRay</w:t>
      </w:r>
      <w:proofErr w:type="spellEnd"/>
      <w:r>
        <w:t xml:space="preserve"> = require('</w:t>
      </w:r>
      <w:proofErr w:type="spellStart"/>
      <w:r>
        <w:t>aws</w:t>
      </w:r>
      <w:proofErr w:type="spellEnd"/>
      <w:r>
        <w:t>-</w:t>
      </w:r>
      <w:proofErr w:type="spellStart"/>
      <w:r>
        <w:t>xray</w:t>
      </w:r>
      <w:proofErr w:type="spellEnd"/>
      <w:r>
        <w:t>-</w:t>
      </w:r>
      <w:proofErr w:type="spellStart"/>
      <w:r>
        <w:t>sdk</w:t>
      </w:r>
      <w:proofErr w:type="spellEnd"/>
      <w:r>
        <w:t>-core'</w:t>
      </w:r>
      <w:proofErr w:type="gramStart"/>
      <w:r>
        <w:t>),*</w:t>
      </w:r>
      <w:proofErr w:type="gramEnd"/>
    </w:p>
    <w:p w14:paraId="74D6865D" w14:textId="77777777" w:rsidR="00487195" w:rsidRDefault="00487195" w:rsidP="00487195">
      <w:pPr>
        <w:pStyle w:val="HTMLPreformatted"/>
        <w:ind w:left="720"/>
      </w:pPr>
      <w:r>
        <w:t xml:space="preserve">    AWS = </w:t>
      </w:r>
      <w:proofErr w:type="spellStart"/>
      <w:r>
        <w:t>AWSXRay.captureAWS</w:t>
      </w:r>
      <w:proofErr w:type="spellEnd"/>
      <w:r>
        <w:t>(require('</w:t>
      </w:r>
      <w:proofErr w:type="spellStart"/>
      <w:r>
        <w:t>aws-sdk</w:t>
      </w:r>
      <w:proofErr w:type="spellEnd"/>
      <w:r>
        <w:t>')),</w:t>
      </w:r>
    </w:p>
    <w:p w14:paraId="64EDA4E1" w14:textId="77777777" w:rsidR="00487195" w:rsidRDefault="00487195" w:rsidP="00487195">
      <w:pPr>
        <w:pStyle w:val="NormalWeb"/>
        <w:numPr>
          <w:ilvl w:val="0"/>
          <w:numId w:val="50"/>
        </w:numPr>
      </w:pPr>
      <w:r>
        <w:t xml:space="preserve">Now run the file in the </w:t>
      </w:r>
      <w:r>
        <w:rPr>
          <w:rStyle w:val="Strong"/>
        </w:rPr>
        <w:t>Cloud9 termina</w:t>
      </w:r>
      <w:r>
        <w:t>l.</w:t>
      </w:r>
    </w:p>
    <w:p w14:paraId="0BDB38C3" w14:textId="77777777" w:rsidR="00487195" w:rsidRDefault="00487195" w:rsidP="00487195">
      <w:pPr>
        <w:pStyle w:val="HTMLPreformatted"/>
        <w:numPr>
          <w:ilvl w:val="0"/>
          <w:numId w:val="50"/>
        </w:numPr>
        <w:tabs>
          <w:tab w:val="clear" w:pos="720"/>
        </w:tabs>
      </w:pPr>
      <w:r>
        <w:t xml:space="preserve">node steve_code.js </w:t>
      </w:r>
      <w:proofErr w:type="spellStart"/>
      <w:r>
        <w:t>Dexler</w:t>
      </w:r>
      <w:proofErr w:type="spellEnd"/>
    </w:p>
    <w:p w14:paraId="741D4F54" w14:textId="77777777" w:rsidR="00487195" w:rsidRDefault="00487195" w:rsidP="00487195">
      <w:pPr>
        <w:numPr>
          <w:ilvl w:val="0"/>
          <w:numId w:val="50"/>
        </w:numPr>
        <w:spacing w:beforeAutospacing="1" w:afterAutospacing="1"/>
      </w:pPr>
    </w:p>
    <w:p w14:paraId="23793617" w14:textId="77777777" w:rsidR="00487195" w:rsidRDefault="00487195" w:rsidP="00487195">
      <w:pPr>
        <w:pStyle w:val="NormalWeb"/>
      </w:pPr>
      <w:r>
        <w:t>You should see something like this:</w:t>
      </w:r>
    </w:p>
    <w:p w14:paraId="7C1CCB78" w14:textId="77777777" w:rsidR="00487195" w:rsidRDefault="00487195" w:rsidP="00487195">
      <w:pPr>
        <w:pStyle w:val="HTMLPreformatted"/>
      </w:pPr>
      <w:r>
        <w:t xml:space="preserve">     Local test for a dragon called </w:t>
      </w:r>
      <w:proofErr w:type="spellStart"/>
      <w:r>
        <w:t>Dexler</w:t>
      </w:r>
      <w:proofErr w:type="spellEnd"/>
    </w:p>
    <w:p w14:paraId="77B6C6DB" w14:textId="77777777" w:rsidR="00487195" w:rsidRDefault="00487195" w:rsidP="00487195">
      <w:pPr>
        <w:pStyle w:val="HTMLPreformatted"/>
      </w:pPr>
      <w:r>
        <w:t xml:space="preserve">     null [ </w:t>
      </w:r>
      <w:proofErr w:type="gramStart"/>
      <w:r>
        <w:t xml:space="preserve">{ </w:t>
      </w:r>
      <w:proofErr w:type="spellStart"/>
      <w:r>
        <w:t>location</w:t>
      </w:r>
      <w:proofErr w:type="gramEnd"/>
      <w:r>
        <w:t>_neighborhood</w:t>
      </w:r>
      <w:proofErr w:type="spellEnd"/>
      <w:r>
        <w:t>: { S: '</w:t>
      </w:r>
      <w:proofErr w:type="spellStart"/>
      <w:r>
        <w:t>bellcastle</w:t>
      </w:r>
      <w:proofErr w:type="spellEnd"/>
      <w:r>
        <w:t xml:space="preserve"> </w:t>
      </w:r>
      <w:proofErr w:type="spellStart"/>
      <w:r>
        <w:t>rd</w:t>
      </w:r>
      <w:proofErr w:type="spellEnd"/>
      <w:r>
        <w:t>' },</w:t>
      </w:r>
    </w:p>
    <w:p w14:paraId="39F7C0F6" w14:textId="77777777" w:rsidR="00487195" w:rsidRDefault="00487195" w:rsidP="00487195">
      <w:pPr>
        <w:pStyle w:val="HTMLPreformatted"/>
      </w:pPr>
      <w:r>
        <w:t xml:space="preserve">         damage: </w:t>
      </w:r>
      <w:proofErr w:type="gramStart"/>
      <w:r>
        <w:t>{ N</w:t>
      </w:r>
      <w:proofErr w:type="gramEnd"/>
      <w:r>
        <w:t>: '4' },</w:t>
      </w:r>
    </w:p>
    <w:p w14:paraId="70B26B84" w14:textId="77777777" w:rsidR="00487195" w:rsidRDefault="00487195" w:rsidP="00487195">
      <w:pPr>
        <w:pStyle w:val="HTMLPreformatted"/>
      </w:pPr>
      <w:r>
        <w:t xml:space="preserve">         </w:t>
      </w:r>
      <w:proofErr w:type="spellStart"/>
      <w:r>
        <w:t>location_city</w:t>
      </w:r>
      <w:proofErr w:type="spellEnd"/>
      <w:r>
        <w:t xml:space="preserve">: </w:t>
      </w:r>
      <w:proofErr w:type="gramStart"/>
      <w:r>
        <w:t>{ S</w:t>
      </w:r>
      <w:proofErr w:type="gramEnd"/>
      <w:r>
        <w:t>: '</w:t>
      </w:r>
      <w:proofErr w:type="spellStart"/>
      <w:r>
        <w:t>lexington</w:t>
      </w:r>
      <w:proofErr w:type="spellEnd"/>
      <w:r>
        <w:t>' },</w:t>
      </w:r>
    </w:p>
    <w:p w14:paraId="07D3921B" w14:textId="77777777" w:rsidR="00487195" w:rsidRDefault="00487195" w:rsidP="00487195">
      <w:pPr>
        <w:pStyle w:val="HTMLPreformatted"/>
      </w:pPr>
      <w:r>
        <w:t xml:space="preserve">         family: </w:t>
      </w:r>
      <w:proofErr w:type="gramStart"/>
      <w:r>
        <w:t>{ S</w:t>
      </w:r>
      <w:proofErr w:type="gramEnd"/>
      <w:r>
        <w:t>: 'green' },</w:t>
      </w:r>
    </w:p>
    <w:p w14:paraId="5A98BFB1" w14:textId="77777777" w:rsidR="00487195" w:rsidRDefault="00487195" w:rsidP="00487195">
      <w:pPr>
        <w:pStyle w:val="HTMLPreformatted"/>
      </w:pPr>
      <w:r>
        <w:t xml:space="preserve">         description: </w:t>
      </w:r>
    </w:p>
    <w:p w14:paraId="30FED7BF" w14:textId="77777777" w:rsidR="00487195" w:rsidRDefault="00487195" w:rsidP="00487195">
      <w:pPr>
        <w:pStyle w:val="HTMLPreformatted"/>
      </w:pPr>
      <w:r>
        <w:t xml:space="preserve">          </w:t>
      </w:r>
      <w:proofErr w:type="gramStart"/>
      <w:r>
        <w:t>{ S</w:t>
      </w:r>
      <w:proofErr w:type="gramEnd"/>
      <w:r>
        <w:t>: '</w:t>
      </w:r>
      <w:proofErr w:type="spellStart"/>
      <w:r>
        <w:t>Dexler</w:t>
      </w:r>
      <w:proofErr w:type="spellEnd"/>
      <w:r>
        <w:t xml:space="preserve"> is a protector of the earth and forests. He is as green as the earth and burrows into the ground for protection and extra defense.</w:t>
      </w:r>
      <w:proofErr w:type="gramStart"/>
      <w:r>
        <w:t>' }</w:t>
      </w:r>
      <w:proofErr w:type="gramEnd"/>
      <w:r>
        <w:t>,</w:t>
      </w:r>
    </w:p>
    <w:p w14:paraId="3BA78A30" w14:textId="77777777" w:rsidR="00487195" w:rsidRDefault="00487195" w:rsidP="00487195">
      <w:pPr>
        <w:pStyle w:val="HTMLPreformatted"/>
      </w:pPr>
      <w:r>
        <w:t xml:space="preserve">         protection: </w:t>
      </w:r>
      <w:proofErr w:type="gramStart"/>
      <w:r>
        <w:t>{ N</w:t>
      </w:r>
      <w:proofErr w:type="gramEnd"/>
      <w:r>
        <w:t>: '2' },</w:t>
      </w:r>
    </w:p>
    <w:p w14:paraId="256D1813" w14:textId="77777777" w:rsidR="00487195" w:rsidRDefault="00487195" w:rsidP="00487195">
      <w:pPr>
        <w:pStyle w:val="HTMLPreformatted"/>
      </w:pPr>
      <w:r>
        <w:lastRenderedPageBreak/>
        <w:t xml:space="preserve">         </w:t>
      </w:r>
      <w:proofErr w:type="spellStart"/>
      <w:r>
        <w:t>location_country</w:t>
      </w:r>
      <w:proofErr w:type="spellEnd"/>
      <w:r>
        <w:t xml:space="preserve">: </w:t>
      </w:r>
      <w:proofErr w:type="gramStart"/>
      <w:r>
        <w:t>{ S</w:t>
      </w:r>
      <w:proofErr w:type="gramEnd"/>
      <w:r>
        <w:t>: '</w:t>
      </w:r>
      <w:proofErr w:type="spellStart"/>
      <w:r>
        <w:t>usa</w:t>
      </w:r>
      <w:proofErr w:type="spellEnd"/>
      <w:r>
        <w:t>' },</w:t>
      </w:r>
    </w:p>
    <w:p w14:paraId="65415310" w14:textId="77777777" w:rsidR="00487195" w:rsidRDefault="00487195" w:rsidP="00487195">
      <w:pPr>
        <w:pStyle w:val="HTMLPreformatted"/>
      </w:pPr>
      <w:r>
        <w:t xml:space="preserve">         </w:t>
      </w:r>
      <w:proofErr w:type="spellStart"/>
      <w:r>
        <w:t>location_state</w:t>
      </w:r>
      <w:proofErr w:type="spellEnd"/>
      <w:r>
        <w:t xml:space="preserve">: </w:t>
      </w:r>
      <w:proofErr w:type="gramStart"/>
      <w:r>
        <w:t>{ S</w:t>
      </w:r>
      <w:proofErr w:type="gramEnd"/>
      <w:r>
        <w:t>: '</w:t>
      </w:r>
      <w:proofErr w:type="spellStart"/>
      <w:r>
        <w:t>kentucky</w:t>
      </w:r>
      <w:proofErr w:type="spellEnd"/>
      <w:r>
        <w:t>' },</w:t>
      </w:r>
    </w:p>
    <w:p w14:paraId="161C7591"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Dexler</w:t>
      </w:r>
      <w:proofErr w:type="spellEnd"/>
      <w:r>
        <w:t>' } } ]</w:t>
      </w:r>
    </w:p>
    <w:p w14:paraId="5CD6EC9A" w14:textId="77777777" w:rsidR="00487195" w:rsidRDefault="00487195" w:rsidP="00487195">
      <w:pPr>
        <w:pStyle w:val="NormalWeb"/>
      </w:pPr>
      <w:r>
        <w:t>Now try triggering the scan function:</w:t>
      </w:r>
    </w:p>
    <w:p w14:paraId="3C3FC13D" w14:textId="77777777" w:rsidR="00487195" w:rsidRDefault="00487195" w:rsidP="00487195">
      <w:pPr>
        <w:pStyle w:val="HTMLPreformatted"/>
      </w:pPr>
      <w:r>
        <w:t>node steve_code.js All</w:t>
      </w:r>
    </w:p>
    <w:p w14:paraId="74E50D36" w14:textId="77777777" w:rsidR="00487195" w:rsidRDefault="00487195" w:rsidP="00487195">
      <w:pPr>
        <w:pStyle w:val="NormalWeb"/>
      </w:pPr>
      <w:r>
        <w:t>You should see something like this:</w:t>
      </w:r>
    </w:p>
    <w:p w14:paraId="1238B879" w14:textId="77777777" w:rsidR="00487195" w:rsidRDefault="00487195" w:rsidP="00487195">
      <w:pPr>
        <w:pStyle w:val="HTMLPreformatted"/>
      </w:pPr>
      <w:r>
        <w:t>&lt;... many more dragons ^   &gt;</w:t>
      </w:r>
    </w:p>
    <w:p w14:paraId="2509A425" w14:textId="77777777" w:rsidR="00487195" w:rsidRDefault="00487195" w:rsidP="00487195">
      <w:pPr>
        <w:pStyle w:val="HTMLPreformatted"/>
      </w:pPr>
    </w:p>
    <w:p w14:paraId="7DEADD07" w14:textId="77777777" w:rsidR="00487195" w:rsidRDefault="00487195" w:rsidP="00487195">
      <w:pPr>
        <w:pStyle w:val="HTMLPreformatted"/>
      </w:pPr>
      <w:proofErr w:type="spellStart"/>
      <w:r>
        <w:t>dragon_name</w:t>
      </w:r>
      <w:proofErr w:type="spellEnd"/>
      <w:r>
        <w:t xml:space="preserve">: </w:t>
      </w:r>
      <w:proofErr w:type="gramStart"/>
      <w:r>
        <w:t>{ S</w:t>
      </w:r>
      <w:proofErr w:type="gramEnd"/>
      <w:r>
        <w:t>: 'Atlas' } },</w:t>
      </w:r>
    </w:p>
    <w:p w14:paraId="362E6196" w14:textId="77777777" w:rsidR="00487195" w:rsidRDefault="00487195" w:rsidP="00487195">
      <w:pPr>
        <w:pStyle w:val="HTMLPreformatted"/>
      </w:pPr>
      <w:r>
        <w:t xml:space="preserve">  </w:t>
      </w:r>
      <w:proofErr w:type="gramStart"/>
      <w:r>
        <w:t>{ family</w:t>
      </w:r>
      <w:proofErr w:type="gramEnd"/>
      <w:r>
        <w:t>: { S: 'green' },</w:t>
      </w:r>
    </w:p>
    <w:p w14:paraId="2C627DB4" w14:textId="77777777" w:rsidR="00487195" w:rsidRDefault="00487195" w:rsidP="00487195">
      <w:pPr>
        <w:pStyle w:val="HTMLPreformatted"/>
      </w:pPr>
      <w:r>
        <w:t xml:space="preserve">    damage: </w:t>
      </w:r>
      <w:proofErr w:type="gramStart"/>
      <w:r>
        <w:t>{ N</w:t>
      </w:r>
      <w:proofErr w:type="gramEnd"/>
      <w:r>
        <w:t>: '3' },</w:t>
      </w:r>
    </w:p>
    <w:p w14:paraId="597D1D6F" w14:textId="77777777" w:rsidR="00487195" w:rsidRDefault="00487195" w:rsidP="00487195">
      <w:pPr>
        <w:pStyle w:val="HTMLPreformatted"/>
      </w:pPr>
      <w:r>
        <w:t xml:space="preserve">    description: </w:t>
      </w:r>
    </w:p>
    <w:p w14:paraId="2FDF0A42" w14:textId="77777777" w:rsidR="00487195" w:rsidRDefault="00487195" w:rsidP="00487195">
      <w:pPr>
        <w:pStyle w:val="HTMLPreformatted"/>
      </w:pPr>
      <w:r>
        <w:t xml:space="preserve">     </w:t>
      </w:r>
      <w:proofErr w:type="gramStart"/>
      <w:r>
        <w:t>{ S</w:t>
      </w:r>
      <w:proofErr w:type="gramEnd"/>
      <w:r>
        <w:t>: '</w:t>
      </w:r>
      <w:proofErr w:type="spellStart"/>
      <w:r>
        <w:t>Jerichombur</w:t>
      </w:r>
      <w:proofErr w:type="spellEnd"/>
      <w:r>
        <w:t xml:space="preserve"> is a dragon of mischief. His earth crushing roar can be heard for miles.</w:t>
      </w:r>
      <w:proofErr w:type="gramStart"/>
      <w:r>
        <w:t>' }</w:t>
      </w:r>
      <w:proofErr w:type="gramEnd"/>
      <w:r>
        <w:t>,</w:t>
      </w:r>
    </w:p>
    <w:p w14:paraId="1A996523" w14:textId="77777777" w:rsidR="00487195" w:rsidRDefault="00487195" w:rsidP="00487195">
      <w:pPr>
        <w:pStyle w:val="HTMLPreformatted"/>
      </w:pPr>
      <w:r>
        <w:t xml:space="preserve">    protection: </w:t>
      </w:r>
      <w:proofErr w:type="gramStart"/>
      <w:r>
        <w:t>{ N</w:t>
      </w:r>
      <w:proofErr w:type="gramEnd"/>
      <w:r>
        <w:t>: '5' },</w:t>
      </w:r>
    </w:p>
    <w:p w14:paraId="09C9BD6B"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Jerichombur</w:t>
      </w:r>
      <w:proofErr w:type="spellEnd"/>
      <w:r>
        <w:t>' } } ]</w:t>
      </w:r>
    </w:p>
    <w:p w14:paraId="1B747336" w14:textId="77777777" w:rsidR="00487195" w:rsidRDefault="00487195" w:rsidP="00487195">
      <w:pPr>
        <w:pStyle w:val="NormalWeb"/>
      </w:pPr>
      <w:r>
        <w:t> </w:t>
      </w:r>
    </w:p>
    <w:p w14:paraId="5D74A114" w14:textId="77777777" w:rsidR="00487195" w:rsidRDefault="00487195" w:rsidP="00487195">
      <w:pPr>
        <w:pStyle w:val="NormalWeb"/>
      </w:pPr>
      <w:r>
        <w:t>Ok now it is all working, copy this code to your clipboard and paste it into the lambda function dragon search, overwriting it with your new tested code.</w:t>
      </w:r>
    </w:p>
    <w:p w14:paraId="5E545A86" w14:textId="77777777" w:rsidR="00487195" w:rsidRDefault="00487195" w:rsidP="00487195">
      <w:pPr>
        <w:pStyle w:val="NormalWeb"/>
      </w:pPr>
      <w:r>
        <w:t xml:space="preserve">Don't forget to </w:t>
      </w:r>
      <w:r>
        <w:rPr>
          <w:rStyle w:val="HTMLCode"/>
        </w:rPr>
        <w:t>Save it</w:t>
      </w:r>
      <w:r>
        <w:t xml:space="preserve"> as the new code (in the Lambda console</w:t>
      </w:r>
      <w:proofErr w:type="gramStart"/>
      <w:r>
        <w:t>), and</w:t>
      </w:r>
      <w:proofErr w:type="gramEnd"/>
      <w:r>
        <w:t xml:space="preserve"> use the test the </w:t>
      </w:r>
      <w:proofErr w:type="spellStart"/>
      <w:r>
        <w:rPr>
          <w:rStyle w:val="HTMLCode"/>
        </w:rPr>
        <w:t>DragonScan</w:t>
      </w:r>
      <w:proofErr w:type="spellEnd"/>
      <w:r>
        <w:t xml:space="preserve"> test case to trigger the scan.</w:t>
      </w:r>
    </w:p>
    <w:p w14:paraId="6521B3D9" w14:textId="77777777" w:rsidR="00487195" w:rsidRDefault="00487195" w:rsidP="00487195">
      <w:pPr>
        <w:pStyle w:val="NormalWeb"/>
      </w:pPr>
      <w:r>
        <w:t>You should see all the dragons returned.</w:t>
      </w:r>
    </w:p>
    <w:p w14:paraId="58FD7E9F" w14:textId="77777777" w:rsidR="00487195" w:rsidRDefault="00487195" w:rsidP="00487195">
      <w:pPr>
        <w:pStyle w:val="NormalWeb"/>
      </w:pPr>
      <w:r>
        <w:t xml:space="preserve">Congrats, you fixed his code </w:t>
      </w:r>
      <w:proofErr w:type="spellStart"/>
      <w:r>
        <w:t>nad</w:t>
      </w:r>
      <w:proofErr w:type="spellEnd"/>
      <w:r>
        <w:t xml:space="preserve"> published it.</w:t>
      </w:r>
    </w:p>
    <w:p w14:paraId="0FEF7E18" w14:textId="77777777" w:rsidR="00487195" w:rsidRDefault="00487195" w:rsidP="00487195">
      <w:pPr>
        <w:pStyle w:val="NormalWeb"/>
      </w:pPr>
      <w:r>
        <w:t xml:space="preserve">You decide to buy him that book on Test driven development from Amazon to tease him some more, before moving on to step 7 </w:t>
      </w:r>
    </w:p>
    <w:p w14:paraId="71C51A82" w14:textId="77777777" w:rsidR="00487195" w:rsidRDefault="00487195" w:rsidP="00487195">
      <w:pPr>
        <w:pStyle w:val="Heading2"/>
      </w:pPr>
      <w:r>
        <w:t xml:space="preserve">Step 7: Learn how to do pagination in DynamoDB and to instrument the code with X-Ray - </w:t>
      </w:r>
      <w:r>
        <w:rPr>
          <w:rStyle w:val="Emphasis"/>
        </w:rPr>
        <w:t>[optional info]</w:t>
      </w:r>
    </w:p>
    <w:p w14:paraId="3196EB7B" w14:textId="77777777" w:rsidR="00487195" w:rsidRDefault="00487195" w:rsidP="00487195">
      <w:pPr>
        <w:pStyle w:val="NormalWeb"/>
      </w:pPr>
      <w:r>
        <w:t xml:space="preserve">Steve told you that he implemented pagination in the code. He also instrumented the code with AWS X-Ray. It would be the perfect occasion to learn how that was done by looking at the code. </w:t>
      </w:r>
    </w:p>
    <w:p w14:paraId="05D4AA13" w14:textId="77777777" w:rsidR="00487195" w:rsidRDefault="00487195" w:rsidP="00487195">
      <w:pPr>
        <w:pStyle w:val="Heading3"/>
      </w:pPr>
      <w:bookmarkStart w:id="53" w:name="header-n306"/>
      <w:bookmarkEnd w:id="53"/>
      <w:r>
        <w:t>1. Pagination [</w:t>
      </w:r>
      <w:r>
        <w:rPr>
          <w:rStyle w:val="Emphasis"/>
        </w:rPr>
        <w:t>optional steps</w:t>
      </w:r>
      <w:r>
        <w:t>, info only]</w:t>
      </w:r>
    </w:p>
    <w:p w14:paraId="4A8D4CF4" w14:textId="77777777" w:rsidR="00487195" w:rsidRDefault="00487195" w:rsidP="00487195">
      <w:pPr>
        <w:pStyle w:val="NormalWeb"/>
        <w:numPr>
          <w:ilvl w:val="0"/>
          <w:numId w:val="51"/>
        </w:numPr>
      </w:pPr>
      <w:r>
        <w:t xml:space="preserve">Look at the </w:t>
      </w:r>
      <w:proofErr w:type="spellStart"/>
      <w:r>
        <w:rPr>
          <w:rStyle w:val="Strong"/>
        </w:rPr>
        <w:t>scanTable</w:t>
      </w:r>
      <w:proofErr w:type="spellEnd"/>
      <w:r>
        <w:t xml:space="preserve"> function to see how pagination was implemented.</w:t>
      </w:r>
    </w:p>
    <w:p w14:paraId="29CE135E" w14:textId="77777777" w:rsidR="00487195" w:rsidRDefault="00487195" w:rsidP="00487195">
      <w:pPr>
        <w:numPr>
          <w:ilvl w:val="1"/>
          <w:numId w:val="51"/>
        </w:numPr>
        <w:spacing w:before="100" w:beforeAutospacing="1" w:after="100" w:afterAutospacing="1"/>
      </w:pPr>
      <w:r>
        <w:t>An empty array called items is created.</w:t>
      </w:r>
    </w:p>
    <w:p w14:paraId="61C9D81C" w14:textId="77777777" w:rsidR="00487195" w:rsidRDefault="00487195" w:rsidP="00487195">
      <w:pPr>
        <w:numPr>
          <w:ilvl w:val="1"/>
          <w:numId w:val="51"/>
        </w:numPr>
        <w:spacing w:before="100" w:beforeAutospacing="1" w:after="100" w:afterAutospacing="1"/>
      </w:pPr>
      <w:r>
        <w:t xml:space="preserve">When calling the </w:t>
      </w:r>
      <w:r>
        <w:rPr>
          <w:rStyle w:val="Emphasis"/>
        </w:rPr>
        <w:t>scan</w:t>
      </w:r>
      <w:r>
        <w:t xml:space="preserve"> function of DynamoDB, the function </w:t>
      </w:r>
      <w:proofErr w:type="spellStart"/>
      <w:r>
        <w:rPr>
          <w:rStyle w:val="Emphasis"/>
        </w:rPr>
        <w:t>scanUntilDone</w:t>
      </w:r>
      <w:proofErr w:type="spellEnd"/>
      <w:r>
        <w:t xml:space="preserve"> is called.</w:t>
      </w:r>
    </w:p>
    <w:p w14:paraId="177497A5" w14:textId="77777777" w:rsidR="00487195" w:rsidRDefault="00487195" w:rsidP="00487195">
      <w:pPr>
        <w:numPr>
          <w:ilvl w:val="1"/>
          <w:numId w:val="51"/>
        </w:numPr>
        <w:spacing w:before="100" w:beforeAutospacing="1" w:after="100" w:afterAutospacing="1"/>
      </w:pPr>
      <w:r>
        <w:t xml:space="preserve">Inside that function, if the property </w:t>
      </w:r>
      <w:proofErr w:type="spellStart"/>
      <w:r>
        <w:rPr>
          <w:rStyle w:val="Emphasis"/>
        </w:rPr>
        <w:t>LastEvaluatedKey</w:t>
      </w:r>
      <w:proofErr w:type="spellEnd"/>
      <w:r>
        <w:t xml:space="preserve"> exists, the attribute </w:t>
      </w:r>
      <w:proofErr w:type="spellStart"/>
      <w:r>
        <w:t>ExclusiveStartKey</w:t>
      </w:r>
      <w:proofErr w:type="spellEnd"/>
      <w:r>
        <w:t xml:space="preserve"> of the </w:t>
      </w:r>
      <w:r>
        <w:rPr>
          <w:rStyle w:val="Emphasis"/>
        </w:rPr>
        <w:t>params</w:t>
      </w:r>
      <w:r>
        <w:t xml:space="preserve"> object is set to that last evaluated key.</w:t>
      </w:r>
    </w:p>
    <w:p w14:paraId="6EEA56E0" w14:textId="77777777" w:rsidR="00487195" w:rsidRDefault="00487195" w:rsidP="00487195">
      <w:pPr>
        <w:numPr>
          <w:ilvl w:val="1"/>
          <w:numId w:val="51"/>
        </w:numPr>
        <w:spacing w:before="100" w:beforeAutospacing="1" w:after="100" w:afterAutospacing="1"/>
      </w:pPr>
      <w:r>
        <w:lastRenderedPageBreak/>
        <w:t xml:space="preserve">The items returned by this scan are added to the </w:t>
      </w:r>
      <w:r>
        <w:rPr>
          <w:rStyle w:val="Emphasis"/>
        </w:rPr>
        <w:t>items</w:t>
      </w:r>
      <w:r>
        <w:t xml:space="preserve"> array.</w:t>
      </w:r>
    </w:p>
    <w:p w14:paraId="2F13C996" w14:textId="77777777" w:rsidR="00487195" w:rsidRDefault="00487195" w:rsidP="00487195">
      <w:pPr>
        <w:numPr>
          <w:ilvl w:val="1"/>
          <w:numId w:val="51"/>
        </w:numPr>
        <w:spacing w:before="100" w:beforeAutospacing="1" w:after="100" w:afterAutospacing="1"/>
      </w:pPr>
      <w:r>
        <w:t xml:space="preserve">A new </w:t>
      </w:r>
      <w:r>
        <w:rPr>
          <w:rStyle w:val="Emphasis"/>
        </w:rPr>
        <w:t>scan</w:t>
      </w:r>
      <w:r>
        <w:t xml:space="preserve"> is called with the modified </w:t>
      </w:r>
      <w:r>
        <w:rPr>
          <w:rStyle w:val="Emphasis"/>
        </w:rPr>
        <w:t>params</w:t>
      </w:r>
      <w:r>
        <w:t xml:space="preserve"> object and with the same </w:t>
      </w:r>
      <w:proofErr w:type="spellStart"/>
      <w:r>
        <w:rPr>
          <w:rStyle w:val="Emphasis"/>
        </w:rPr>
        <w:t>scanUntilDone</w:t>
      </w:r>
      <w:proofErr w:type="spellEnd"/>
      <w:r>
        <w:t xml:space="preserve"> function as the return statement thus creating a recursive loop until the property </w:t>
      </w:r>
      <w:proofErr w:type="spellStart"/>
      <w:r>
        <w:rPr>
          <w:rStyle w:val="Emphasis"/>
        </w:rPr>
        <w:t>LastEvaluatedKey</w:t>
      </w:r>
      <w:proofErr w:type="spellEnd"/>
      <w:r>
        <w:t xml:space="preserve"> doesn't exists.</w:t>
      </w:r>
    </w:p>
    <w:p w14:paraId="25293CDC" w14:textId="77777777" w:rsidR="00487195" w:rsidRDefault="00487195" w:rsidP="00487195">
      <w:pPr>
        <w:numPr>
          <w:ilvl w:val="1"/>
          <w:numId w:val="51"/>
        </w:numPr>
        <w:spacing w:before="100" w:beforeAutospacing="1" w:after="100" w:afterAutospacing="1"/>
      </w:pPr>
      <w:r>
        <w:t xml:space="preserve">If the property </w:t>
      </w:r>
      <w:proofErr w:type="spellStart"/>
      <w:r>
        <w:rPr>
          <w:rStyle w:val="Emphasis"/>
        </w:rPr>
        <w:t>LastEvaluatedKey</w:t>
      </w:r>
      <w:proofErr w:type="spellEnd"/>
      <w:r>
        <w:t xml:space="preserve"> doesn't exists, the items of the last scan are added to the </w:t>
      </w:r>
      <w:r>
        <w:rPr>
          <w:rStyle w:val="Emphasis"/>
        </w:rPr>
        <w:t>items</w:t>
      </w:r>
      <w:r>
        <w:t xml:space="preserve"> array and that array is returned.</w:t>
      </w:r>
    </w:p>
    <w:p w14:paraId="3A1094B2" w14:textId="77777777" w:rsidR="00487195" w:rsidRDefault="00487195" w:rsidP="00487195">
      <w:pPr>
        <w:pStyle w:val="Heading3"/>
      </w:pPr>
      <w:r>
        <w:t>2. X-Ray [</w:t>
      </w:r>
      <w:r>
        <w:rPr>
          <w:rStyle w:val="Emphasis"/>
        </w:rPr>
        <w:t>optional steps, info only</w:t>
      </w:r>
      <w:r>
        <w:t>]</w:t>
      </w:r>
    </w:p>
    <w:p w14:paraId="29254329" w14:textId="77777777" w:rsidR="00487195" w:rsidRDefault="00487195" w:rsidP="00487195">
      <w:pPr>
        <w:pStyle w:val="NormalWeb"/>
      </w:pPr>
      <w:r>
        <w:t xml:space="preserve">The X-Ray SDK isn't available inside the environment provided by Lambda, so it needs to be included. In the left side of the code, you will see a folder structure with a folder named </w:t>
      </w:r>
      <w:proofErr w:type="spellStart"/>
      <w:r>
        <w:t>node_modules</w:t>
      </w:r>
      <w:proofErr w:type="spellEnd"/>
      <w:r>
        <w:t xml:space="preserve">. In that folder, you will find the </w:t>
      </w:r>
      <w:proofErr w:type="spellStart"/>
      <w:r>
        <w:rPr>
          <w:rStyle w:val="Emphasis"/>
        </w:rPr>
        <w:t>aws</w:t>
      </w:r>
      <w:proofErr w:type="spellEnd"/>
      <w:r>
        <w:rPr>
          <w:rStyle w:val="Emphasis"/>
        </w:rPr>
        <w:t>-</w:t>
      </w:r>
      <w:proofErr w:type="spellStart"/>
      <w:r>
        <w:rPr>
          <w:rStyle w:val="Emphasis"/>
        </w:rPr>
        <w:t>xray</w:t>
      </w:r>
      <w:proofErr w:type="spellEnd"/>
      <w:r>
        <w:rPr>
          <w:rStyle w:val="Emphasis"/>
        </w:rPr>
        <w:t>-</w:t>
      </w:r>
      <w:proofErr w:type="spellStart"/>
      <w:r>
        <w:rPr>
          <w:rStyle w:val="Emphasis"/>
        </w:rPr>
        <w:t>sdk</w:t>
      </w:r>
      <w:proofErr w:type="spellEnd"/>
      <w:r>
        <w:rPr>
          <w:rStyle w:val="Emphasis"/>
        </w:rPr>
        <w:t>-core</w:t>
      </w:r>
      <w:r>
        <w:t xml:space="preserve"> and its dependencies. </w:t>
      </w:r>
    </w:p>
    <w:p w14:paraId="158E5536" w14:textId="77777777" w:rsidR="00487195" w:rsidRDefault="00487195" w:rsidP="00487195">
      <w:pPr>
        <w:pStyle w:val="NormalWeb"/>
      </w:pPr>
      <w:r>
        <w:t>For instrumenting the code, the X-Ray SDK must be included:</w:t>
      </w:r>
    </w:p>
    <w:p w14:paraId="1067BFE1" w14:textId="77777777" w:rsidR="00487195" w:rsidRDefault="00487195" w:rsidP="00487195">
      <w:pPr>
        <w:pStyle w:val="HTMLPreformatted"/>
      </w:pPr>
      <w:r>
        <w:t xml:space="preserve">var </w:t>
      </w:r>
      <w:proofErr w:type="spellStart"/>
      <w:r>
        <w:t>AWSXRay</w:t>
      </w:r>
      <w:proofErr w:type="spellEnd"/>
      <w:r>
        <w:t xml:space="preserve"> = require("</w:t>
      </w:r>
      <w:proofErr w:type="spellStart"/>
      <w:r>
        <w:t>aws</w:t>
      </w:r>
      <w:proofErr w:type="spellEnd"/>
      <w:r>
        <w:t>-</w:t>
      </w:r>
      <w:proofErr w:type="spellStart"/>
      <w:r>
        <w:t>xray</w:t>
      </w:r>
      <w:proofErr w:type="spellEnd"/>
      <w:r>
        <w:t>-</w:t>
      </w:r>
      <w:proofErr w:type="spellStart"/>
      <w:r>
        <w:t>sdk</w:t>
      </w:r>
      <w:proofErr w:type="spellEnd"/>
      <w:r>
        <w:t>-core");</w:t>
      </w:r>
    </w:p>
    <w:p w14:paraId="7738C43F" w14:textId="77777777" w:rsidR="00487195" w:rsidRDefault="00487195" w:rsidP="00487195">
      <w:pPr>
        <w:pStyle w:val="HTMLPreformatted"/>
      </w:pPr>
      <w:r>
        <w:t xml:space="preserve">var AWS = </w:t>
      </w:r>
      <w:proofErr w:type="spellStart"/>
      <w:r>
        <w:t>AWSXRay.captureAWS</w:t>
      </w:r>
      <w:proofErr w:type="spellEnd"/>
      <w:r>
        <w:t>(require("</w:t>
      </w:r>
      <w:proofErr w:type="spellStart"/>
      <w:r>
        <w:t>aws-sdk</w:t>
      </w:r>
      <w:proofErr w:type="spellEnd"/>
      <w:r>
        <w:t>"));</w:t>
      </w:r>
    </w:p>
    <w:p w14:paraId="57CD96DA" w14:textId="77777777" w:rsidR="00487195" w:rsidRDefault="00487195" w:rsidP="00487195">
      <w:pPr>
        <w:pStyle w:val="NormalWeb"/>
      </w:pPr>
      <w:r>
        <w:t>Each time the AWS SDK is used to call a service, there will be a subsegment created about that call. There is really nothing else to do.</w:t>
      </w:r>
    </w:p>
    <w:p w14:paraId="05210DAE" w14:textId="77777777" w:rsidR="00487195" w:rsidRDefault="00487195" w:rsidP="00487195">
      <w:pPr>
        <w:pStyle w:val="Heading2"/>
      </w:pPr>
      <w:bookmarkStart w:id="54" w:name="header-n329"/>
      <w:bookmarkEnd w:id="54"/>
      <w:r>
        <w:t>Step 8: Code Optimization</w:t>
      </w:r>
    </w:p>
    <w:p w14:paraId="60166F93" w14:textId="77777777" w:rsidR="00487195" w:rsidRDefault="00487195" w:rsidP="00487195">
      <w:pPr>
        <w:pStyle w:val="NormalWeb"/>
      </w:pPr>
      <w:r>
        <w:t xml:space="preserve">Now that you fixed Steve's code, you need to do some optimizations. One of them is in the </w:t>
      </w:r>
      <w:proofErr w:type="spellStart"/>
      <w:r>
        <w:rPr>
          <w:rStyle w:val="Strong"/>
        </w:rPr>
        <w:t>justThisDragon</w:t>
      </w:r>
      <w:proofErr w:type="spellEnd"/>
      <w:r>
        <w:t xml:space="preserve"> function of the </w:t>
      </w:r>
      <w:proofErr w:type="spellStart"/>
      <w:r>
        <w:rPr>
          <w:rStyle w:val="Strong"/>
        </w:rPr>
        <w:t>DragonSearch</w:t>
      </w:r>
      <w:proofErr w:type="spellEnd"/>
      <w:r>
        <w:t xml:space="preserve"> Lambda function. </w:t>
      </w:r>
    </w:p>
    <w:p w14:paraId="57C3506A" w14:textId="77777777" w:rsidR="00487195" w:rsidRDefault="00487195" w:rsidP="00487195">
      <w:pPr>
        <w:pStyle w:val="NormalWeb"/>
      </w:pPr>
      <w:r>
        <w:t>Whenever you run:</w:t>
      </w:r>
    </w:p>
    <w:p w14:paraId="7AF0CF91" w14:textId="77777777" w:rsidR="00487195" w:rsidRDefault="00487195" w:rsidP="00487195">
      <w:pPr>
        <w:pStyle w:val="HTMLPreformatted"/>
      </w:pPr>
      <w:r>
        <w:t xml:space="preserve">node steve_code.js test </w:t>
      </w:r>
      <w:proofErr w:type="spellStart"/>
      <w:r>
        <w:t>Dexler</w:t>
      </w:r>
      <w:proofErr w:type="spellEnd"/>
    </w:p>
    <w:p w14:paraId="0357DE72" w14:textId="77777777" w:rsidR="00487195" w:rsidRDefault="00487195" w:rsidP="00487195">
      <w:pPr>
        <w:pStyle w:val="NormalWeb"/>
      </w:pPr>
      <w:r>
        <w:t>it's calling this function behind the scenes:</w:t>
      </w:r>
    </w:p>
    <w:p w14:paraId="5CFD7D20" w14:textId="77777777" w:rsidR="00487195" w:rsidRDefault="00487195" w:rsidP="00487195">
      <w:pPr>
        <w:pStyle w:val="HTMLPreformatted"/>
      </w:pPr>
      <w:r>
        <w:t xml:space="preserve">function </w:t>
      </w:r>
      <w:proofErr w:type="spellStart"/>
      <w:proofErr w:type="gramStart"/>
      <w:r>
        <w:t>justThisDragon</w:t>
      </w:r>
      <w:proofErr w:type="spellEnd"/>
      <w:r>
        <w:t>(</w:t>
      </w:r>
      <w:proofErr w:type="spellStart"/>
      <w:proofErr w:type="gramEnd"/>
      <w:r>
        <w:t>dragon_name_str</w:t>
      </w:r>
      <w:proofErr w:type="spellEnd"/>
      <w:r>
        <w:t xml:space="preserve">, </w:t>
      </w:r>
      <w:proofErr w:type="spellStart"/>
      <w:r>
        <w:t>cb</w:t>
      </w:r>
      <w:proofErr w:type="spellEnd"/>
      <w:r>
        <w:t>) {</w:t>
      </w:r>
    </w:p>
    <w:p w14:paraId="03B619EF" w14:textId="77777777" w:rsidR="00487195" w:rsidRDefault="00487195" w:rsidP="00487195">
      <w:pPr>
        <w:pStyle w:val="HTMLPreformatted"/>
      </w:pPr>
      <w:r>
        <w:t xml:space="preserve">    var</w:t>
      </w:r>
    </w:p>
    <w:p w14:paraId="7C0D891D" w14:textId="77777777" w:rsidR="00487195" w:rsidRDefault="00487195" w:rsidP="00487195">
      <w:pPr>
        <w:pStyle w:val="HTMLPreformatted"/>
      </w:pPr>
      <w:r>
        <w:t xml:space="preserve">        params = {</w:t>
      </w:r>
    </w:p>
    <w:p w14:paraId="2E520C95" w14:textId="77777777" w:rsidR="00487195" w:rsidRDefault="00487195" w:rsidP="00487195">
      <w:pPr>
        <w:pStyle w:val="HTMLPreformatted"/>
      </w:pPr>
      <w:r>
        <w:t xml:space="preserve">            </w:t>
      </w:r>
      <w:proofErr w:type="spellStart"/>
      <w:r>
        <w:t>ExpressionAttributeValues</w:t>
      </w:r>
      <w:proofErr w:type="spellEnd"/>
      <w:r>
        <w:t>: {</w:t>
      </w:r>
    </w:p>
    <w:p w14:paraId="1CB96B1A" w14:textId="77777777" w:rsidR="00487195" w:rsidRDefault="00487195" w:rsidP="00487195">
      <w:pPr>
        <w:pStyle w:val="HTMLPreformatted"/>
      </w:pPr>
      <w:r>
        <w:t xml:space="preserve">                </w:t>
      </w:r>
      <w:proofErr w:type="gramStart"/>
      <w:r>
        <w:t>":</w:t>
      </w:r>
      <w:proofErr w:type="spellStart"/>
      <w:r>
        <w:t>dragon</w:t>
      </w:r>
      <w:proofErr w:type="gramEnd"/>
      <w:r>
        <w:t>_name</w:t>
      </w:r>
      <w:proofErr w:type="spellEnd"/>
      <w:r>
        <w:t>": {</w:t>
      </w:r>
    </w:p>
    <w:p w14:paraId="104E760D" w14:textId="77777777" w:rsidR="00487195" w:rsidRDefault="00487195" w:rsidP="00487195">
      <w:pPr>
        <w:pStyle w:val="HTMLPreformatted"/>
      </w:pPr>
      <w:r>
        <w:t xml:space="preserve">                    S: </w:t>
      </w:r>
      <w:proofErr w:type="spellStart"/>
      <w:r>
        <w:t>dragon_name_str</w:t>
      </w:r>
      <w:proofErr w:type="spellEnd"/>
    </w:p>
    <w:p w14:paraId="2D138DA4" w14:textId="77777777" w:rsidR="00487195" w:rsidRDefault="00487195" w:rsidP="00487195">
      <w:pPr>
        <w:pStyle w:val="HTMLPreformatted"/>
      </w:pPr>
      <w:r>
        <w:t xml:space="preserve">                }</w:t>
      </w:r>
    </w:p>
    <w:p w14:paraId="622D99E7" w14:textId="77777777" w:rsidR="00487195" w:rsidRDefault="00487195" w:rsidP="00487195">
      <w:pPr>
        <w:pStyle w:val="HTMLPreformatted"/>
      </w:pPr>
      <w:r>
        <w:t xml:space="preserve">            },</w:t>
      </w:r>
    </w:p>
    <w:p w14:paraId="0A761E25" w14:textId="77777777" w:rsidR="00487195" w:rsidRDefault="00487195" w:rsidP="00487195">
      <w:pPr>
        <w:pStyle w:val="HTMLPreformatted"/>
      </w:pPr>
      <w:r>
        <w:t xml:space="preserve">            </w:t>
      </w:r>
      <w:proofErr w:type="spellStart"/>
      <w:r>
        <w:t>FilterExpression</w:t>
      </w:r>
      <w:proofErr w:type="spellEnd"/>
      <w:r>
        <w:t>: "</w:t>
      </w:r>
      <w:proofErr w:type="spellStart"/>
      <w:r>
        <w:t>dragon_name</w:t>
      </w:r>
      <w:proofErr w:type="spellEnd"/>
      <w:r>
        <w:t xml:space="preserve"> </w:t>
      </w:r>
      <w:proofErr w:type="gramStart"/>
      <w:r>
        <w:t>= :</w:t>
      </w:r>
      <w:proofErr w:type="spellStart"/>
      <w:r>
        <w:t>dragon</w:t>
      </w:r>
      <w:proofErr w:type="gramEnd"/>
      <w:r>
        <w:t>_name</w:t>
      </w:r>
      <w:proofErr w:type="spellEnd"/>
      <w:r>
        <w:t>",</w:t>
      </w:r>
    </w:p>
    <w:p w14:paraId="706F2224" w14:textId="77777777" w:rsidR="00487195" w:rsidRDefault="00487195" w:rsidP="00487195">
      <w:pPr>
        <w:pStyle w:val="HTMLPreformatted"/>
      </w:pPr>
      <w:r>
        <w:t xml:space="preserve">            </w:t>
      </w:r>
      <w:proofErr w:type="spellStart"/>
      <w:r>
        <w:t>TableName</w:t>
      </w:r>
      <w:proofErr w:type="spellEnd"/>
      <w:r>
        <w:t>: "</w:t>
      </w:r>
      <w:proofErr w:type="spellStart"/>
      <w:r>
        <w:t>dragon_stats</w:t>
      </w:r>
      <w:proofErr w:type="spellEnd"/>
      <w:r>
        <w:t>"</w:t>
      </w:r>
    </w:p>
    <w:p w14:paraId="727DC1D3" w14:textId="77777777" w:rsidR="00487195" w:rsidRDefault="00487195" w:rsidP="00487195">
      <w:pPr>
        <w:pStyle w:val="HTMLPreformatted"/>
      </w:pPr>
      <w:r>
        <w:t xml:space="preserve">        };</w:t>
      </w:r>
    </w:p>
    <w:p w14:paraId="5D81BA81" w14:textId="77777777" w:rsidR="00487195" w:rsidRDefault="00487195" w:rsidP="00487195">
      <w:pPr>
        <w:pStyle w:val="HTMLPreformatted"/>
      </w:pPr>
      <w:r>
        <w:t xml:space="preserve">    </w:t>
      </w:r>
      <w:proofErr w:type="spellStart"/>
      <w:r>
        <w:t>DDB.scan</w:t>
      </w:r>
      <w:proofErr w:type="spellEnd"/>
      <w:r>
        <w:t>(params, function (err, data) {</w:t>
      </w:r>
    </w:p>
    <w:p w14:paraId="54DCD4A2" w14:textId="77777777" w:rsidR="00487195" w:rsidRDefault="00487195" w:rsidP="00487195">
      <w:pPr>
        <w:pStyle w:val="HTMLPreformatted"/>
      </w:pPr>
      <w:r>
        <w:t xml:space="preserve">        if (err) {</w:t>
      </w:r>
    </w:p>
    <w:p w14:paraId="36D628AA" w14:textId="77777777" w:rsidR="00487195" w:rsidRDefault="00487195" w:rsidP="00487195">
      <w:pPr>
        <w:pStyle w:val="HTMLPreformatted"/>
      </w:pPr>
      <w:r>
        <w:t xml:space="preserve">            </w:t>
      </w:r>
      <w:proofErr w:type="spellStart"/>
      <w:r>
        <w:t>cb</w:t>
      </w:r>
      <w:proofErr w:type="spellEnd"/>
      <w:r>
        <w:t>(err);</w:t>
      </w:r>
    </w:p>
    <w:p w14:paraId="50E2C51E" w14:textId="77777777" w:rsidR="00487195" w:rsidRDefault="00487195" w:rsidP="00487195">
      <w:pPr>
        <w:pStyle w:val="HTMLPreformatted"/>
      </w:pPr>
      <w:r>
        <w:t xml:space="preserve">        } else if (</w:t>
      </w:r>
      <w:proofErr w:type="spellStart"/>
      <w:proofErr w:type="gramStart"/>
      <w:r>
        <w:t>data.Items</w:t>
      </w:r>
      <w:proofErr w:type="spellEnd"/>
      <w:proofErr w:type="gramEnd"/>
      <w:r>
        <w:t>) {</w:t>
      </w:r>
    </w:p>
    <w:p w14:paraId="26B0F50E" w14:textId="77777777" w:rsidR="00487195" w:rsidRDefault="00487195" w:rsidP="00487195">
      <w:pPr>
        <w:pStyle w:val="HTMLPreformatted"/>
      </w:pPr>
      <w:r>
        <w:t xml:space="preserve">            </w:t>
      </w:r>
      <w:proofErr w:type="spellStart"/>
      <w:proofErr w:type="gramStart"/>
      <w:r>
        <w:t>cb</w:t>
      </w:r>
      <w:proofErr w:type="spellEnd"/>
      <w:r>
        <w:t>(</w:t>
      </w:r>
      <w:proofErr w:type="gramEnd"/>
      <w:r>
        <w:t xml:space="preserve">null, </w:t>
      </w:r>
      <w:proofErr w:type="spellStart"/>
      <w:r>
        <w:t>data.Items</w:t>
      </w:r>
      <w:proofErr w:type="spellEnd"/>
      <w:r>
        <w:t>);</w:t>
      </w:r>
    </w:p>
    <w:p w14:paraId="6DB5D5CD" w14:textId="77777777" w:rsidR="00487195" w:rsidRDefault="00487195" w:rsidP="00487195">
      <w:pPr>
        <w:pStyle w:val="HTMLPreformatted"/>
      </w:pPr>
      <w:r>
        <w:t xml:space="preserve">        } else {</w:t>
      </w:r>
    </w:p>
    <w:p w14:paraId="73D810C1" w14:textId="77777777" w:rsidR="00487195" w:rsidRDefault="00487195" w:rsidP="00487195">
      <w:pPr>
        <w:pStyle w:val="HTMLPreformatted"/>
      </w:pPr>
      <w:r>
        <w:t xml:space="preserve">            </w:t>
      </w:r>
      <w:proofErr w:type="spellStart"/>
      <w:proofErr w:type="gramStart"/>
      <w:r>
        <w:t>cb</w:t>
      </w:r>
      <w:proofErr w:type="spellEnd"/>
      <w:r>
        <w:t>(</w:t>
      </w:r>
      <w:proofErr w:type="gramEnd"/>
      <w:r>
        <w:t>null, []);</w:t>
      </w:r>
    </w:p>
    <w:p w14:paraId="4307C2E9" w14:textId="77777777" w:rsidR="00487195" w:rsidRDefault="00487195" w:rsidP="00487195">
      <w:pPr>
        <w:pStyle w:val="HTMLPreformatted"/>
      </w:pPr>
      <w:r>
        <w:t xml:space="preserve">        }</w:t>
      </w:r>
    </w:p>
    <w:p w14:paraId="1BCD35CB" w14:textId="77777777" w:rsidR="00487195" w:rsidRDefault="00487195" w:rsidP="00487195">
      <w:pPr>
        <w:pStyle w:val="HTMLPreformatted"/>
      </w:pPr>
      <w:r>
        <w:t xml:space="preserve">    });</w:t>
      </w:r>
    </w:p>
    <w:p w14:paraId="2A957BB9" w14:textId="77777777" w:rsidR="00487195" w:rsidRDefault="00487195" w:rsidP="00487195">
      <w:pPr>
        <w:pStyle w:val="HTMLPreformatted"/>
      </w:pPr>
      <w:r>
        <w:t>}</w:t>
      </w:r>
    </w:p>
    <w:p w14:paraId="43B82CEB" w14:textId="77777777" w:rsidR="00487195" w:rsidRDefault="00487195" w:rsidP="00487195">
      <w:pPr>
        <w:pStyle w:val="NormalWeb"/>
      </w:pPr>
      <w:r>
        <w:lastRenderedPageBreak/>
        <w:t xml:space="preserve">You can understand why a </w:t>
      </w:r>
      <w:r>
        <w:rPr>
          <w:rStyle w:val="Emphasis"/>
        </w:rPr>
        <w:t>scan</w:t>
      </w:r>
      <w:r>
        <w:t xml:space="preserve"> is used in the </w:t>
      </w:r>
      <w:proofErr w:type="spellStart"/>
      <w:r>
        <w:rPr>
          <w:rStyle w:val="Emphasis"/>
        </w:rPr>
        <w:t>scanTable</w:t>
      </w:r>
      <w:proofErr w:type="spellEnd"/>
      <w:r>
        <w:t xml:space="preserve"> function as that must return every dragon. However, a </w:t>
      </w:r>
      <w:r>
        <w:rPr>
          <w:rStyle w:val="Emphasis"/>
        </w:rPr>
        <w:t>scan</w:t>
      </w:r>
      <w:r>
        <w:t xml:space="preserve"> is also used in the </w:t>
      </w:r>
      <w:proofErr w:type="spellStart"/>
      <w:r>
        <w:rPr>
          <w:rStyle w:val="Emphasis"/>
        </w:rPr>
        <w:t>justThisDragon</w:t>
      </w:r>
      <w:proofErr w:type="spellEnd"/>
      <w:r>
        <w:t xml:space="preserve"> which only needs to return one dragon based on its name passed as the </w:t>
      </w:r>
      <w:proofErr w:type="spellStart"/>
      <w:r>
        <w:rPr>
          <w:rStyle w:val="Emphasis"/>
        </w:rPr>
        <w:t>dragon_name_str</w:t>
      </w:r>
      <w:proofErr w:type="spellEnd"/>
      <w:r>
        <w:t xml:space="preserve"> parameter.</w:t>
      </w:r>
    </w:p>
    <w:p w14:paraId="0B9FFC81" w14:textId="77777777" w:rsidR="00487195" w:rsidRDefault="00487195" w:rsidP="00487195">
      <w:pPr>
        <w:pStyle w:val="NormalWeb"/>
      </w:pPr>
      <w:r>
        <w:t xml:space="preserve">You are already using a filter expression which means the same amount of data is received as a payload. You have been wondering if what was said in the class about Scan versus Query is true. </w:t>
      </w:r>
      <w:proofErr w:type="gramStart"/>
      <w:r>
        <w:t>So</w:t>
      </w:r>
      <w:proofErr w:type="gramEnd"/>
      <w:r>
        <w:t xml:space="preserve"> you set to prove that to yourself by looking at the latency difference between the two. </w:t>
      </w:r>
    </w:p>
    <w:p w14:paraId="13A69F22" w14:textId="77777777" w:rsidR="00487195" w:rsidRDefault="00487195" w:rsidP="00487195">
      <w:pPr>
        <w:pStyle w:val="NormalWeb"/>
      </w:pPr>
      <w:r>
        <w:t>You could run the code twice and see how long the Lambda function executed, but that may not give you the exact results. You could add a timer in your code to calculate it. Or better yet, you could use what you have just learned with X-Ray.</w:t>
      </w:r>
    </w:p>
    <w:p w14:paraId="7A338CA7" w14:textId="77777777" w:rsidR="00487195" w:rsidRDefault="00487195" w:rsidP="00487195">
      <w:pPr>
        <w:pStyle w:val="NormalWeb"/>
      </w:pPr>
      <w:r>
        <w:t>Ready for new challenges, you set yourself on the path to use X-Ray. As you learned, it's already instrumented in the code, so all you need to do is use the SDK.</w:t>
      </w:r>
    </w:p>
    <w:p w14:paraId="26A7D071" w14:textId="77777777" w:rsidR="00487195" w:rsidRDefault="00487195" w:rsidP="00487195">
      <w:pPr>
        <w:pStyle w:val="NormalWeb"/>
      </w:pPr>
      <w:r>
        <w:t xml:space="preserve">Thee challenge here is that when you test the code in the Cloud </w:t>
      </w:r>
      <w:proofErr w:type="gramStart"/>
      <w:r>
        <w:t>IDE</w:t>
      </w:r>
      <w:proofErr w:type="gramEnd"/>
      <w:r>
        <w:t xml:space="preserve"> we run the test bypassing </w:t>
      </w:r>
      <w:proofErr w:type="spellStart"/>
      <w:r>
        <w:t>Xray</w:t>
      </w:r>
      <w:proofErr w:type="spellEnd"/>
      <w:r>
        <w:t>, and when your code is in production (</w:t>
      </w:r>
      <w:proofErr w:type="spellStart"/>
      <w:r>
        <w:t>ie</w:t>
      </w:r>
      <w:proofErr w:type="spellEnd"/>
      <w:r>
        <w:t xml:space="preserve"> running as a lambda function) it is not by-passed and fully enabled.</w:t>
      </w:r>
    </w:p>
    <w:p w14:paraId="0EF43693" w14:textId="77777777" w:rsidR="00487195" w:rsidRDefault="00487195" w:rsidP="00487195">
      <w:pPr>
        <w:pStyle w:val="NormalWeb"/>
      </w:pPr>
      <w:r>
        <w:t xml:space="preserve">The first step is to make code changes to the code in </w:t>
      </w:r>
      <w:proofErr w:type="spellStart"/>
      <w:r>
        <w:t>CLou</w:t>
      </w:r>
      <w:proofErr w:type="spellEnd"/>
      <w:r>
        <w:t xml:space="preserve"> d9, and test that is still works, then we will overwrite our lambda code using the console and test in the console to trigger X-Ray instrumentation.</w:t>
      </w:r>
    </w:p>
    <w:p w14:paraId="49DE6FBB" w14:textId="77777777" w:rsidR="00487195" w:rsidRDefault="00487195" w:rsidP="00487195">
      <w:pPr>
        <w:pStyle w:val="NormalWeb"/>
      </w:pPr>
      <w:r>
        <w:t xml:space="preserve">Then when we look at the X-Ray </w:t>
      </w:r>
      <w:proofErr w:type="gramStart"/>
      <w:r>
        <w:t>console</w:t>
      </w:r>
      <w:proofErr w:type="gramEnd"/>
      <w:r>
        <w:t xml:space="preserve"> we </w:t>
      </w:r>
      <w:r>
        <w:rPr>
          <w:rStyle w:val="Emphasis"/>
        </w:rPr>
        <w:t>should</w:t>
      </w:r>
      <w:r>
        <w:t xml:space="preserve"> see a difference in performance.</w:t>
      </w:r>
    </w:p>
    <w:p w14:paraId="757139F6" w14:textId="77777777" w:rsidR="00487195" w:rsidRDefault="00487195" w:rsidP="00487195">
      <w:pPr>
        <w:pStyle w:val="NormalWeb"/>
      </w:pPr>
      <w:r>
        <w:t xml:space="preserve">You will first execute the code as is and record the latency seen in X-Ray. You will then modify the code of the </w:t>
      </w:r>
      <w:proofErr w:type="spellStart"/>
      <w:r>
        <w:rPr>
          <w:rStyle w:val="Strong"/>
        </w:rPr>
        <w:t>justThisDragon</w:t>
      </w:r>
      <w:proofErr w:type="spellEnd"/>
      <w:r>
        <w:t xml:space="preserve"> function to use a </w:t>
      </w:r>
      <w:r>
        <w:rPr>
          <w:rStyle w:val="Emphasis"/>
        </w:rPr>
        <w:t>Query</w:t>
      </w:r>
      <w:r>
        <w:t>. Finally, you will look at the latency for that call and compare it with what you recorded with the Scan.</w:t>
      </w:r>
    </w:p>
    <w:p w14:paraId="13C99B30" w14:textId="77777777" w:rsidR="00487195" w:rsidRDefault="00487195" w:rsidP="00487195">
      <w:pPr>
        <w:pStyle w:val="NormalWeb"/>
      </w:pPr>
      <w:r>
        <w:t xml:space="preserve">Once the code is working with a </w:t>
      </w:r>
      <w:r>
        <w:rPr>
          <w:rStyle w:val="Emphasis"/>
        </w:rPr>
        <w:t>Query</w:t>
      </w:r>
      <w:r>
        <w:t xml:space="preserve">, the next step is to look at the data. The only attributes required by the web applications from the </w:t>
      </w:r>
      <w:proofErr w:type="spellStart"/>
      <w:r>
        <w:rPr>
          <w:rStyle w:val="Emphasis"/>
        </w:rPr>
        <w:t>dragon_stats</w:t>
      </w:r>
      <w:proofErr w:type="spellEnd"/>
      <w:r>
        <w:t xml:space="preserve"> table are </w:t>
      </w:r>
      <w:proofErr w:type="spellStart"/>
      <w:r>
        <w:t>dragon_name</w:t>
      </w:r>
      <w:proofErr w:type="spellEnd"/>
      <w:r>
        <w:t xml:space="preserve">, family, protection, damage, description. However, it currently returns all of the attributes from the items. You will need to optimize the </w:t>
      </w:r>
      <w:r>
        <w:rPr>
          <w:rStyle w:val="Emphasis"/>
        </w:rPr>
        <w:t>Query</w:t>
      </w:r>
      <w:r>
        <w:t xml:space="preserve"> even further to only get those 5 attributes.</w:t>
      </w:r>
    </w:p>
    <w:p w14:paraId="38534DFD" w14:textId="77777777" w:rsidR="00487195" w:rsidRDefault="00487195" w:rsidP="00487195">
      <w:pPr>
        <w:pStyle w:val="Heading4"/>
      </w:pPr>
      <w:bookmarkStart w:id="55" w:name="header-n344"/>
      <w:bookmarkEnd w:id="55"/>
      <w:r>
        <w:t xml:space="preserve">Step 8.0) Adjust the </w:t>
      </w:r>
      <w:proofErr w:type="spellStart"/>
      <w:r>
        <w:t>justThisDragon</w:t>
      </w:r>
      <w:proofErr w:type="spellEnd"/>
      <w:r>
        <w:t xml:space="preserve"> function to use a query and not a scan</w:t>
      </w:r>
    </w:p>
    <w:p w14:paraId="6EE3BCAC" w14:textId="77777777" w:rsidR="00487195" w:rsidRDefault="00487195" w:rsidP="00487195">
      <w:pPr>
        <w:numPr>
          <w:ilvl w:val="0"/>
          <w:numId w:val="52"/>
        </w:numPr>
        <w:spacing w:before="100" w:beforeAutospacing="1" w:after="100" w:afterAutospacing="1"/>
      </w:pPr>
      <w:r>
        <w:t xml:space="preserve">Go to your Cloud 9 IDE, collapse any folders and close down any tabs that you are not using, and open </w:t>
      </w:r>
      <w:r>
        <w:rPr>
          <w:rStyle w:val="HTMLCode"/>
          <w:rFonts w:eastAsiaTheme="minorHAnsi"/>
        </w:rPr>
        <w:t>scan_dragon_optimized_query.js</w:t>
      </w:r>
    </w:p>
    <w:p w14:paraId="31CA038D" w14:textId="77777777" w:rsidR="00487195" w:rsidRDefault="00487195" w:rsidP="00487195">
      <w:pPr>
        <w:numPr>
          <w:ilvl w:val="0"/>
          <w:numId w:val="52"/>
        </w:numPr>
        <w:spacing w:before="100" w:beforeAutospacing="1" w:after="100" w:afterAutospacing="1"/>
      </w:pPr>
      <w:r>
        <w:t xml:space="preserve">As usual change the s thus </w:t>
      </w:r>
      <w:proofErr w:type="spellStart"/>
      <w:r>
        <w:t>wrting</w:t>
      </w:r>
      <w:proofErr w:type="spellEnd"/>
      <w:r>
        <w:t xml:space="preserve"> code that </w:t>
      </w:r>
      <w:proofErr w:type="spellStart"/>
      <w:r>
        <w:t>wil</w:t>
      </w:r>
      <w:proofErr w:type="spellEnd"/>
      <w:r>
        <w:t xml:space="preserve"> use a query instead of a scan to return just one dragon.</w:t>
      </w:r>
    </w:p>
    <w:p w14:paraId="2DF715CF" w14:textId="77777777" w:rsidR="00487195" w:rsidRDefault="00487195" w:rsidP="00487195">
      <w:pPr>
        <w:numPr>
          <w:ilvl w:val="0"/>
          <w:numId w:val="52"/>
        </w:numPr>
        <w:spacing w:before="100" w:beforeAutospacing="1" w:after="100" w:afterAutospacing="1"/>
      </w:pPr>
      <w:r>
        <w:t xml:space="preserve">Check your code against the </w:t>
      </w:r>
      <w:proofErr w:type="spellStart"/>
      <w:r>
        <w:t>soution</w:t>
      </w:r>
      <w:proofErr w:type="spellEnd"/>
      <w:r>
        <w:t xml:space="preserve"> file (solution/scan_dragon_optimized_query.js)</w:t>
      </w:r>
    </w:p>
    <w:p w14:paraId="7B0C7B04" w14:textId="77777777" w:rsidR="00487195" w:rsidRDefault="00487195" w:rsidP="00487195">
      <w:pPr>
        <w:numPr>
          <w:ilvl w:val="0"/>
          <w:numId w:val="52"/>
        </w:numPr>
        <w:spacing w:before="100" w:beforeAutospacing="1" w:after="100" w:afterAutospacing="1"/>
      </w:pPr>
      <w:r>
        <w:t>Ensure that you are in the right path:</w:t>
      </w:r>
    </w:p>
    <w:p w14:paraId="28D839F9" w14:textId="77777777" w:rsidR="00487195" w:rsidRDefault="00487195" w:rsidP="00487195">
      <w:pPr>
        <w:pStyle w:val="HTMLPreformatted"/>
      </w:pPr>
      <w:r>
        <w:t xml:space="preserve">   cd /home/ec2-user/environment/lab4</w:t>
      </w:r>
    </w:p>
    <w:p w14:paraId="0A34C021" w14:textId="77777777" w:rsidR="00487195" w:rsidRDefault="00487195" w:rsidP="00487195">
      <w:pPr>
        <w:numPr>
          <w:ilvl w:val="0"/>
          <w:numId w:val="53"/>
        </w:numPr>
        <w:spacing w:before="100" w:beforeAutospacing="1" w:after="100" w:afterAutospacing="1"/>
      </w:pPr>
      <w:r>
        <w:t>Then use:</w:t>
      </w:r>
    </w:p>
    <w:p w14:paraId="24BB6E15" w14:textId="77777777" w:rsidR="00487195" w:rsidRDefault="00487195" w:rsidP="00487195">
      <w:pPr>
        <w:pStyle w:val="HTMLPreformatted"/>
      </w:pPr>
      <w:r>
        <w:tab/>
        <w:t>node scan_dragon_optimized_query.js</w:t>
      </w:r>
    </w:p>
    <w:p w14:paraId="457AE908" w14:textId="77777777" w:rsidR="00487195" w:rsidRDefault="00487195" w:rsidP="00487195">
      <w:pPr>
        <w:pStyle w:val="NormalWeb"/>
      </w:pPr>
      <w:r>
        <w:lastRenderedPageBreak/>
        <w:t>You should still see this (using your new query):</w:t>
      </w:r>
    </w:p>
    <w:p w14:paraId="174AA3BD" w14:textId="77777777" w:rsidR="00487195" w:rsidRDefault="00487195" w:rsidP="00487195">
      <w:pPr>
        <w:pStyle w:val="HTMLPreformatted"/>
      </w:pPr>
      <w:r>
        <w:t xml:space="preserve">Local test for a dragon called </w:t>
      </w:r>
      <w:proofErr w:type="spellStart"/>
      <w:r>
        <w:t>Dexler</w:t>
      </w:r>
      <w:proofErr w:type="spellEnd"/>
    </w:p>
    <w:p w14:paraId="2578363F" w14:textId="77777777" w:rsidR="00487195" w:rsidRDefault="00487195" w:rsidP="00487195">
      <w:pPr>
        <w:pStyle w:val="HTMLPreformatted"/>
      </w:pPr>
      <w:r>
        <w:t xml:space="preserve">null [ </w:t>
      </w:r>
      <w:proofErr w:type="gramStart"/>
      <w:r>
        <w:t xml:space="preserve">{ </w:t>
      </w:r>
      <w:proofErr w:type="spellStart"/>
      <w:r>
        <w:t>location</w:t>
      </w:r>
      <w:proofErr w:type="gramEnd"/>
      <w:r>
        <w:t>_neighborhood</w:t>
      </w:r>
      <w:proofErr w:type="spellEnd"/>
      <w:r>
        <w:t>: { S: '</w:t>
      </w:r>
      <w:proofErr w:type="spellStart"/>
      <w:r>
        <w:t>bellcastle</w:t>
      </w:r>
      <w:proofErr w:type="spellEnd"/>
      <w:r>
        <w:t xml:space="preserve"> </w:t>
      </w:r>
      <w:proofErr w:type="spellStart"/>
      <w:r>
        <w:t>rd</w:t>
      </w:r>
      <w:proofErr w:type="spellEnd"/>
      <w:r>
        <w:t>' },</w:t>
      </w:r>
    </w:p>
    <w:p w14:paraId="0FC5C54A" w14:textId="77777777" w:rsidR="00487195" w:rsidRDefault="00487195" w:rsidP="00487195">
      <w:pPr>
        <w:pStyle w:val="HTMLPreformatted"/>
      </w:pPr>
      <w:r>
        <w:t xml:space="preserve">    damage: </w:t>
      </w:r>
      <w:proofErr w:type="gramStart"/>
      <w:r>
        <w:t>{ N</w:t>
      </w:r>
      <w:proofErr w:type="gramEnd"/>
      <w:r>
        <w:t>: '4' },</w:t>
      </w:r>
    </w:p>
    <w:p w14:paraId="312E566A" w14:textId="77777777" w:rsidR="00487195" w:rsidRDefault="00487195" w:rsidP="00487195">
      <w:pPr>
        <w:pStyle w:val="HTMLPreformatted"/>
      </w:pPr>
      <w:r>
        <w:t xml:space="preserve">    </w:t>
      </w:r>
      <w:proofErr w:type="spellStart"/>
      <w:r>
        <w:t>location_city</w:t>
      </w:r>
      <w:proofErr w:type="spellEnd"/>
      <w:r>
        <w:t xml:space="preserve">: </w:t>
      </w:r>
      <w:proofErr w:type="gramStart"/>
      <w:r>
        <w:t>{ S</w:t>
      </w:r>
      <w:proofErr w:type="gramEnd"/>
      <w:r>
        <w:t>: '</w:t>
      </w:r>
      <w:proofErr w:type="spellStart"/>
      <w:r>
        <w:t>lexington</w:t>
      </w:r>
      <w:proofErr w:type="spellEnd"/>
      <w:r>
        <w:t>' },</w:t>
      </w:r>
    </w:p>
    <w:p w14:paraId="59B5F2A1" w14:textId="77777777" w:rsidR="00487195" w:rsidRDefault="00487195" w:rsidP="00487195">
      <w:pPr>
        <w:pStyle w:val="HTMLPreformatted"/>
      </w:pPr>
      <w:r>
        <w:t xml:space="preserve">    family: </w:t>
      </w:r>
      <w:proofErr w:type="gramStart"/>
      <w:r>
        <w:t>{ S</w:t>
      </w:r>
      <w:proofErr w:type="gramEnd"/>
      <w:r>
        <w:t>: 'green' },</w:t>
      </w:r>
    </w:p>
    <w:p w14:paraId="3429E753" w14:textId="77777777" w:rsidR="00487195" w:rsidRDefault="00487195" w:rsidP="00487195">
      <w:pPr>
        <w:pStyle w:val="HTMLPreformatted"/>
      </w:pPr>
      <w:r>
        <w:t xml:space="preserve">    description: </w:t>
      </w:r>
    </w:p>
    <w:p w14:paraId="469C3704" w14:textId="77777777" w:rsidR="00487195" w:rsidRDefault="00487195" w:rsidP="00487195">
      <w:pPr>
        <w:pStyle w:val="HTMLPreformatted"/>
      </w:pPr>
      <w:r>
        <w:t xml:space="preserve">     </w:t>
      </w:r>
      <w:proofErr w:type="gramStart"/>
      <w:r>
        <w:t>{ S</w:t>
      </w:r>
      <w:proofErr w:type="gramEnd"/>
      <w:r>
        <w:t>: '</w:t>
      </w:r>
      <w:proofErr w:type="spellStart"/>
      <w:r>
        <w:t>Dexler</w:t>
      </w:r>
      <w:proofErr w:type="spellEnd"/>
      <w:r>
        <w:t xml:space="preserve"> is a protector of the earth and forests. He is as green as the earth and burrows into the ground for protection and extra defense.</w:t>
      </w:r>
      <w:proofErr w:type="gramStart"/>
      <w:r>
        <w:t>' }</w:t>
      </w:r>
      <w:proofErr w:type="gramEnd"/>
      <w:r>
        <w:t>,</w:t>
      </w:r>
    </w:p>
    <w:p w14:paraId="71F76273" w14:textId="77777777" w:rsidR="00487195" w:rsidRDefault="00487195" w:rsidP="00487195">
      <w:pPr>
        <w:pStyle w:val="HTMLPreformatted"/>
      </w:pPr>
      <w:r>
        <w:t xml:space="preserve">    protection: </w:t>
      </w:r>
      <w:proofErr w:type="gramStart"/>
      <w:r>
        <w:t>{ N</w:t>
      </w:r>
      <w:proofErr w:type="gramEnd"/>
      <w:r>
        <w:t>: '2' },</w:t>
      </w:r>
    </w:p>
    <w:p w14:paraId="3A88D95A" w14:textId="77777777" w:rsidR="00487195" w:rsidRDefault="00487195" w:rsidP="00487195">
      <w:pPr>
        <w:pStyle w:val="HTMLPreformatted"/>
      </w:pPr>
      <w:r>
        <w:t xml:space="preserve">    </w:t>
      </w:r>
      <w:proofErr w:type="spellStart"/>
      <w:r>
        <w:t>location_country</w:t>
      </w:r>
      <w:proofErr w:type="spellEnd"/>
      <w:r>
        <w:t xml:space="preserve">: </w:t>
      </w:r>
      <w:proofErr w:type="gramStart"/>
      <w:r>
        <w:t>{ S</w:t>
      </w:r>
      <w:proofErr w:type="gramEnd"/>
      <w:r>
        <w:t>: '</w:t>
      </w:r>
      <w:proofErr w:type="spellStart"/>
      <w:r>
        <w:t>usa</w:t>
      </w:r>
      <w:proofErr w:type="spellEnd"/>
      <w:r>
        <w:t>' },</w:t>
      </w:r>
    </w:p>
    <w:p w14:paraId="2F072A0A" w14:textId="77777777" w:rsidR="00487195" w:rsidRDefault="00487195" w:rsidP="00487195">
      <w:pPr>
        <w:pStyle w:val="HTMLPreformatted"/>
      </w:pPr>
      <w:r>
        <w:t xml:space="preserve">    </w:t>
      </w:r>
      <w:proofErr w:type="spellStart"/>
      <w:r>
        <w:t>location_state</w:t>
      </w:r>
      <w:proofErr w:type="spellEnd"/>
      <w:r>
        <w:t xml:space="preserve">: </w:t>
      </w:r>
      <w:proofErr w:type="gramStart"/>
      <w:r>
        <w:t>{ S</w:t>
      </w:r>
      <w:proofErr w:type="gramEnd"/>
      <w:r>
        <w:t>: '</w:t>
      </w:r>
      <w:proofErr w:type="spellStart"/>
      <w:r>
        <w:t>kentucky</w:t>
      </w:r>
      <w:proofErr w:type="spellEnd"/>
      <w:r>
        <w:t>' },</w:t>
      </w:r>
    </w:p>
    <w:p w14:paraId="40E47B07"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Dexler</w:t>
      </w:r>
      <w:proofErr w:type="spellEnd"/>
      <w:r>
        <w:t>' } } ]</w:t>
      </w:r>
    </w:p>
    <w:p w14:paraId="18509AA1" w14:textId="77777777" w:rsidR="00487195" w:rsidRDefault="00487195" w:rsidP="00487195">
      <w:pPr>
        <w:pStyle w:val="NormalWeb"/>
      </w:pPr>
      <w:r>
        <w:t xml:space="preserve">Now we have </w:t>
      </w:r>
      <w:r>
        <w:rPr>
          <w:rStyle w:val="Emphasis"/>
        </w:rPr>
        <w:t>new</w:t>
      </w:r>
      <w:r>
        <w:t xml:space="preserve"> code we need to compare in X-Ray the difference between the old code and the new code.</w:t>
      </w:r>
    </w:p>
    <w:p w14:paraId="6748D938" w14:textId="77777777" w:rsidR="00487195" w:rsidRDefault="00487195" w:rsidP="00487195">
      <w:pPr>
        <w:pStyle w:val="NormalWeb"/>
      </w:pPr>
      <w:r>
        <w:t xml:space="preserve">Remember we have the old code in the lambda console right now, so let's test that first to instrument the </w:t>
      </w:r>
      <w:r>
        <w:rPr>
          <w:u w:val="single"/>
        </w:rPr>
        <w:t>old code</w:t>
      </w:r>
      <w:r>
        <w:t>, then after this, we will copy and paste our new code and test that, and then we compare the two in X-</w:t>
      </w:r>
      <w:proofErr w:type="gramStart"/>
      <w:r>
        <w:t>Ray..</w:t>
      </w:r>
      <w:proofErr w:type="gramEnd"/>
    </w:p>
    <w:p w14:paraId="70C2252A" w14:textId="77777777" w:rsidR="00487195" w:rsidRDefault="00487195" w:rsidP="00487195">
      <w:pPr>
        <w:pStyle w:val="NormalWeb"/>
      </w:pPr>
      <w:r>
        <w:t xml:space="preserve">Before we used API Gateway to leverage X-Ray, but this situation we are using lambda console and actually by-passing API Gateway to test it. </w:t>
      </w:r>
      <w:proofErr w:type="gramStart"/>
      <w:r>
        <w:t>So</w:t>
      </w:r>
      <w:proofErr w:type="gramEnd"/>
      <w:r>
        <w:t xml:space="preserve"> we must change a setting in our Lambda function that allows to instrumenting with X-Ray </w:t>
      </w:r>
      <w:proofErr w:type="spellStart"/>
      <w:r>
        <w:t>direvtly</w:t>
      </w:r>
      <w:proofErr w:type="spellEnd"/>
      <w:r>
        <w:t xml:space="preserve"> in Lambda.</w:t>
      </w:r>
    </w:p>
    <w:p w14:paraId="6318A4B5" w14:textId="77777777" w:rsidR="00487195" w:rsidRDefault="00487195" w:rsidP="00487195">
      <w:pPr>
        <w:pStyle w:val="NormalWeb"/>
      </w:pPr>
      <w:r>
        <w:t>Let's do that now:</w:t>
      </w:r>
    </w:p>
    <w:p w14:paraId="437395AF" w14:textId="77777777" w:rsidR="00487195" w:rsidRDefault="00487195" w:rsidP="00487195">
      <w:pPr>
        <w:pStyle w:val="Heading4"/>
      </w:pPr>
      <w:bookmarkStart w:id="56" w:name="header-n365"/>
      <w:bookmarkEnd w:id="56"/>
      <w:r>
        <w:t>Step 8.1): Check the latency of the old code (Scan and Filter)</w:t>
      </w:r>
    </w:p>
    <w:p w14:paraId="444243EC" w14:textId="77777777" w:rsidR="00487195" w:rsidRDefault="00487195" w:rsidP="00487195">
      <w:pPr>
        <w:numPr>
          <w:ilvl w:val="0"/>
          <w:numId w:val="54"/>
        </w:numPr>
        <w:spacing w:before="100" w:beforeAutospacing="1" w:after="100" w:afterAutospacing="1"/>
      </w:pPr>
      <w:r>
        <w:t xml:space="preserve">Click the </w:t>
      </w:r>
      <w:r>
        <w:rPr>
          <w:rStyle w:val="Strong"/>
        </w:rPr>
        <w:t>Services</w:t>
      </w:r>
      <w:r>
        <w:t xml:space="preserve"> menu and choose </w:t>
      </w:r>
      <w:r>
        <w:rPr>
          <w:rStyle w:val="Strong"/>
        </w:rPr>
        <w:t>Lambda</w:t>
      </w:r>
      <w:r>
        <w:t>.</w:t>
      </w:r>
    </w:p>
    <w:p w14:paraId="3D349D69" w14:textId="77777777" w:rsidR="00487195" w:rsidRDefault="00487195" w:rsidP="00487195">
      <w:pPr>
        <w:numPr>
          <w:ilvl w:val="0"/>
          <w:numId w:val="54"/>
        </w:numPr>
        <w:spacing w:before="100" w:beforeAutospacing="1" w:after="100" w:afterAutospacing="1"/>
      </w:pPr>
      <w:r>
        <w:t xml:space="preserve">Click on the Lambda function </w:t>
      </w:r>
      <w:proofErr w:type="spellStart"/>
      <w:r>
        <w:rPr>
          <w:rStyle w:val="Strong"/>
        </w:rPr>
        <w:t>DragonSearch</w:t>
      </w:r>
      <w:proofErr w:type="spellEnd"/>
      <w:r>
        <w:t>.</w:t>
      </w:r>
    </w:p>
    <w:p w14:paraId="26879578" w14:textId="77777777" w:rsidR="00487195" w:rsidRDefault="00487195" w:rsidP="00487195">
      <w:pPr>
        <w:numPr>
          <w:ilvl w:val="0"/>
          <w:numId w:val="54"/>
        </w:numPr>
        <w:spacing w:before="100" w:beforeAutospacing="1" w:after="100" w:afterAutospacing="1"/>
      </w:pPr>
      <w:r>
        <w:t xml:space="preserve">Scroll down to the </w:t>
      </w:r>
      <w:r>
        <w:rPr>
          <w:rStyle w:val="Strong"/>
        </w:rPr>
        <w:t>Debugging and error handling</w:t>
      </w:r>
      <w:r>
        <w:t xml:space="preserve"> card.</w:t>
      </w:r>
    </w:p>
    <w:p w14:paraId="3A7DEBA5" w14:textId="77777777" w:rsidR="00487195" w:rsidRDefault="00487195" w:rsidP="00487195">
      <w:pPr>
        <w:numPr>
          <w:ilvl w:val="0"/>
          <w:numId w:val="54"/>
        </w:numPr>
        <w:spacing w:before="100" w:beforeAutospacing="1" w:after="100" w:afterAutospacing="1"/>
      </w:pPr>
      <w:r>
        <w:t xml:space="preserve">Click the check mark under </w:t>
      </w:r>
      <w:r>
        <w:rPr>
          <w:rStyle w:val="Strong"/>
        </w:rPr>
        <w:t xml:space="preserve">Enable active </w:t>
      </w:r>
      <w:proofErr w:type="spellStart"/>
      <w:r>
        <w:rPr>
          <w:rStyle w:val="Strong"/>
        </w:rPr>
        <w:t>tracing</w:t>
      </w:r>
      <w:proofErr w:type="spellEnd"/>
      <w:r>
        <w:t>.</w:t>
      </w:r>
    </w:p>
    <w:p w14:paraId="0BC5E49F" w14:textId="77777777" w:rsidR="00487195" w:rsidRDefault="00487195" w:rsidP="00487195">
      <w:pPr>
        <w:numPr>
          <w:ilvl w:val="0"/>
          <w:numId w:val="54"/>
        </w:numPr>
        <w:spacing w:before="100" w:beforeAutospacing="1" w:after="100" w:afterAutospacing="1"/>
      </w:pPr>
      <w:r>
        <w:t xml:space="preserve">Click the </w:t>
      </w:r>
      <w:r>
        <w:rPr>
          <w:rStyle w:val="Strong"/>
        </w:rPr>
        <w:t>Save</w:t>
      </w:r>
      <w:r>
        <w:t xml:space="preserve"> button.</w:t>
      </w:r>
    </w:p>
    <w:p w14:paraId="41E06CC5" w14:textId="77777777" w:rsidR="00487195" w:rsidRDefault="00487195" w:rsidP="00487195">
      <w:pPr>
        <w:numPr>
          <w:ilvl w:val="0"/>
          <w:numId w:val="54"/>
        </w:numPr>
        <w:spacing w:before="100" w:beforeAutospacing="1" w:after="100" w:afterAutospacing="1"/>
      </w:pPr>
      <w:r>
        <w:t xml:space="preserve">Click on the dropdown next to the Test button and select </w:t>
      </w:r>
      <w:proofErr w:type="spellStart"/>
      <w:r>
        <w:rPr>
          <w:rStyle w:val="Strong"/>
        </w:rPr>
        <w:t>JustOneDragon</w:t>
      </w:r>
      <w:proofErr w:type="spellEnd"/>
      <w:r>
        <w:t>.</w:t>
      </w:r>
    </w:p>
    <w:p w14:paraId="59B9A692" w14:textId="77777777" w:rsidR="00487195" w:rsidRDefault="00487195" w:rsidP="00487195">
      <w:pPr>
        <w:numPr>
          <w:ilvl w:val="0"/>
          <w:numId w:val="54"/>
        </w:numPr>
        <w:spacing w:before="100" w:beforeAutospacing="1" w:after="100" w:afterAutospacing="1"/>
      </w:pPr>
      <w:r>
        <w:t xml:space="preserve">Click the </w:t>
      </w:r>
      <w:r>
        <w:rPr>
          <w:rStyle w:val="Strong"/>
        </w:rPr>
        <w:t>Test</w:t>
      </w:r>
      <w:r>
        <w:t xml:space="preserve"> button.</w:t>
      </w:r>
    </w:p>
    <w:p w14:paraId="4238032F" w14:textId="77777777" w:rsidR="00487195" w:rsidRDefault="00487195" w:rsidP="00487195">
      <w:pPr>
        <w:numPr>
          <w:ilvl w:val="0"/>
          <w:numId w:val="54"/>
        </w:numPr>
        <w:spacing w:before="100" w:beforeAutospacing="1" w:after="100" w:afterAutospacing="1"/>
      </w:pPr>
      <w:r>
        <w:t xml:space="preserve">Click on the </w:t>
      </w:r>
      <w:r>
        <w:rPr>
          <w:rStyle w:val="Strong"/>
        </w:rPr>
        <w:t>Monitoring</w:t>
      </w:r>
      <w:r>
        <w:t xml:space="preserve"> tab.</w:t>
      </w:r>
    </w:p>
    <w:p w14:paraId="79DEFB3C" w14:textId="77777777" w:rsidR="00487195" w:rsidRDefault="00487195" w:rsidP="00487195">
      <w:pPr>
        <w:numPr>
          <w:ilvl w:val="0"/>
          <w:numId w:val="54"/>
        </w:numPr>
        <w:spacing w:before="100" w:beforeAutospacing="1" w:after="100" w:afterAutospacing="1"/>
      </w:pPr>
      <w:r>
        <w:t xml:space="preserve">Click on the </w:t>
      </w:r>
      <w:r>
        <w:rPr>
          <w:rStyle w:val="Strong"/>
        </w:rPr>
        <w:t>View traces in X-Ray</w:t>
      </w:r>
      <w:r>
        <w:t xml:space="preserve"> button.</w:t>
      </w:r>
    </w:p>
    <w:p w14:paraId="7A5932D7" w14:textId="77777777" w:rsidR="00487195" w:rsidRDefault="00487195" w:rsidP="00487195">
      <w:pPr>
        <w:numPr>
          <w:ilvl w:val="0"/>
          <w:numId w:val="54"/>
        </w:numPr>
        <w:spacing w:before="100" w:beforeAutospacing="1" w:after="100" w:afterAutospacing="1"/>
      </w:pPr>
      <w:r>
        <w:t xml:space="preserve">In the </w:t>
      </w:r>
      <w:r>
        <w:rPr>
          <w:rStyle w:val="Strong"/>
        </w:rPr>
        <w:t>Trace list</w:t>
      </w:r>
      <w:r>
        <w:t xml:space="preserve"> table, you should see a trace with an </w:t>
      </w:r>
      <w:r>
        <w:rPr>
          <w:rStyle w:val="Strong"/>
        </w:rPr>
        <w:t>Age</w:t>
      </w:r>
      <w:r>
        <w:t xml:space="preserve"> that's matching to your last test. It should be a few seconds old. If you don't see it, click the refresh button icon at the top of the page. Once you found the trace, click on its </w:t>
      </w:r>
      <w:r>
        <w:rPr>
          <w:rStyle w:val="Strong"/>
        </w:rPr>
        <w:t>ID</w:t>
      </w:r>
      <w:r>
        <w:t>.</w:t>
      </w:r>
    </w:p>
    <w:p w14:paraId="4B0060A9" w14:textId="77777777" w:rsidR="00487195" w:rsidRDefault="00487195" w:rsidP="00487195">
      <w:pPr>
        <w:numPr>
          <w:ilvl w:val="0"/>
          <w:numId w:val="54"/>
        </w:numPr>
        <w:spacing w:before="100" w:beforeAutospacing="1" w:after="100" w:afterAutospacing="1"/>
      </w:pPr>
      <w:r>
        <w:t xml:space="preserve">On the </w:t>
      </w:r>
      <w:r>
        <w:rPr>
          <w:rStyle w:val="Strong"/>
        </w:rPr>
        <w:t>DynamoDB</w:t>
      </w:r>
      <w:r>
        <w:t xml:space="preserve"> line, you will find the </w:t>
      </w:r>
      <w:r>
        <w:rPr>
          <w:rStyle w:val="Strong"/>
        </w:rPr>
        <w:t>Duration</w:t>
      </w:r>
      <w:r>
        <w:t xml:space="preserve"> for the Scan call. Take that number in note to use later.</w:t>
      </w:r>
    </w:p>
    <w:p w14:paraId="6889054A" w14:textId="77777777" w:rsidR="00487195" w:rsidRDefault="00487195" w:rsidP="00487195">
      <w:pPr>
        <w:pStyle w:val="Heading4"/>
      </w:pPr>
      <w:bookmarkStart w:id="57" w:name="header-n389"/>
      <w:bookmarkEnd w:id="57"/>
      <w:r>
        <w:t>Step 8.2): Change to a Query</w:t>
      </w:r>
    </w:p>
    <w:p w14:paraId="6B9CD62D" w14:textId="77777777" w:rsidR="00487195" w:rsidRDefault="00487195" w:rsidP="00487195">
      <w:pPr>
        <w:pStyle w:val="NormalWeb"/>
      </w:pPr>
      <w:r>
        <w:t>It's time to do some code to potentially optimize it.</w:t>
      </w:r>
    </w:p>
    <w:p w14:paraId="7AD16492" w14:textId="77777777" w:rsidR="00487195" w:rsidRDefault="00487195" w:rsidP="00487195">
      <w:pPr>
        <w:pStyle w:val="NormalWeb"/>
        <w:numPr>
          <w:ilvl w:val="0"/>
          <w:numId w:val="55"/>
        </w:numPr>
      </w:pPr>
      <w:r>
        <w:t xml:space="preserve">Click the </w:t>
      </w:r>
      <w:r>
        <w:rPr>
          <w:rStyle w:val="Strong"/>
        </w:rPr>
        <w:t>Services</w:t>
      </w:r>
      <w:r>
        <w:t xml:space="preserve"> menu and choose </w:t>
      </w:r>
      <w:r>
        <w:rPr>
          <w:rStyle w:val="Strong"/>
        </w:rPr>
        <w:t>Lambda</w:t>
      </w:r>
      <w:r>
        <w:t>.</w:t>
      </w:r>
    </w:p>
    <w:p w14:paraId="4E0C285A" w14:textId="77777777" w:rsidR="00487195" w:rsidRDefault="00487195" w:rsidP="00487195">
      <w:pPr>
        <w:pStyle w:val="NormalWeb"/>
        <w:numPr>
          <w:ilvl w:val="0"/>
          <w:numId w:val="55"/>
        </w:numPr>
      </w:pPr>
      <w:r>
        <w:lastRenderedPageBreak/>
        <w:t xml:space="preserve">Click on the Lambda function </w:t>
      </w:r>
      <w:proofErr w:type="spellStart"/>
      <w:r>
        <w:rPr>
          <w:rStyle w:val="Strong"/>
        </w:rPr>
        <w:t>DragonSearch</w:t>
      </w:r>
      <w:proofErr w:type="spellEnd"/>
      <w:r>
        <w:t>.</w:t>
      </w:r>
    </w:p>
    <w:p w14:paraId="4374F384" w14:textId="77777777" w:rsidR="00487195" w:rsidRDefault="00487195" w:rsidP="00487195">
      <w:pPr>
        <w:pStyle w:val="NormalWeb"/>
        <w:numPr>
          <w:ilvl w:val="0"/>
          <w:numId w:val="55"/>
        </w:numPr>
      </w:pPr>
      <w:r>
        <w:t xml:space="preserve">In the </w:t>
      </w:r>
      <w:r>
        <w:rPr>
          <w:rStyle w:val="Strong"/>
        </w:rPr>
        <w:t>Function code</w:t>
      </w:r>
      <w:r>
        <w:t xml:space="preserve"> section, replace it all with your new </w:t>
      </w:r>
      <w:r>
        <w:rPr>
          <w:rStyle w:val="HTMLCode"/>
        </w:rPr>
        <w:t>scan_dragon_optimized_query.js</w:t>
      </w:r>
      <w:r>
        <w:t xml:space="preserve"> code.</w:t>
      </w:r>
    </w:p>
    <w:p w14:paraId="78AEDB3A" w14:textId="77777777" w:rsidR="00487195" w:rsidRDefault="00487195" w:rsidP="00487195">
      <w:pPr>
        <w:pStyle w:val="NormalWeb"/>
        <w:numPr>
          <w:ilvl w:val="0"/>
          <w:numId w:val="55"/>
        </w:numPr>
      </w:pPr>
      <w:r>
        <w:t>You can directly modify the code in the Lambda console.</w:t>
      </w:r>
    </w:p>
    <w:p w14:paraId="671D3CD3" w14:textId="77777777" w:rsidR="00487195" w:rsidRDefault="00487195" w:rsidP="00487195">
      <w:pPr>
        <w:numPr>
          <w:ilvl w:val="1"/>
          <w:numId w:val="55"/>
        </w:numPr>
        <w:spacing w:before="100" w:beforeAutospacing="1" w:after="100" w:afterAutospacing="1"/>
      </w:pPr>
      <w:r>
        <w:t xml:space="preserve">If you have issues, you can find the solution of the code in the file </w:t>
      </w:r>
      <w:r>
        <w:rPr>
          <w:rStyle w:val="HTMLCode"/>
          <w:rFonts w:eastAsiaTheme="minorHAnsi"/>
        </w:rPr>
        <w:t>scan_dragon-optimized-query.js</w:t>
      </w:r>
      <w:r>
        <w:t xml:space="preserve"> located in the </w:t>
      </w:r>
      <w:r>
        <w:rPr>
          <w:rStyle w:val="HTMLCode"/>
          <w:rFonts w:eastAsiaTheme="minorHAnsi"/>
        </w:rPr>
        <w:t>lab4/solution</w:t>
      </w:r>
      <w:r>
        <w:t xml:space="preserve"> folder of your Cloud9 environment. Replace the entire code in the Lambda function with the code in that file.</w:t>
      </w:r>
    </w:p>
    <w:p w14:paraId="67B35520" w14:textId="77777777" w:rsidR="00487195" w:rsidRDefault="00487195" w:rsidP="00487195">
      <w:pPr>
        <w:pStyle w:val="NormalWeb"/>
        <w:numPr>
          <w:ilvl w:val="0"/>
          <w:numId w:val="55"/>
        </w:numPr>
      </w:pPr>
      <w:r>
        <w:t xml:space="preserve">To test the code, click the </w:t>
      </w:r>
      <w:r>
        <w:rPr>
          <w:rStyle w:val="Strong"/>
        </w:rPr>
        <w:t>Save</w:t>
      </w:r>
      <w:r>
        <w:t xml:space="preserve"> button, select </w:t>
      </w:r>
      <w:proofErr w:type="spellStart"/>
      <w:r>
        <w:rPr>
          <w:rStyle w:val="Strong"/>
        </w:rPr>
        <w:t>JustOneDragon</w:t>
      </w:r>
      <w:proofErr w:type="spellEnd"/>
      <w:r>
        <w:t xml:space="preserve"> from the dropdown next to the Test button and click the </w:t>
      </w:r>
      <w:r>
        <w:rPr>
          <w:rStyle w:val="Strong"/>
        </w:rPr>
        <w:t>Test</w:t>
      </w:r>
      <w:r>
        <w:t xml:space="preserve"> button. If your code works, you should get a dragon with the </w:t>
      </w:r>
      <w:proofErr w:type="spellStart"/>
      <w:r>
        <w:rPr>
          <w:rStyle w:val="HTMLCode"/>
        </w:rPr>
        <w:t>dragon_name</w:t>
      </w:r>
      <w:proofErr w:type="spellEnd"/>
      <w:r>
        <w:t xml:space="preserve"> attribute set to </w:t>
      </w:r>
      <w:proofErr w:type="spellStart"/>
      <w:r>
        <w:rPr>
          <w:rStyle w:val="Strong"/>
        </w:rPr>
        <w:t>Cassidiuma</w:t>
      </w:r>
      <w:proofErr w:type="spellEnd"/>
      <w:r>
        <w:t xml:space="preserve"> returned similar to the following:</w:t>
      </w:r>
    </w:p>
    <w:p w14:paraId="65D58ABC" w14:textId="77777777" w:rsidR="00487195" w:rsidRDefault="00487195" w:rsidP="00487195">
      <w:pPr>
        <w:pStyle w:val="HTMLPreformatted"/>
        <w:numPr>
          <w:ilvl w:val="0"/>
          <w:numId w:val="55"/>
        </w:numPr>
        <w:tabs>
          <w:tab w:val="clear" w:pos="720"/>
        </w:tabs>
      </w:pPr>
      <w:r>
        <w:t>[</w:t>
      </w:r>
    </w:p>
    <w:p w14:paraId="4C382D88" w14:textId="77777777" w:rsidR="00487195" w:rsidRDefault="00487195" w:rsidP="00487195">
      <w:pPr>
        <w:pStyle w:val="HTMLPreformatted"/>
        <w:numPr>
          <w:ilvl w:val="0"/>
          <w:numId w:val="55"/>
        </w:numPr>
        <w:tabs>
          <w:tab w:val="clear" w:pos="720"/>
        </w:tabs>
      </w:pPr>
      <w:r>
        <w:t xml:space="preserve">  {</w:t>
      </w:r>
    </w:p>
    <w:p w14:paraId="22378F14" w14:textId="77777777" w:rsidR="00487195" w:rsidRDefault="00487195" w:rsidP="00487195">
      <w:pPr>
        <w:pStyle w:val="HTMLPreformatted"/>
        <w:numPr>
          <w:ilvl w:val="0"/>
          <w:numId w:val="55"/>
        </w:numPr>
        <w:tabs>
          <w:tab w:val="clear" w:pos="720"/>
        </w:tabs>
      </w:pPr>
      <w:r>
        <w:t xml:space="preserve">    "</w:t>
      </w:r>
      <w:proofErr w:type="spellStart"/>
      <w:r>
        <w:t>location_neighborhood</w:t>
      </w:r>
      <w:proofErr w:type="spellEnd"/>
      <w:r>
        <w:t>": {</w:t>
      </w:r>
    </w:p>
    <w:p w14:paraId="4878AF7B" w14:textId="77777777" w:rsidR="00487195" w:rsidRDefault="00487195" w:rsidP="00487195">
      <w:pPr>
        <w:pStyle w:val="HTMLPreformatted"/>
        <w:numPr>
          <w:ilvl w:val="0"/>
          <w:numId w:val="55"/>
        </w:numPr>
        <w:tabs>
          <w:tab w:val="clear" w:pos="720"/>
        </w:tabs>
      </w:pPr>
      <w:r>
        <w:t xml:space="preserve">      "S": "poplar </w:t>
      </w:r>
      <w:proofErr w:type="spellStart"/>
      <w:r>
        <w:t>st</w:t>
      </w:r>
      <w:proofErr w:type="spellEnd"/>
      <w:r>
        <w:t>"</w:t>
      </w:r>
    </w:p>
    <w:p w14:paraId="58F0EAE2" w14:textId="77777777" w:rsidR="00487195" w:rsidRDefault="00487195" w:rsidP="00487195">
      <w:pPr>
        <w:pStyle w:val="HTMLPreformatted"/>
        <w:numPr>
          <w:ilvl w:val="0"/>
          <w:numId w:val="55"/>
        </w:numPr>
        <w:tabs>
          <w:tab w:val="clear" w:pos="720"/>
        </w:tabs>
      </w:pPr>
      <w:r>
        <w:t xml:space="preserve">    },</w:t>
      </w:r>
    </w:p>
    <w:p w14:paraId="2D6FBAD7" w14:textId="77777777" w:rsidR="00487195" w:rsidRDefault="00487195" w:rsidP="00487195">
      <w:pPr>
        <w:pStyle w:val="HTMLPreformatted"/>
        <w:numPr>
          <w:ilvl w:val="0"/>
          <w:numId w:val="55"/>
        </w:numPr>
        <w:tabs>
          <w:tab w:val="clear" w:pos="720"/>
        </w:tabs>
      </w:pPr>
      <w:r>
        <w:t xml:space="preserve">    "damage": {</w:t>
      </w:r>
    </w:p>
    <w:p w14:paraId="325FA2AC" w14:textId="77777777" w:rsidR="00487195" w:rsidRDefault="00487195" w:rsidP="00487195">
      <w:pPr>
        <w:pStyle w:val="HTMLPreformatted"/>
        <w:numPr>
          <w:ilvl w:val="0"/>
          <w:numId w:val="55"/>
        </w:numPr>
        <w:tabs>
          <w:tab w:val="clear" w:pos="720"/>
        </w:tabs>
      </w:pPr>
      <w:r>
        <w:t xml:space="preserve">      "N": "7"</w:t>
      </w:r>
    </w:p>
    <w:p w14:paraId="19F06EC9" w14:textId="77777777" w:rsidR="00487195" w:rsidRDefault="00487195" w:rsidP="00487195">
      <w:pPr>
        <w:pStyle w:val="HTMLPreformatted"/>
        <w:numPr>
          <w:ilvl w:val="0"/>
          <w:numId w:val="55"/>
        </w:numPr>
        <w:tabs>
          <w:tab w:val="clear" w:pos="720"/>
        </w:tabs>
      </w:pPr>
      <w:r>
        <w:t xml:space="preserve">    },</w:t>
      </w:r>
    </w:p>
    <w:p w14:paraId="37D6E7BE" w14:textId="77777777" w:rsidR="00487195" w:rsidRDefault="00487195" w:rsidP="00487195">
      <w:pPr>
        <w:pStyle w:val="HTMLPreformatted"/>
        <w:numPr>
          <w:ilvl w:val="0"/>
          <w:numId w:val="55"/>
        </w:numPr>
        <w:tabs>
          <w:tab w:val="clear" w:pos="720"/>
        </w:tabs>
      </w:pPr>
      <w:r>
        <w:t xml:space="preserve">    "</w:t>
      </w:r>
      <w:proofErr w:type="spellStart"/>
      <w:r>
        <w:t>location_city</w:t>
      </w:r>
      <w:proofErr w:type="spellEnd"/>
      <w:r>
        <w:t>": {</w:t>
      </w:r>
    </w:p>
    <w:p w14:paraId="4A852BE1" w14:textId="77777777" w:rsidR="00487195" w:rsidRDefault="00487195" w:rsidP="00487195">
      <w:pPr>
        <w:pStyle w:val="HTMLPreformatted"/>
        <w:numPr>
          <w:ilvl w:val="0"/>
          <w:numId w:val="55"/>
        </w:numPr>
        <w:tabs>
          <w:tab w:val="clear" w:pos="720"/>
        </w:tabs>
      </w:pPr>
      <w:r>
        <w:t xml:space="preserve">      "S": "</w:t>
      </w:r>
      <w:proofErr w:type="spellStart"/>
      <w:r>
        <w:t>colby</w:t>
      </w:r>
      <w:proofErr w:type="spellEnd"/>
      <w:r>
        <w:t>"</w:t>
      </w:r>
    </w:p>
    <w:p w14:paraId="71F137FE" w14:textId="77777777" w:rsidR="00487195" w:rsidRDefault="00487195" w:rsidP="00487195">
      <w:pPr>
        <w:pStyle w:val="HTMLPreformatted"/>
        <w:numPr>
          <w:ilvl w:val="0"/>
          <w:numId w:val="55"/>
        </w:numPr>
        <w:tabs>
          <w:tab w:val="clear" w:pos="720"/>
        </w:tabs>
      </w:pPr>
      <w:r>
        <w:t xml:space="preserve">    },</w:t>
      </w:r>
    </w:p>
    <w:p w14:paraId="4DFE02A2" w14:textId="77777777" w:rsidR="00487195" w:rsidRDefault="00487195" w:rsidP="00487195">
      <w:pPr>
        <w:pStyle w:val="HTMLPreformatted"/>
        <w:numPr>
          <w:ilvl w:val="0"/>
          <w:numId w:val="55"/>
        </w:numPr>
        <w:tabs>
          <w:tab w:val="clear" w:pos="720"/>
        </w:tabs>
      </w:pPr>
      <w:r>
        <w:t xml:space="preserve">    "family": {</w:t>
      </w:r>
    </w:p>
    <w:p w14:paraId="24B7E854" w14:textId="77777777" w:rsidR="00487195" w:rsidRDefault="00487195" w:rsidP="00487195">
      <w:pPr>
        <w:pStyle w:val="HTMLPreformatted"/>
        <w:numPr>
          <w:ilvl w:val="0"/>
          <w:numId w:val="55"/>
        </w:numPr>
        <w:tabs>
          <w:tab w:val="clear" w:pos="720"/>
        </w:tabs>
      </w:pPr>
      <w:r>
        <w:t xml:space="preserve">      "S": "green"</w:t>
      </w:r>
    </w:p>
    <w:p w14:paraId="3E58B270" w14:textId="77777777" w:rsidR="00487195" w:rsidRDefault="00487195" w:rsidP="00487195">
      <w:pPr>
        <w:pStyle w:val="HTMLPreformatted"/>
        <w:numPr>
          <w:ilvl w:val="0"/>
          <w:numId w:val="55"/>
        </w:numPr>
        <w:tabs>
          <w:tab w:val="clear" w:pos="720"/>
        </w:tabs>
      </w:pPr>
      <w:r>
        <w:t xml:space="preserve">    },</w:t>
      </w:r>
    </w:p>
    <w:p w14:paraId="6BC236F2" w14:textId="77777777" w:rsidR="00487195" w:rsidRDefault="00487195" w:rsidP="00487195">
      <w:pPr>
        <w:pStyle w:val="HTMLPreformatted"/>
        <w:numPr>
          <w:ilvl w:val="0"/>
          <w:numId w:val="55"/>
        </w:numPr>
        <w:tabs>
          <w:tab w:val="clear" w:pos="720"/>
        </w:tabs>
      </w:pPr>
      <w:r>
        <w:t xml:space="preserve">    "description": {</w:t>
      </w:r>
    </w:p>
    <w:p w14:paraId="14C2CDF7" w14:textId="77777777" w:rsidR="00487195" w:rsidRDefault="00487195" w:rsidP="00487195">
      <w:pPr>
        <w:pStyle w:val="HTMLPreformatted"/>
        <w:numPr>
          <w:ilvl w:val="0"/>
          <w:numId w:val="55"/>
        </w:numPr>
        <w:tabs>
          <w:tab w:val="clear" w:pos="720"/>
        </w:tabs>
      </w:pPr>
      <w:r>
        <w:t xml:space="preserve">      "S":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
    <w:p w14:paraId="10642D83" w14:textId="77777777" w:rsidR="00487195" w:rsidRDefault="00487195" w:rsidP="00487195">
      <w:pPr>
        <w:pStyle w:val="HTMLPreformatted"/>
        <w:numPr>
          <w:ilvl w:val="0"/>
          <w:numId w:val="55"/>
        </w:numPr>
        <w:tabs>
          <w:tab w:val="clear" w:pos="720"/>
        </w:tabs>
      </w:pPr>
      <w:r>
        <w:t xml:space="preserve">    },</w:t>
      </w:r>
    </w:p>
    <w:p w14:paraId="6E32B794" w14:textId="77777777" w:rsidR="00487195" w:rsidRDefault="00487195" w:rsidP="00487195">
      <w:pPr>
        <w:pStyle w:val="HTMLPreformatted"/>
        <w:numPr>
          <w:ilvl w:val="0"/>
          <w:numId w:val="55"/>
        </w:numPr>
        <w:tabs>
          <w:tab w:val="clear" w:pos="720"/>
        </w:tabs>
      </w:pPr>
      <w:r>
        <w:t xml:space="preserve">    "protection": {</w:t>
      </w:r>
    </w:p>
    <w:p w14:paraId="2AB9A36D" w14:textId="77777777" w:rsidR="00487195" w:rsidRDefault="00487195" w:rsidP="00487195">
      <w:pPr>
        <w:pStyle w:val="HTMLPreformatted"/>
        <w:numPr>
          <w:ilvl w:val="0"/>
          <w:numId w:val="55"/>
        </w:numPr>
        <w:tabs>
          <w:tab w:val="clear" w:pos="720"/>
        </w:tabs>
      </w:pPr>
      <w:r>
        <w:t xml:space="preserve">      "N": "10"</w:t>
      </w:r>
    </w:p>
    <w:p w14:paraId="2EBF4D69" w14:textId="77777777" w:rsidR="00487195" w:rsidRDefault="00487195" w:rsidP="00487195">
      <w:pPr>
        <w:pStyle w:val="HTMLPreformatted"/>
        <w:numPr>
          <w:ilvl w:val="0"/>
          <w:numId w:val="55"/>
        </w:numPr>
        <w:tabs>
          <w:tab w:val="clear" w:pos="720"/>
        </w:tabs>
      </w:pPr>
      <w:r>
        <w:t xml:space="preserve">    },</w:t>
      </w:r>
    </w:p>
    <w:p w14:paraId="7C09938D" w14:textId="77777777" w:rsidR="00487195" w:rsidRDefault="00487195" w:rsidP="00487195">
      <w:pPr>
        <w:pStyle w:val="HTMLPreformatted"/>
        <w:numPr>
          <w:ilvl w:val="0"/>
          <w:numId w:val="55"/>
        </w:numPr>
        <w:tabs>
          <w:tab w:val="clear" w:pos="720"/>
        </w:tabs>
      </w:pPr>
      <w:r>
        <w:t xml:space="preserve">    "</w:t>
      </w:r>
      <w:proofErr w:type="spellStart"/>
      <w:r>
        <w:t>location_country</w:t>
      </w:r>
      <w:proofErr w:type="spellEnd"/>
      <w:r>
        <w:t>": {</w:t>
      </w:r>
    </w:p>
    <w:p w14:paraId="166E8355" w14:textId="77777777" w:rsidR="00487195" w:rsidRDefault="00487195" w:rsidP="00487195">
      <w:pPr>
        <w:pStyle w:val="HTMLPreformatted"/>
        <w:numPr>
          <w:ilvl w:val="0"/>
          <w:numId w:val="55"/>
        </w:numPr>
        <w:tabs>
          <w:tab w:val="clear" w:pos="720"/>
        </w:tabs>
      </w:pPr>
      <w:r>
        <w:t xml:space="preserve">      "S": "</w:t>
      </w:r>
      <w:proofErr w:type="spellStart"/>
      <w:r>
        <w:t>usa</w:t>
      </w:r>
      <w:proofErr w:type="spellEnd"/>
      <w:r>
        <w:t>"</w:t>
      </w:r>
    </w:p>
    <w:p w14:paraId="28B11824" w14:textId="77777777" w:rsidR="00487195" w:rsidRDefault="00487195" w:rsidP="00487195">
      <w:pPr>
        <w:pStyle w:val="HTMLPreformatted"/>
        <w:numPr>
          <w:ilvl w:val="0"/>
          <w:numId w:val="55"/>
        </w:numPr>
        <w:tabs>
          <w:tab w:val="clear" w:pos="720"/>
        </w:tabs>
      </w:pPr>
      <w:r>
        <w:t xml:space="preserve">    },</w:t>
      </w:r>
    </w:p>
    <w:p w14:paraId="2CF7E2C3" w14:textId="77777777" w:rsidR="00487195" w:rsidRDefault="00487195" w:rsidP="00487195">
      <w:pPr>
        <w:pStyle w:val="HTMLPreformatted"/>
        <w:numPr>
          <w:ilvl w:val="0"/>
          <w:numId w:val="55"/>
        </w:numPr>
        <w:tabs>
          <w:tab w:val="clear" w:pos="720"/>
        </w:tabs>
      </w:pPr>
      <w:r>
        <w:t xml:space="preserve">    "</w:t>
      </w:r>
      <w:proofErr w:type="spellStart"/>
      <w:r>
        <w:t>location_state</w:t>
      </w:r>
      <w:proofErr w:type="spellEnd"/>
      <w:r>
        <w:t>": {</w:t>
      </w:r>
    </w:p>
    <w:p w14:paraId="3CC329D5" w14:textId="77777777" w:rsidR="00487195" w:rsidRDefault="00487195" w:rsidP="00487195">
      <w:pPr>
        <w:pStyle w:val="HTMLPreformatted"/>
        <w:numPr>
          <w:ilvl w:val="0"/>
          <w:numId w:val="55"/>
        </w:numPr>
        <w:tabs>
          <w:tab w:val="clear" w:pos="720"/>
        </w:tabs>
      </w:pPr>
      <w:r>
        <w:t xml:space="preserve">      "S": "</w:t>
      </w:r>
      <w:proofErr w:type="spellStart"/>
      <w:r>
        <w:t>kansas</w:t>
      </w:r>
      <w:proofErr w:type="spellEnd"/>
      <w:r>
        <w:t>"</w:t>
      </w:r>
    </w:p>
    <w:p w14:paraId="2628A5CD" w14:textId="77777777" w:rsidR="00487195" w:rsidRDefault="00487195" w:rsidP="00487195">
      <w:pPr>
        <w:pStyle w:val="HTMLPreformatted"/>
        <w:numPr>
          <w:ilvl w:val="0"/>
          <w:numId w:val="55"/>
        </w:numPr>
        <w:tabs>
          <w:tab w:val="clear" w:pos="720"/>
        </w:tabs>
      </w:pPr>
      <w:r>
        <w:t xml:space="preserve">    },</w:t>
      </w:r>
    </w:p>
    <w:p w14:paraId="006D5FA6" w14:textId="77777777" w:rsidR="00487195" w:rsidRDefault="00487195" w:rsidP="00487195">
      <w:pPr>
        <w:pStyle w:val="HTMLPreformatted"/>
        <w:numPr>
          <w:ilvl w:val="0"/>
          <w:numId w:val="55"/>
        </w:numPr>
        <w:tabs>
          <w:tab w:val="clear" w:pos="720"/>
        </w:tabs>
      </w:pPr>
      <w:r>
        <w:t xml:space="preserve">    "</w:t>
      </w:r>
      <w:proofErr w:type="spellStart"/>
      <w:r>
        <w:t>dragon_name</w:t>
      </w:r>
      <w:proofErr w:type="spellEnd"/>
      <w:r>
        <w:t>": {</w:t>
      </w:r>
    </w:p>
    <w:p w14:paraId="7EFB234A" w14:textId="77777777" w:rsidR="00487195" w:rsidRDefault="00487195" w:rsidP="00487195">
      <w:pPr>
        <w:pStyle w:val="HTMLPreformatted"/>
        <w:numPr>
          <w:ilvl w:val="0"/>
          <w:numId w:val="55"/>
        </w:numPr>
        <w:tabs>
          <w:tab w:val="clear" w:pos="720"/>
        </w:tabs>
      </w:pPr>
      <w:r>
        <w:t xml:space="preserve">      "S": "</w:t>
      </w:r>
      <w:proofErr w:type="spellStart"/>
      <w:r>
        <w:t>Cassidiuma</w:t>
      </w:r>
      <w:proofErr w:type="spellEnd"/>
      <w:r>
        <w:t>"</w:t>
      </w:r>
    </w:p>
    <w:p w14:paraId="0385D2BC" w14:textId="77777777" w:rsidR="00487195" w:rsidRDefault="00487195" w:rsidP="00487195">
      <w:pPr>
        <w:pStyle w:val="HTMLPreformatted"/>
        <w:numPr>
          <w:ilvl w:val="0"/>
          <w:numId w:val="55"/>
        </w:numPr>
        <w:tabs>
          <w:tab w:val="clear" w:pos="720"/>
        </w:tabs>
      </w:pPr>
      <w:r>
        <w:t xml:space="preserve">    }</w:t>
      </w:r>
    </w:p>
    <w:p w14:paraId="3FF23743" w14:textId="77777777" w:rsidR="00487195" w:rsidRDefault="00487195" w:rsidP="00487195">
      <w:pPr>
        <w:pStyle w:val="HTMLPreformatted"/>
        <w:numPr>
          <w:ilvl w:val="0"/>
          <w:numId w:val="55"/>
        </w:numPr>
        <w:tabs>
          <w:tab w:val="clear" w:pos="720"/>
        </w:tabs>
      </w:pPr>
      <w:r>
        <w:t xml:space="preserve">  }</w:t>
      </w:r>
    </w:p>
    <w:p w14:paraId="4A3ECB53" w14:textId="77777777" w:rsidR="00487195" w:rsidRDefault="00487195" w:rsidP="00487195">
      <w:pPr>
        <w:pStyle w:val="HTMLPreformatted"/>
        <w:numPr>
          <w:ilvl w:val="0"/>
          <w:numId w:val="55"/>
        </w:numPr>
        <w:tabs>
          <w:tab w:val="clear" w:pos="720"/>
        </w:tabs>
      </w:pPr>
      <w:r>
        <w:t>]</w:t>
      </w:r>
    </w:p>
    <w:p w14:paraId="660AFBA7" w14:textId="77777777" w:rsidR="00487195" w:rsidRDefault="00487195" w:rsidP="00487195">
      <w:pPr>
        <w:pStyle w:val="Heading4"/>
      </w:pPr>
      <w:bookmarkStart w:id="58" w:name="header-n406"/>
      <w:bookmarkEnd w:id="58"/>
      <w:r>
        <w:t>Step 8.3): Latency of a Query</w:t>
      </w:r>
    </w:p>
    <w:p w14:paraId="4E6520F7" w14:textId="77777777" w:rsidR="00487195" w:rsidRDefault="00487195" w:rsidP="00487195">
      <w:pPr>
        <w:numPr>
          <w:ilvl w:val="0"/>
          <w:numId w:val="56"/>
        </w:numPr>
        <w:spacing w:before="100" w:beforeAutospacing="1" w:after="100" w:afterAutospacing="1"/>
      </w:pPr>
      <w:r>
        <w:t xml:space="preserve">Click on the </w:t>
      </w:r>
      <w:r>
        <w:rPr>
          <w:rStyle w:val="Strong"/>
        </w:rPr>
        <w:t>Monitoring</w:t>
      </w:r>
      <w:r>
        <w:t xml:space="preserve"> tab.</w:t>
      </w:r>
    </w:p>
    <w:p w14:paraId="18AE81C5" w14:textId="77777777" w:rsidR="00487195" w:rsidRDefault="00487195" w:rsidP="00487195">
      <w:pPr>
        <w:numPr>
          <w:ilvl w:val="0"/>
          <w:numId w:val="56"/>
        </w:numPr>
        <w:spacing w:before="100" w:beforeAutospacing="1" w:after="100" w:afterAutospacing="1"/>
      </w:pPr>
      <w:r>
        <w:t xml:space="preserve">Click on the </w:t>
      </w:r>
      <w:r>
        <w:rPr>
          <w:rStyle w:val="Strong"/>
        </w:rPr>
        <w:t>View traces in X-Ray</w:t>
      </w:r>
      <w:r>
        <w:t xml:space="preserve"> button.</w:t>
      </w:r>
    </w:p>
    <w:p w14:paraId="79B51477" w14:textId="77777777" w:rsidR="00487195" w:rsidRDefault="00487195" w:rsidP="00487195">
      <w:pPr>
        <w:numPr>
          <w:ilvl w:val="0"/>
          <w:numId w:val="56"/>
        </w:numPr>
        <w:spacing w:before="100" w:beforeAutospacing="1" w:after="100" w:afterAutospacing="1"/>
      </w:pPr>
      <w:r>
        <w:t xml:space="preserve">In the </w:t>
      </w:r>
      <w:r>
        <w:rPr>
          <w:rStyle w:val="Strong"/>
        </w:rPr>
        <w:t>Trace list</w:t>
      </w:r>
      <w:r>
        <w:t xml:space="preserve"> table, you should see a trace with an </w:t>
      </w:r>
      <w:r>
        <w:rPr>
          <w:rStyle w:val="Strong"/>
        </w:rPr>
        <w:t>Age</w:t>
      </w:r>
      <w:r>
        <w:t xml:space="preserve"> that's matching to your last test. It should be a few seconds old. If you don't see it, click the refresh button icon at the top of the page. Once you found the trace, click on its </w:t>
      </w:r>
      <w:r>
        <w:rPr>
          <w:rStyle w:val="Strong"/>
        </w:rPr>
        <w:t>ID</w:t>
      </w:r>
      <w:r>
        <w:t>.</w:t>
      </w:r>
    </w:p>
    <w:p w14:paraId="32DF1863" w14:textId="77777777" w:rsidR="00487195" w:rsidRDefault="00487195" w:rsidP="00487195">
      <w:pPr>
        <w:numPr>
          <w:ilvl w:val="0"/>
          <w:numId w:val="56"/>
        </w:numPr>
        <w:spacing w:before="100" w:beforeAutospacing="1" w:after="100" w:afterAutospacing="1"/>
      </w:pPr>
      <w:r>
        <w:t xml:space="preserve">On the </w:t>
      </w:r>
      <w:r>
        <w:rPr>
          <w:rStyle w:val="Strong"/>
        </w:rPr>
        <w:t>DynamoDB</w:t>
      </w:r>
      <w:r>
        <w:t xml:space="preserve"> line, you will find the </w:t>
      </w:r>
      <w:r>
        <w:rPr>
          <w:rStyle w:val="Strong"/>
        </w:rPr>
        <w:t>Duration</w:t>
      </w:r>
      <w:r>
        <w:t xml:space="preserve"> for the Query call. </w:t>
      </w:r>
    </w:p>
    <w:p w14:paraId="33B74AE2" w14:textId="77777777" w:rsidR="00487195" w:rsidRDefault="00487195" w:rsidP="00487195">
      <w:pPr>
        <w:pStyle w:val="NormalWeb"/>
      </w:pPr>
      <w:r>
        <w:lastRenderedPageBreak/>
        <w:t>Compare that number with the previous number. You may find that the timings are very similar and that would be normal for a table with a small amount of data. As your table grows, the difference will be substantial. For the moment, it may not be much or may even be higher.</w:t>
      </w:r>
    </w:p>
    <w:p w14:paraId="19C08D6E" w14:textId="77777777" w:rsidR="00487195" w:rsidRDefault="00487195" w:rsidP="00487195">
      <w:pPr>
        <w:pStyle w:val="NormalWeb"/>
      </w:pPr>
      <w:r>
        <w:rPr>
          <w:rStyle w:val="Emphasis"/>
        </w:rPr>
        <w:t>Lab info: When we ran through this lab, we were noticing it going from 600ms + to around 400ms with the improved query.</w:t>
      </w:r>
    </w:p>
    <w:p w14:paraId="0AFE79D3" w14:textId="77777777" w:rsidR="00487195" w:rsidRDefault="00487195" w:rsidP="00487195">
      <w:pPr>
        <w:pStyle w:val="Heading4"/>
      </w:pPr>
      <w:bookmarkStart w:id="59" w:name="header-n418"/>
      <w:bookmarkEnd w:id="59"/>
      <w:r>
        <w:t>Step 8.4): Optimize the returned data</w:t>
      </w:r>
    </w:p>
    <w:p w14:paraId="5F94445B" w14:textId="77777777" w:rsidR="00487195" w:rsidRDefault="00487195" w:rsidP="00487195">
      <w:pPr>
        <w:pStyle w:val="NormalWeb"/>
      </w:pPr>
      <w:r>
        <w:t>Almost done, but It's time to do some more code optimization, namely relating to the amount of return data.</w:t>
      </w:r>
    </w:p>
    <w:p w14:paraId="560F3372" w14:textId="77777777" w:rsidR="00487195" w:rsidRDefault="00487195" w:rsidP="00487195">
      <w:pPr>
        <w:pStyle w:val="NormalWeb"/>
      </w:pPr>
      <w:proofErr w:type="spellStart"/>
      <w:r>
        <w:t>Currenty</w:t>
      </w:r>
      <w:proofErr w:type="spellEnd"/>
      <w:r>
        <w:t xml:space="preserve"> we get a lot of info back on this request but our website is only using a few </w:t>
      </w:r>
      <w:proofErr w:type="gramStart"/>
      <w:r>
        <w:t>attributes ,</w:t>
      </w:r>
      <w:proofErr w:type="gramEnd"/>
      <w:r>
        <w:t xml:space="preserve"> so why not return less attributes in the query (the projection)?</w:t>
      </w:r>
    </w:p>
    <w:p w14:paraId="203574D5" w14:textId="77777777" w:rsidR="00487195" w:rsidRDefault="00487195" w:rsidP="00487195">
      <w:pPr>
        <w:pStyle w:val="NormalWeb"/>
        <w:numPr>
          <w:ilvl w:val="0"/>
          <w:numId w:val="57"/>
        </w:numPr>
      </w:pPr>
      <w:r>
        <w:t xml:space="preserve">Click the </w:t>
      </w:r>
      <w:r>
        <w:rPr>
          <w:rStyle w:val="Strong"/>
        </w:rPr>
        <w:t>Services</w:t>
      </w:r>
      <w:r>
        <w:t xml:space="preserve"> menu and choose </w:t>
      </w:r>
      <w:r>
        <w:rPr>
          <w:rStyle w:val="Strong"/>
        </w:rPr>
        <w:t>Lambda</w:t>
      </w:r>
      <w:r>
        <w:t>.</w:t>
      </w:r>
    </w:p>
    <w:p w14:paraId="3DCFCFBE" w14:textId="77777777" w:rsidR="00487195" w:rsidRDefault="00487195" w:rsidP="00487195">
      <w:pPr>
        <w:pStyle w:val="NormalWeb"/>
        <w:numPr>
          <w:ilvl w:val="0"/>
          <w:numId w:val="57"/>
        </w:numPr>
      </w:pPr>
      <w:r>
        <w:t xml:space="preserve">Click on the Lambda function </w:t>
      </w:r>
      <w:proofErr w:type="spellStart"/>
      <w:r>
        <w:rPr>
          <w:rStyle w:val="Strong"/>
        </w:rPr>
        <w:t>DragonSearch</w:t>
      </w:r>
      <w:proofErr w:type="spellEnd"/>
      <w:r>
        <w:t>.</w:t>
      </w:r>
    </w:p>
    <w:p w14:paraId="686186FC" w14:textId="77777777" w:rsidR="00487195" w:rsidRDefault="00487195" w:rsidP="00487195">
      <w:pPr>
        <w:pStyle w:val="NormalWeb"/>
        <w:numPr>
          <w:ilvl w:val="0"/>
          <w:numId w:val="57"/>
        </w:numPr>
      </w:pPr>
      <w:r>
        <w:t xml:space="preserve">Open the </w:t>
      </w:r>
      <w:hyperlink r:id="rId22" w:anchor="query-property" w:history="1">
        <w:r>
          <w:rPr>
            <w:rStyle w:val="Hyperlink"/>
          </w:rPr>
          <w:t>node AWS SDK for the query operation</w:t>
        </w:r>
      </w:hyperlink>
      <w:r>
        <w:t xml:space="preserve"> and search for how you could specify a string that identifies one or more attributes to retrieve from the table. Maybe you have looked at this in this exercise and could take advantage of the same code if a </w:t>
      </w:r>
      <w:r>
        <w:rPr>
          <w:rStyle w:val="Emphasis"/>
        </w:rPr>
        <w:t>scan</w:t>
      </w:r>
      <w:r>
        <w:t xml:space="preserve"> and a </w:t>
      </w:r>
      <w:r>
        <w:rPr>
          <w:rStyle w:val="Emphasis"/>
        </w:rPr>
        <w:t>query</w:t>
      </w:r>
      <w:r>
        <w:t xml:space="preserve"> </w:t>
      </w:r>
      <w:proofErr w:type="gramStart"/>
      <w:r>
        <w:t>works</w:t>
      </w:r>
      <w:proofErr w:type="gramEnd"/>
      <w:r>
        <w:t xml:space="preserve"> similarly. Once you found it, remember that not to make the same mistake as Steve: </w:t>
      </w:r>
      <w:r>
        <w:rPr>
          <w:rStyle w:val="Emphasis"/>
        </w:rPr>
        <w:t>family</w:t>
      </w:r>
      <w:r>
        <w:t xml:space="preserve"> is a reserved keyword.</w:t>
      </w:r>
    </w:p>
    <w:p w14:paraId="00845F05" w14:textId="77777777" w:rsidR="00487195" w:rsidRDefault="00487195" w:rsidP="00487195">
      <w:pPr>
        <w:pStyle w:val="NormalWeb"/>
        <w:numPr>
          <w:ilvl w:val="0"/>
          <w:numId w:val="57"/>
        </w:numPr>
      </w:pPr>
      <w:r>
        <w:t>Rather than directly modify the code in the Lambda console. Use the Cloud 9 IDE.</w:t>
      </w:r>
    </w:p>
    <w:p w14:paraId="713E04C0" w14:textId="77777777" w:rsidR="00487195" w:rsidRDefault="00487195" w:rsidP="00487195">
      <w:pPr>
        <w:pStyle w:val="NormalWeb"/>
        <w:numPr>
          <w:ilvl w:val="0"/>
          <w:numId w:val="57"/>
        </w:numPr>
      </w:pPr>
      <w:r>
        <w:t xml:space="preserve">Open </w:t>
      </w:r>
      <w:r>
        <w:rPr>
          <w:rStyle w:val="HTMLCode"/>
        </w:rPr>
        <w:t>scan_dragon_optimized_projection.js</w:t>
      </w:r>
      <w:r>
        <w:t xml:space="preserve"> and replace the s in order to project only the attributes you need for the website:</w:t>
      </w:r>
    </w:p>
    <w:p w14:paraId="734933F5" w14:textId="77777777" w:rsidR="00487195" w:rsidRDefault="00487195" w:rsidP="00487195">
      <w:pPr>
        <w:numPr>
          <w:ilvl w:val="1"/>
          <w:numId w:val="57"/>
        </w:numPr>
        <w:spacing w:before="100" w:beforeAutospacing="1" w:after="100" w:afterAutospacing="1"/>
      </w:pPr>
      <w:proofErr w:type="spellStart"/>
      <w:r>
        <w:t>dragon_name</w:t>
      </w:r>
      <w:proofErr w:type="spellEnd"/>
      <w:r>
        <w:t>.</w:t>
      </w:r>
    </w:p>
    <w:p w14:paraId="5A5B2D45" w14:textId="77777777" w:rsidR="00487195" w:rsidRDefault="00487195" w:rsidP="00487195">
      <w:pPr>
        <w:numPr>
          <w:ilvl w:val="1"/>
          <w:numId w:val="57"/>
        </w:numPr>
        <w:spacing w:before="100" w:beforeAutospacing="1" w:after="100" w:afterAutospacing="1"/>
      </w:pPr>
      <w:r>
        <w:t>family</w:t>
      </w:r>
    </w:p>
    <w:p w14:paraId="76E4A63A" w14:textId="77777777" w:rsidR="00487195" w:rsidRDefault="00487195" w:rsidP="00487195">
      <w:pPr>
        <w:numPr>
          <w:ilvl w:val="1"/>
          <w:numId w:val="57"/>
        </w:numPr>
        <w:spacing w:before="100" w:beforeAutospacing="1" w:after="100" w:afterAutospacing="1"/>
      </w:pPr>
      <w:r>
        <w:t>protection</w:t>
      </w:r>
    </w:p>
    <w:p w14:paraId="3CC9EA12" w14:textId="77777777" w:rsidR="00487195" w:rsidRDefault="00487195" w:rsidP="00487195">
      <w:pPr>
        <w:numPr>
          <w:ilvl w:val="1"/>
          <w:numId w:val="57"/>
        </w:numPr>
        <w:spacing w:before="100" w:beforeAutospacing="1" w:after="100" w:afterAutospacing="1"/>
      </w:pPr>
      <w:r>
        <w:t>damage</w:t>
      </w:r>
    </w:p>
    <w:p w14:paraId="292576B4" w14:textId="77777777" w:rsidR="00487195" w:rsidRDefault="00487195" w:rsidP="00487195">
      <w:pPr>
        <w:numPr>
          <w:ilvl w:val="1"/>
          <w:numId w:val="57"/>
        </w:numPr>
        <w:spacing w:before="100" w:beforeAutospacing="1" w:after="100" w:afterAutospacing="1"/>
      </w:pPr>
      <w:r>
        <w:t>description</w:t>
      </w:r>
    </w:p>
    <w:p w14:paraId="1D4799C8" w14:textId="77777777" w:rsidR="00487195" w:rsidRDefault="00487195" w:rsidP="00487195">
      <w:pPr>
        <w:pStyle w:val="NormalWeb"/>
        <w:ind w:left="720"/>
      </w:pPr>
      <w:r>
        <w:t>Once you have improved the code, save the file.</w:t>
      </w:r>
    </w:p>
    <w:p w14:paraId="5EE33E95" w14:textId="77777777" w:rsidR="00487195" w:rsidRDefault="00487195" w:rsidP="00487195">
      <w:pPr>
        <w:pStyle w:val="NormalWeb"/>
        <w:ind w:left="720"/>
      </w:pPr>
      <w:r>
        <w:t>Check you code against the solution (solution/scan_dragon-optimized-projection.js)</w:t>
      </w:r>
    </w:p>
    <w:p w14:paraId="4EE4CB6B" w14:textId="77777777" w:rsidR="00487195" w:rsidRDefault="00487195" w:rsidP="00487195">
      <w:pPr>
        <w:pStyle w:val="NormalWeb"/>
        <w:ind w:left="720"/>
      </w:pPr>
      <w:r>
        <w:t>Run this command</w:t>
      </w:r>
    </w:p>
    <w:p w14:paraId="3A5CBA4A" w14:textId="77777777" w:rsidR="00487195" w:rsidRDefault="00487195" w:rsidP="00487195">
      <w:pPr>
        <w:pStyle w:val="HTMLPreformatted"/>
        <w:ind w:left="720"/>
      </w:pPr>
      <w:r>
        <w:t xml:space="preserve">node scan_dragon_optimized_projection.js test </w:t>
      </w:r>
      <w:proofErr w:type="spellStart"/>
      <w:r>
        <w:t>Dexler</w:t>
      </w:r>
      <w:proofErr w:type="spellEnd"/>
    </w:p>
    <w:p w14:paraId="12636A60" w14:textId="77777777" w:rsidR="00487195" w:rsidRDefault="00487195" w:rsidP="00487195">
      <w:pPr>
        <w:pStyle w:val="NormalWeb"/>
        <w:ind w:left="720"/>
      </w:pPr>
      <w:r>
        <w:t>You should see the following:</w:t>
      </w:r>
    </w:p>
    <w:p w14:paraId="0AF48EEA" w14:textId="77777777" w:rsidR="00487195" w:rsidRDefault="00487195" w:rsidP="00487195">
      <w:pPr>
        <w:pStyle w:val="HTMLPreformatted"/>
        <w:ind w:left="720"/>
      </w:pPr>
      <w:r>
        <w:t xml:space="preserve">Local test for a dragon called </w:t>
      </w:r>
      <w:proofErr w:type="spellStart"/>
      <w:r>
        <w:t>Dexler</w:t>
      </w:r>
      <w:proofErr w:type="spellEnd"/>
    </w:p>
    <w:p w14:paraId="631B56A9" w14:textId="77777777" w:rsidR="00487195" w:rsidRDefault="00487195" w:rsidP="00487195">
      <w:pPr>
        <w:pStyle w:val="HTMLPreformatted"/>
        <w:ind w:left="720"/>
      </w:pPr>
      <w:r>
        <w:t xml:space="preserve">null [ </w:t>
      </w:r>
      <w:proofErr w:type="gramStart"/>
      <w:r>
        <w:t>{ family</w:t>
      </w:r>
      <w:proofErr w:type="gramEnd"/>
      <w:r>
        <w:t>: { S: 'green' },</w:t>
      </w:r>
    </w:p>
    <w:p w14:paraId="2AD87F51" w14:textId="77777777" w:rsidR="00487195" w:rsidRDefault="00487195" w:rsidP="00487195">
      <w:pPr>
        <w:pStyle w:val="HTMLPreformatted"/>
        <w:ind w:left="720"/>
      </w:pPr>
      <w:r>
        <w:t xml:space="preserve">    damage: </w:t>
      </w:r>
      <w:proofErr w:type="gramStart"/>
      <w:r>
        <w:t>{ N</w:t>
      </w:r>
      <w:proofErr w:type="gramEnd"/>
      <w:r>
        <w:t>: '4' },</w:t>
      </w:r>
    </w:p>
    <w:p w14:paraId="4E990BCF" w14:textId="77777777" w:rsidR="00487195" w:rsidRDefault="00487195" w:rsidP="00487195">
      <w:pPr>
        <w:pStyle w:val="HTMLPreformatted"/>
        <w:ind w:left="720"/>
      </w:pPr>
      <w:r>
        <w:t xml:space="preserve">    description: </w:t>
      </w:r>
    </w:p>
    <w:p w14:paraId="6066E5AE" w14:textId="77777777" w:rsidR="00487195" w:rsidRDefault="00487195" w:rsidP="00487195">
      <w:pPr>
        <w:pStyle w:val="HTMLPreformatted"/>
        <w:ind w:left="720"/>
      </w:pPr>
      <w:r>
        <w:t xml:space="preserve">     </w:t>
      </w:r>
      <w:proofErr w:type="gramStart"/>
      <w:r>
        <w:t>{ S</w:t>
      </w:r>
      <w:proofErr w:type="gramEnd"/>
      <w:r>
        <w:t>: '</w:t>
      </w:r>
      <w:proofErr w:type="spellStart"/>
      <w:r>
        <w:t>Dexler</w:t>
      </w:r>
      <w:proofErr w:type="spellEnd"/>
      <w:r>
        <w:t xml:space="preserve"> is a protector of the earth and forests. He is as green as the earth and burrows into the ground for protection and extra defense.</w:t>
      </w:r>
      <w:proofErr w:type="gramStart"/>
      <w:r>
        <w:t>' }</w:t>
      </w:r>
      <w:proofErr w:type="gramEnd"/>
      <w:r>
        <w:t>,</w:t>
      </w:r>
    </w:p>
    <w:p w14:paraId="66862A1D" w14:textId="77777777" w:rsidR="00487195" w:rsidRDefault="00487195" w:rsidP="00487195">
      <w:pPr>
        <w:pStyle w:val="HTMLPreformatted"/>
        <w:ind w:left="720"/>
      </w:pPr>
      <w:r>
        <w:t xml:space="preserve">    protection: </w:t>
      </w:r>
      <w:proofErr w:type="gramStart"/>
      <w:r>
        <w:t>{ N</w:t>
      </w:r>
      <w:proofErr w:type="gramEnd"/>
      <w:r>
        <w:t>: '2' },</w:t>
      </w:r>
    </w:p>
    <w:p w14:paraId="440A7593" w14:textId="77777777" w:rsidR="00487195" w:rsidRDefault="00487195" w:rsidP="00487195">
      <w:pPr>
        <w:pStyle w:val="HTMLPreformatted"/>
        <w:ind w:left="720"/>
      </w:pPr>
      <w:r>
        <w:t xml:space="preserve">    </w:t>
      </w:r>
      <w:proofErr w:type="spellStart"/>
      <w:r>
        <w:t>dragon_name</w:t>
      </w:r>
      <w:proofErr w:type="spellEnd"/>
      <w:r>
        <w:t xml:space="preserve">: </w:t>
      </w:r>
      <w:proofErr w:type="gramStart"/>
      <w:r>
        <w:t>{ S</w:t>
      </w:r>
      <w:proofErr w:type="gramEnd"/>
      <w:r>
        <w:t>: '</w:t>
      </w:r>
      <w:proofErr w:type="spellStart"/>
      <w:r>
        <w:t>Dexler</w:t>
      </w:r>
      <w:proofErr w:type="spellEnd"/>
      <w:r>
        <w:t>' } } ]</w:t>
      </w:r>
    </w:p>
    <w:p w14:paraId="604D567A" w14:textId="77777777" w:rsidR="00487195" w:rsidRDefault="00487195" w:rsidP="00487195">
      <w:pPr>
        <w:pStyle w:val="NormalWeb"/>
        <w:numPr>
          <w:ilvl w:val="0"/>
          <w:numId w:val="57"/>
        </w:numPr>
      </w:pPr>
      <w:r>
        <w:lastRenderedPageBreak/>
        <w:t xml:space="preserve">Now you have working code, copy it (scan_dragon_optimized_projection.js) to your clipboard and overwrite the function code in the lambda function called </w:t>
      </w:r>
      <w:proofErr w:type="spellStart"/>
      <w:r>
        <w:t>DragonSearch</w:t>
      </w:r>
      <w:proofErr w:type="spellEnd"/>
      <w:r>
        <w:t>.</w:t>
      </w:r>
    </w:p>
    <w:p w14:paraId="11FB6A81" w14:textId="77777777" w:rsidR="00487195" w:rsidRDefault="00487195" w:rsidP="00487195">
      <w:pPr>
        <w:pStyle w:val="NormalWeb"/>
        <w:numPr>
          <w:ilvl w:val="0"/>
          <w:numId w:val="57"/>
        </w:numPr>
      </w:pPr>
      <w:r>
        <w:t>Press save in the lambda console</w:t>
      </w:r>
    </w:p>
    <w:p w14:paraId="753184B7" w14:textId="77777777" w:rsidR="00487195" w:rsidRDefault="00487195" w:rsidP="00487195">
      <w:pPr>
        <w:pStyle w:val="NormalWeb"/>
        <w:numPr>
          <w:ilvl w:val="0"/>
          <w:numId w:val="57"/>
        </w:numPr>
      </w:pPr>
      <w:r>
        <w:t xml:space="preserve">To test the code, click the </w:t>
      </w:r>
      <w:r>
        <w:rPr>
          <w:rStyle w:val="Strong"/>
        </w:rPr>
        <w:t>Save</w:t>
      </w:r>
      <w:r>
        <w:t xml:space="preserve"> button, select </w:t>
      </w:r>
      <w:proofErr w:type="spellStart"/>
      <w:r>
        <w:rPr>
          <w:rStyle w:val="Strong"/>
        </w:rPr>
        <w:t>JustOneDragon</w:t>
      </w:r>
      <w:proofErr w:type="spellEnd"/>
      <w:r>
        <w:t xml:space="preserve"> from the dropdown next to the Test button and click the </w:t>
      </w:r>
      <w:r>
        <w:rPr>
          <w:rStyle w:val="Strong"/>
        </w:rPr>
        <w:t>Test</w:t>
      </w:r>
      <w:r>
        <w:t xml:space="preserve"> button. If your code works, you should get a dragon with the </w:t>
      </w:r>
      <w:proofErr w:type="spellStart"/>
      <w:r>
        <w:t>dragon_name</w:t>
      </w:r>
      <w:proofErr w:type="spellEnd"/>
      <w:r>
        <w:t xml:space="preserve"> attribute set to </w:t>
      </w:r>
      <w:proofErr w:type="spellStart"/>
      <w:r>
        <w:rPr>
          <w:rStyle w:val="Strong"/>
        </w:rPr>
        <w:t>Cassidiuma</w:t>
      </w:r>
      <w:proofErr w:type="spellEnd"/>
      <w:r>
        <w:t xml:space="preserve"> and only the family, damage, protection and description attributes returned similar to the following:</w:t>
      </w:r>
    </w:p>
    <w:p w14:paraId="07BD66FB" w14:textId="77777777" w:rsidR="00487195" w:rsidRDefault="00487195" w:rsidP="00487195">
      <w:pPr>
        <w:pStyle w:val="HTMLPreformatted"/>
        <w:numPr>
          <w:ilvl w:val="0"/>
          <w:numId w:val="57"/>
        </w:numPr>
        <w:tabs>
          <w:tab w:val="clear" w:pos="720"/>
        </w:tabs>
      </w:pPr>
      <w:r>
        <w:t>[</w:t>
      </w:r>
    </w:p>
    <w:p w14:paraId="08246076" w14:textId="77777777" w:rsidR="00487195" w:rsidRDefault="00487195" w:rsidP="00487195">
      <w:pPr>
        <w:pStyle w:val="HTMLPreformatted"/>
        <w:numPr>
          <w:ilvl w:val="0"/>
          <w:numId w:val="57"/>
        </w:numPr>
        <w:tabs>
          <w:tab w:val="clear" w:pos="720"/>
        </w:tabs>
      </w:pPr>
      <w:r>
        <w:t xml:space="preserve">  {</w:t>
      </w:r>
    </w:p>
    <w:p w14:paraId="769547F6" w14:textId="77777777" w:rsidR="00487195" w:rsidRDefault="00487195" w:rsidP="00487195">
      <w:pPr>
        <w:pStyle w:val="HTMLPreformatted"/>
        <w:numPr>
          <w:ilvl w:val="0"/>
          <w:numId w:val="57"/>
        </w:numPr>
        <w:tabs>
          <w:tab w:val="clear" w:pos="720"/>
        </w:tabs>
      </w:pPr>
      <w:r>
        <w:t xml:space="preserve">    "family": {</w:t>
      </w:r>
    </w:p>
    <w:p w14:paraId="57F691F1" w14:textId="77777777" w:rsidR="00487195" w:rsidRDefault="00487195" w:rsidP="00487195">
      <w:pPr>
        <w:pStyle w:val="HTMLPreformatted"/>
        <w:numPr>
          <w:ilvl w:val="0"/>
          <w:numId w:val="57"/>
        </w:numPr>
        <w:tabs>
          <w:tab w:val="clear" w:pos="720"/>
        </w:tabs>
      </w:pPr>
      <w:r>
        <w:t xml:space="preserve">      "S": "green"</w:t>
      </w:r>
    </w:p>
    <w:p w14:paraId="2949A1D8" w14:textId="77777777" w:rsidR="00487195" w:rsidRDefault="00487195" w:rsidP="00487195">
      <w:pPr>
        <w:pStyle w:val="HTMLPreformatted"/>
        <w:numPr>
          <w:ilvl w:val="0"/>
          <w:numId w:val="57"/>
        </w:numPr>
        <w:tabs>
          <w:tab w:val="clear" w:pos="720"/>
        </w:tabs>
      </w:pPr>
      <w:r>
        <w:t xml:space="preserve">    },</w:t>
      </w:r>
    </w:p>
    <w:p w14:paraId="08D2A667" w14:textId="77777777" w:rsidR="00487195" w:rsidRDefault="00487195" w:rsidP="00487195">
      <w:pPr>
        <w:pStyle w:val="HTMLPreformatted"/>
        <w:numPr>
          <w:ilvl w:val="0"/>
          <w:numId w:val="57"/>
        </w:numPr>
        <w:tabs>
          <w:tab w:val="clear" w:pos="720"/>
        </w:tabs>
      </w:pPr>
      <w:r>
        <w:t xml:space="preserve">    "damage": {</w:t>
      </w:r>
    </w:p>
    <w:p w14:paraId="1446631C" w14:textId="77777777" w:rsidR="00487195" w:rsidRDefault="00487195" w:rsidP="00487195">
      <w:pPr>
        <w:pStyle w:val="HTMLPreformatted"/>
        <w:numPr>
          <w:ilvl w:val="0"/>
          <w:numId w:val="57"/>
        </w:numPr>
        <w:tabs>
          <w:tab w:val="clear" w:pos="720"/>
        </w:tabs>
      </w:pPr>
      <w:r>
        <w:t xml:space="preserve">      "N": "7"</w:t>
      </w:r>
    </w:p>
    <w:p w14:paraId="6B54EAA8" w14:textId="77777777" w:rsidR="00487195" w:rsidRDefault="00487195" w:rsidP="00487195">
      <w:pPr>
        <w:pStyle w:val="HTMLPreformatted"/>
        <w:numPr>
          <w:ilvl w:val="0"/>
          <w:numId w:val="57"/>
        </w:numPr>
        <w:tabs>
          <w:tab w:val="clear" w:pos="720"/>
        </w:tabs>
      </w:pPr>
      <w:r>
        <w:t xml:space="preserve">    },</w:t>
      </w:r>
    </w:p>
    <w:p w14:paraId="33BB25CB" w14:textId="77777777" w:rsidR="00487195" w:rsidRDefault="00487195" w:rsidP="00487195">
      <w:pPr>
        <w:pStyle w:val="HTMLPreformatted"/>
        <w:numPr>
          <w:ilvl w:val="0"/>
          <w:numId w:val="57"/>
        </w:numPr>
        <w:tabs>
          <w:tab w:val="clear" w:pos="720"/>
        </w:tabs>
      </w:pPr>
      <w:r>
        <w:t xml:space="preserve">    "description": {</w:t>
      </w:r>
    </w:p>
    <w:p w14:paraId="2DA5B2D7" w14:textId="77777777" w:rsidR="00487195" w:rsidRDefault="00487195" w:rsidP="00487195">
      <w:pPr>
        <w:pStyle w:val="HTMLPreformatted"/>
        <w:numPr>
          <w:ilvl w:val="0"/>
          <w:numId w:val="57"/>
        </w:numPr>
        <w:tabs>
          <w:tab w:val="clear" w:pos="720"/>
        </w:tabs>
      </w:pPr>
      <w:r>
        <w:t xml:space="preserve">      "S": "</w:t>
      </w:r>
      <w:proofErr w:type="spellStart"/>
      <w:r>
        <w:t>Cassidiuma</w:t>
      </w:r>
      <w:proofErr w:type="spellEnd"/>
      <w:r>
        <w:t xml:space="preserve"> is the personal protector and knight of the dragon queen </w:t>
      </w:r>
      <w:proofErr w:type="spellStart"/>
      <w:r>
        <w:t>Methryl</w:t>
      </w:r>
      <w:proofErr w:type="spellEnd"/>
      <w:r>
        <w:t>. She is the queen's most loved and feared warrior."</w:t>
      </w:r>
    </w:p>
    <w:p w14:paraId="48CAB0A1" w14:textId="77777777" w:rsidR="00487195" w:rsidRDefault="00487195" w:rsidP="00487195">
      <w:pPr>
        <w:pStyle w:val="HTMLPreformatted"/>
        <w:numPr>
          <w:ilvl w:val="0"/>
          <w:numId w:val="57"/>
        </w:numPr>
        <w:tabs>
          <w:tab w:val="clear" w:pos="720"/>
        </w:tabs>
      </w:pPr>
      <w:r>
        <w:t xml:space="preserve">    },</w:t>
      </w:r>
    </w:p>
    <w:p w14:paraId="22E6F81E" w14:textId="77777777" w:rsidR="00487195" w:rsidRDefault="00487195" w:rsidP="00487195">
      <w:pPr>
        <w:pStyle w:val="HTMLPreformatted"/>
        <w:numPr>
          <w:ilvl w:val="0"/>
          <w:numId w:val="57"/>
        </w:numPr>
        <w:tabs>
          <w:tab w:val="clear" w:pos="720"/>
        </w:tabs>
      </w:pPr>
      <w:r>
        <w:t xml:space="preserve">    "protection": {</w:t>
      </w:r>
    </w:p>
    <w:p w14:paraId="11C95265" w14:textId="77777777" w:rsidR="00487195" w:rsidRDefault="00487195" w:rsidP="00487195">
      <w:pPr>
        <w:pStyle w:val="HTMLPreformatted"/>
        <w:numPr>
          <w:ilvl w:val="0"/>
          <w:numId w:val="57"/>
        </w:numPr>
        <w:tabs>
          <w:tab w:val="clear" w:pos="720"/>
        </w:tabs>
      </w:pPr>
      <w:r>
        <w:t xml:space="preserve">      "N": "10"</w:t>
      </w:r>
    </w:p>
    <w:p w14:paraId="736AA8B5" w14:textId="77777777" w:rsidR="00487195" w:rsidRDefault="00487195" w:rsidP="00487195">
      <w:pPr>
        <w:pStyle w:val="HTMLPreformatted"/>
        <w:numPr>
          <w:ilvl w:val="0"/>
          <w:numId w:val="57"/>
        </w:numPr>
        <w:tabs>
          <w:tab w:val="clear" w:pos="720"/>
        </w:tabs>
      </w:pPr>
      <w:r>
        <w:t xml:space="preserve">    },</w:t>
      </w:r>
    </w:p>
    <w:p w14:paraId="5DD7148C" w14:textId="77777777" w:rsidR="00487195" w:rsidRDefault="00487195" w:rsidP="00487195">
      <w:pPr>
        <w:pStyle w:val="HTMLPreformatted"/>
        <w:numPr>
          <w:ilvl w:val="0"/>
          <w:numId w:val="57"/>
        </w:numPr>
        <w:tabs>
          <w:tab w:val="clear" w:pos="720"/>
        </w:tabs>
      </w:pPr>
      <w:r>
        <w:t xml:space="preserve">    "</w:t>
      </w:r>
      <w:proofErr w:type="spellStart"/>
      <w:r>
        <w:t>dragon_name</w:t>
      </w:r>
      <w:proofErr w:type="spellEnd"/>
      <w:r>
        <w:t>": {</w:t>
      </w:r>
    </w:p>
    <w:p w14:paraId="1F3C352C" w14:textId="77777777" w:rsidR="00487195" w:rsidRDefault="00487195" w:rsidP="00487195">
      <w:pPr>
        <w:pStyle w:val="HTMLPreformatted"/>
        <w:numPr>
          <w:ilvl w:val="0"/>
          <w:numId w:val="57"/>
        </w:numPr>
        <w:tabs>
          <w:tab w:val="clear" w:pos="720"/>
        </w:tabs>
      </w:pPr>
      <w:r>
        <w:t xml:space="preserve">      "S": "</w:t>
      </w:r>
      <w:proofErr w:type="spellStart"/>
      <w:r>
        <w:t>Cassidiuma</w:t>
      </w:r>
      <w:proofErr w:type="spellEnd"/>
      <w:r>
        <w:t>"</w:t>
      </w:r>
    </w:p>
    <w:p w14:paraId="63D0AB8E" w14:textId="77777777" w:rsidR="00487195" w:rsidRDefault="00487195" w:rsidP="00487195">
      <w:pPr>
        <w:pStyle w:val="HTMLPreformatted"/>
        <w:numPr>
          <w:ilvl w:val="0"/>
          <w:numId w:val="57"/>
        </w:numPr>
        <w:tabs>
          <w:tab w:val="clear" w:pos="720"/>
        </w:tabs>
      </w:pPr>
      <w:r>
        <w:t xml:space="preserve">    }</w:t>
      </w:r>
    </w:p>
    <w:p w14:paraId="575246DE" w14:textId="77777777" w:rsidR="00487195" w:rsidRDefault="00487195" w:rsidP="00487195">
      <w:pPr>
        <w:pStyle w:val="HTMLPreformatted"/>
        <w:numPr>
          <w:ilvl w:val="0"/>
          <w:numId w:val="57"/>
        </w:numPr>
        <w:tabs>
          <w:tab w:val="clear" w:pos="720"/>
        </w:tabs>
      </w:pPr>
      <w:r>
        <w:t xml:space="preserve">  }</w:t>
      </w:r>
    </w:p>
    <w:p w14:paraId="0A759C27" w14:textId="77777777" w:rsidR="00487195" w:rsidRDefault="00487195" w:rsidP="00487195">
      <w:pPr>
        <w:pStyle w:val="HTMLPreformatted"/>
        <w:numPr>
          <w:ilvl w:val="0"/>
          <w:numId w:val="57"/>
        </w:numPr>
        <w:tabs>
          <w:tab w:val="clear" w:pos="720"/>
        </w:tabs>
      </w:pPr>
      <w:r>
        <w:t>]</w:t>
      </w:r>
    </w:p>
    <w:p w14:paraId="5CF42E0D" w14:textId="77777777" w:rsidR="00487195" w:rsidRDefault="00487195" w:rsidP="00487195">
      <w:pPr>
        <w:numPr>
          <w:ilvl w:val="0"/>
          <w:numId w:val="58"/>
        </w:numPr>
        <w:spacing w:before="100" w:beforeAutospacing="1" w:after="100" w:afterAutospacing="1"/>
      </w:pPr>
      <w:r>
        <w:t>Click monitoring</w:t>
      </w:r>
    </w:p>
    <w:p w14:paraId="1E97972B" w14:textId="77777777" w:rsidR="00487195" w:rsidRDefault="00487195" w:rsidP="00487195">
      <w:pPr>
        <w:numPr>
          <w:ilvl w:val="0"/>
          <w:numId w:val="58"/>
        </w:numPr>
        <w:spacing w:before="100" w:beforeAutospacing="1" w:after="100" w:afterAutospacing="1"/>
      </w:pPr>
      <w:r>
        <w:t xml:space="preserve">View traces in </w:t>
      </w:r>
      <w:proofErr w:type="spellStart"/>
      <w:proofErr w:type="gramStart"/>
      <w:r>
        <w:t>Xray</w:t>
      </w:r>
      <w:proofErr w:type="spellEnd"/>
      <w:r>
        <w:t>, and</w:t>
      </w:r>
      <w:proofErr w:type="gramEnd"/>
      <w:r>
        <w:t xml:space="preserve"> click on your latest trace.</w:t>
      </w:r>
    </w:p>
    <w:p w14:paraId="388F1C6C" w14:textId="77777777" w:rsidR="00487195" w:rsidRDefault="00487195" w:rsidP="00487195">
      <w:pPr>
        <w:pStyle w:val="NormalWeb"/>
      </w:pPr>
      <w:r>
        <w:t xml:space="preserve">Under the DynamoDB section you should see </w:t>
      </w:r>
      <w:proofErr w:type="spellStart"/>
      <w:r>
        <w:t>DragonSearch</w:t>
      </w:r>
      <w:proofErr w:type="spellEnd"/>
      <w:r>
        <w:t xml:space="preserve"> has a reduced time. </w:t>
      </w:r>
    </w:p>
    <w:p w14:paraId="65421FDE" w14:textId="77777777" w:rsidR="00487195" w:rsidRDefault="00487195" w:rsidP="00487195">
      <w:pPr>
        <w:pStyle w:val="NormalWeb"/>
      </w:pPr>
      <w:r>
        <w:rPr>
          <w:rStyle w:val="Emphasis"/>
        </w:rPr>
        <w:t xml:space="preserve">Lab info: When we ran through this lab, we were noticed it was in the 170ms </w:t>
      </w:r>
      <w:proofErr w:type="spellStart"/>
      <w:r>
        <w:rPr>
          <w:rStyle w:val="Emphasis"/>
        </w:rPr>
        <w:t>ballpack</w:t>
      </w:r>
      <w:proofErr w:type="spellEnd"/>
      <w:r>
        <w:rPr>
          <w:rStyle w:val="Emphasis"/>
        </w:rPr>
        <w:t xml:space="preserve"> using this improved query and </w:t>
      </w:r>
      <w:proofErr w:type="spellStart"/>
      <w:r>
        <w:rPr>
          <w:rStyle w:val="Emphasis"/>
        </w:rPr>
        <w:t>impiorved</w:t>
      </w:r>
      <w:proofErr w:type="spellEnd"/>
      <w:r>
        <w:rPr>
          <w:rStyle w:val="Emphasis"/>
        </w:rPr>
        <w:t xml:space="preserve"> </w:t>
      </w:r>
      <w:proofErr w:type="spellStart"/>
      <w:r>
        <w:rPr>
          <w:rStyle w:val="Emphasis"/>
        </w:rPr>
        <w:t>proojection</w:t>
      </w:r>
      <w:proofErr w:type="spellEnd"/>
      <w:r>
        <w:rPr>
          <w:rStyle w:val="Emphasis"/>
        </w:rPr>
        <w:t>.</w:t>
      </w:r>
    </w:p>
    <w:p w14:paraId="34CD702D" w14:textId="77777777" w:rsidR="00487195" w:rsidRDefault="00487195" w:rsidP="00487195">
      <w:pPr>
        <w:pStyle w:val="NormalWeb"/>
      </w:pPr>
      <w:proofErr w:type="spellStart"/>
      <w:r>
        <w:t>Awseome</w:t>
      </w:r>
      <w:proofErr w:type="spellEnd"/>
      <w:r>
        <w:t>, you have now shown Mary that you can instrument code to guide you with trouble shooting and optimize how you interact with DynamoDB.</w:t>
      </w:r>
    </w:p>
    <w:p w14:paraId="485530BC" w14:textId="77777777" w:rsidR="00487195" w:rsidRDefault="00487195" w:rsidP="00487195">
      <w:pPr>
        <w:pStyle w:val="NormalWeb"/>
      </w:pPr>
      <w:r>
        <w:rPr>
          <w:rStyle w:val="Strong"/>
        </w:rPr>
        <w:t>Congratulations!</w:t>
      </w:r>
      <w:r>
        <w:t xml:space="preserve"> You have completed exercise 4.</w:t>
      </w:r>
    </w:p>
    <w:p w14:paraId="4B37132D" w14:textId="1EF994EA" w:rsidR="00487195" w:rsidRDefault="00487195">
      <w:r>
        <w:br w:type="page"/>
      </w:r>
    </w:p>
    <w:p w14:paraId="6761BE69" w14:textId="77777777" w:rsidR="00487195" w:rsidRDefault="00487195" w:rsidP="00487195">
      <w:pPr>
        <w:pStyle w:val="Heading2"/>
      </w:pPr>
      <w:r>
        <w:lastRenderedPageBreak/>
        <w:t>Exercise 5</w:t>
      </w:r>
    </w:p>
    <w:p w14:paraId="2BD2BE14" w14:textId="77777777" w:rsidR="00487195" w:rsidRDefault="00487195" w:rsidP="00487195">
      <w:pPr>
        <w:pStyle w:val="NormalWeb"/>
      </w:pPr>
      <w:r>
        <w:t>[</w:t>
      </w:r>
      <w:r>
        <w:rPr>
          <w:rStyle w:val="Emphasis"/>
        </w:rPr>
        <w:t>version 1.0.4</w:t>
      </w:r>
      <w:r>
        <w:t>]</w:t>
      </w:r>
    </w:p>
    <w:p w14:paraId="4ED2C960" w14:textId="77777777" w:rsidR="00487195" w:rsidRDefault="00487195" w:rsidP="00487195">
      <w:pPr>
        <w:pStyle w:val="Heading1"/>
      </w:pPr>
      <w:r>
        <w:t>Exercise: Building a Members Database using Amazon DynamoDB using the AWS Software Development Kit (AWS SDK)</w:t>
      </w:r>
    </w:p>
    <w:p w14:paraId="078445FD"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create a </w:t>
      </w:r>
      <w:proofErr w:type="gramStart"/>
      <w:r>
        <w:t>members</w:t>
      </w:r>
      <w:proofErr w:type="gramEnd"/>
      <w:r>
        <w:t xml:space="preserve"> area, using a DynamoDB table and using the AWS SDK. This exercise gives you hands-on experience with both Amazon DynamoDB and AWS Cloud9. </w:t>
      </w:r>
    </w:p>
    <w:p w14:paraId="787DB3C7" w14:textId="77777777" w:rsidR="00487195" w:rsidRDefault="00487195" w:rsidP="00487195">
      <w:pPr>
        <w:pStyle w:val="Heading2"/>
      </w:pPr>
      <w:r>
        <w:t>Objectives</w:t>
      </w:r>
    </w:p>
    <w:p w14:paraId="0966D454" w14:textId="77777777" w:rsidR="00487195" w:rsidRDefault="00487195" w:rsidP="00487195">
      <w:pPr>
        <w:pStyle w:val="NormalWeb"/>
      </w:pPr>
      <w:r>
        <w:t>After completing this exercise, you will be able to use the AWS SDKs to do the following:</w:t>
      </w:r>
    </w:p>
    <w:p w14:paraId="48EC57E2" w14:textId="77777777" w:rsidR="00487195" w:rsidRDefault="00487195" w:rsidP="00487195">
      <w:pPr>
        <w:numPr>
          <w:ilvl w:val="0"/>
          <w:numId w:val="59"/>
        </w:numPr>
        <w:spacing w:before="100" w:beforeAutospacing="1" w:after="100" w:afterAutospacing="1"/>
      </w:pPr>
      <w:r>
        <w:t>Create a table and index from the Cloud 9 Terminal.</w:t>
      </w:r>
    </w:p>
    <w:p w14:paraId="2DF449E0" w14:textId="77777777" w:rsidR="00487195" w:rsidRDefault="00487195" w:rsidP="00487195">
      <w:pPr>
        <w:numPr>
          <w:ilvl w:val="0"/>
          <w:numId w:val="59"/>
        </w:numPr>
        <w:spacing w:before="100" w:beforeAutospacing="1" w:after="100" w:afterAutospacing="1"/>
      </w:pPr>
      <w:r>
        <w:t>Add items to a user database.</w:t>
      </w:r>
    </w:p>
    <w:p w14:paraId="0FC2E8E0" w14:textId="77777777" w:rsidR="00487195" w:rsidRDefault="00487195" w:rsidP="00487195">
      <w:pPr>
        <w:numPr>
          <w:ilvl w:val="0"/>
          <w:numId w:val="59"/>
        </w:numPr>
        <w:spacing w:before="100" w:beforeAutospacing="1" w:after="100" w:afterAutospacing="1"/>
      </w:pPr>
      <w:r>
        <w:t>Import user data from JSON (</w:t>
      </w:r>
      <w:proofErr w:type="spellStart"/>
      <w:r>
        <w:t>bulkWriteItem</w:t>
      </w:r>
      <w:proofErr w:type="spellEnd"/>
      <w:r>
        <w:t>)</w:t>
      </w:r>
    </w:p>
    <w:p w14:paraId="436C8C54" w14:textId="77777777" w:rsidR="00487195" w:rsidRDefault="00487195" w:rsidP="00487195">
      <w:pPr>
        <w:numPr>
          <w:ilvl w:val="0"/>
          <w:numId w:val="59"/>
        </w:numPr>
        <w:spacing w:before="100" w:beforeAutospacing="1" w:after="100" w:afterAutospacing="1"/>
      </w:pPr>
      <w:r>
        <w:t>Work with sensitive user data (hashing password fields) in DynamoDB.</w:t>
      </w:r>
    </w:p>
    <w:p w14:paraId="365039C6" w14:textId="77777777" w:rsidR="00487195" w:rsidRDefault="00487195" w:rsidP="00487195">
      <w:pPr>
        <w:numPr>
          <w:ilvl w:val="0"/>
          <w:numId w:val="59"/>
        </w:numPr>
        <w:spacing w:before="100" w:beforeAutospacing="1" w:after="100" w:afterAutospacing="1"/>
      </w:pPr>
      <w:r>
        <w:t xml:space="preserve">Create a sessions table and work with Time </w:t>
      </w:r>
      <w:proofErr w:type="gramStart"/>
      <w:r>
        <w:t>To</w:t>
      </w:r>
      <w:proofErr w:type="gramEnd"/>
      <w:r>
        <w:t xml:space="preserve"> Live Attributes in DynamoDB.</w:t>
      </w:r>
    </w:p>
    <w:p w14:paraId="3EC530CE" w14:textId="77777777" w:rsidR="00487195" w:rsidRDefault="00487195" w:rsidP="00487195">
      <w:pPr>
        <w:numPr>
          <w:ilvl w:val="0"/>
          <w:numId w:val="59"/>
        </w:numPr>
        <w:spacing w:before="100" w:beforeAutospacing="1" w:after="100" w:afterAutospacing="1"/>
      </w:pPr>
      <w:r>
        <w:t>Write code to validate users against DB and apply basic login/logout functionality.</w:t>
      </w:r>
    </w:p>
    <w:p w14:paraId="2DEE1A71" w14:textId="77777777" w:rsidR="00487195" w:rsidRDefault="00487195" w:rsidP="00487195">
      <w:pPr>
        <w:pStyle w:val="Heading2"/>
      </w:pPr>
      <w:r>
        <w:t>Story continued</w:t>
      </w:r>
    </w:p>
    <w:p w14:paraId="22791F18" w14:textId="77777777" w:rsidR="00487195" w:rsidRDefault="00487195" w:rsidP="00487195">
      <w:pPr>
        <w:pStyle w:val="NormalWeb"/>
      </w:pPr>
      <w:r>
        <w:t>Mary is happy that you have a working website and now wants her staff to be the only ones to see the data.</w:t>
      </w:r>
    </w:p>
    <w:p w14:paraId="1BAA9E7B" w14:textId="77777777" w:rsidR="00487195" w:rsidRDefault="00487195" w:rsidP="00487195">
      <w:pPr>
        <w:pStyle w:val="NormalWeb"/>
      </w:pPr>
      <w:r>
        <w:t>She has asked you to protect the website by providing you with a list of employees who will be the only ones that can view the website card data.</w:t>
      </w:r>
    </w:p>
    <w:p w14:paraId="7B8EA873" w14:textId="77777777" w:rsidR="00487195" w:rsidRDefault="00487195" w:rsidP="00487195">
      <w:pPr>
        <w:pStyle w:val="NormalWeb"/>
      </w:pPr>
      <w:r>
        <w:t>She already had a login system for her employees on premises, so for simplicity she has provided you with a JSON file with all the user data.</w:t>
      </w:r>
    </w:p>
    <w:p w14:paraId="2AE146D4" w14:textId="77777777" w:rsidR="00487195" w:rsidRDefault="00487195" w:rsidP="00487195">
      <w:pPr>
        <w:pStyle w:val="NormalWeb"/>
      </w:pPr>
      <w:r>
        <w:t xml:space="preserve">You remember reading about different ways to get data into DynamoDB, and you figure that (like before) using the SDK and the </w:t>
      </w:r>
      <w:proofErr w:type="spellStart"/>
      <w:r>
        <w:t>batchWriteItem</w:t>
      </w:r>
      <w:proofErr w:type="spellEnd"/>
      <w:r>
        <w:t xml:space="preserve"> method would be the easiest option.</w:t>
      </w:r>
    </w:p>
    <w:p w14:paraId="1F670105" w14:textId="77777777" w:rsidR="00487195" w:rsidRDefault="00487195" w:rsidP="00487195">
      <w:pPr>
        <w:pStyle w:val="Heading2"/>
      </w:pPr>
      <w:r>
        <w:t>Prepare the exercise</w:t>
      </w:r>
    </w:p>
    <w:p w14:paraId="4D9ED3AA" w14:textId="77777777" w:rsidR="00487195" w:rsidRDefault="00487195" w:rsidP="00487195">
      <w:pPr>
        <w:pStyle w:val="NormalWeb"/>
      </w:pPr>
      <w:r>
        <w:t>Before you can start this exercise, you need to import some files and install some modules in the AWS Cloud9 environment that has been prepared for you.</w:t>
      </w:r>
    </w:p>
    <w:p w14:paraId="612AF919" w14:textId="77777777" w:rsidR="00487195" w:rsidRDefault="00487195" w:rsidP="00487195">
      <w:pPr>
        <w:pStyle w:val="NormalWeb"/>
        <w:numPr>
          <w:ilvl w:val="0"/>
          <w:numId w:val="60"/>
        </w:numPr>
      </w:pPr>
      <w:r>
        <w:t xml:space="preserve">Ensure you are in </w:t>
      </w:r>
      <w:r>
        <w:rPr>
          <w:rStyle w:val="Strong"/>
        </w:rPr>
        <w:t>Cloud9</w:t>
      </w:r>
      <w:r>
        <w:t>, collapse any folders and close and files you are no longer using, ensuring that you are in the right path.</w:t>
      </w:r>
    </w:p>
    <w:p w14:paraId="48A313D7" w14:textId="77777777" w:rsidR="00487195" w:rsidRDefault="00487195" w:rsidP="00487195">
      <w:pPr>
        <w:pStyle w:val="HTMLPreformatted"/>
        <w:ind w:left="720"/>
      </w:pPr>
      <w:r>
        <w:rPr>
          <w:rStyle w:val="cm-builtin"/>
        </w:rPr>
        <w:t>cd</w:t>
      </w:r>
      <w:r>
        <w:t xml:space="preserve"> /home/ec2-user/environment</w:t>
      </w:r>
    </w:p>
    <w:p w14:paraId="333CFE31" w14:textId="77777777" w:rsidR="00487195" w:rsidRDefault="00487195" w:rsidP="00487195">
      <w:pPr>
        <w:pStyle w:val="NormalWeb"/>
        <w:numPr>
          <w:ilvl w:val="0"/>
          <w:numId w:val="60"/>
        </w:numPr>
      </w:pPr>
      <w:r>
        <w:lastRenderedPageBreak/>
        <w:t xml:space="preserve">You will need get the files that will be used for this exercise, go to the Cloud 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45F06488" w14:textId="77777777" w:rsidR="00487195" w:rsidRDefault="00487195" w:rsidP="00487195">
      <w:pPr>
        <w:pStyle w:val="HTMLPreformatted"/>
        <w:ind w:left="720"/>
      </w:pPr>
      <w:proofErr w:type="spellStart"/>
      <w:r>
        <w:rPr>
          <w:rStyle w:val="cm-builtin"/>
        </w:rPr>
        <w:t>wget</w:t>
      </w:r>
      <w:proofErr w:type="spellEnd"/>
      <w:r>
        <w:t xml:space="preserve"> https://s3.amazonaws.com/awsu-hosting/edx_dynamo/c9/dynamo-members/lab5.zip </w:t>
      </w:r>
      <w:r>
        <w:rPr>
          <w:rStyle w:val="cm-attribute"/>
        </w:rPr>
        <w:t>-P</w:t>
      </w:r>
      <w:r>
        <w:t xml:space="preserve"> /home/ec2-user/environment</w:t>
      </w:r>
    </w:p>
    <w:p w14:paraId="324DA13B" w14:textId="77777777" w:rsidR="00487195" w:rsidRDefault="00487195" w:rsidP="00487195">
      <w:pPr>
        <w:pStyle w:val="NormalWeb"/>
        <w:numPr>
          <w:ilvl w:val="0"/>
          <w:numId w:val="60"/>
        </w:numPr>
      </w:pPr>
      <w:r>
        <w:t xml:space="preserve">You should also see that a root folder called </w:t>
      </w:r>
      <w:proofErr w:type="spellStart"/>
      <w:r>
        <w:rPr>
          <w:rStyle w:val="Strong"/>
        </w:rPr>
        <w:t>dynamolab</w:t>
      </w:r>
      <w:proofErr w:type="spellEnd"/>
      <w:r>
        <w:t xml:space="preserve"> with a </w:t>
      </w:r>
      <w:r>
        <w:rPr>
          <w:rStyle w:val="HTMLCode"/>
        </w:rPr>
        <w:t>lab5.zip</w:t>
      </w:r>
      <w:r>
        <w:t xml:space="preserve"> file has been downloaded and added to your AWS Cloud9 filesystem (on the top left). </w:t>
      </w:r>
    </w:p>
    <w:p w14:paraId="672F1685" w14:textId="77777777" w:rsidR="00487195" w:rsidRDefault="00487195" w:rsidP="00487195">
      <w:pPr>
        <w:pStyle w:val="NormalWeb"/>
        <w:numPr>
          <w:ilvl w:val="0"/>
          <w:numId w:val="60"/>
        </w:numPr>
      </w:pPr>
      <w:r>
        <w:t>To unzip the workdir.zip file, run the following command:</w:t>
      </w:r>
    </w:p>
    <w:p w14:paraId="147FCE1A" w14:textId="77777777" w:rsidR="00487195" w:rsidRDefault="00487195" w:rsidP="00487195">
      <w:pPr>
        <w:pStyle w:val="HTMLPreformatted"/>
        <w:ind w:left="720"/>
      </w:pPr>
      <w:r>
        <w:t>unzip lab5.zip</w:t>
      </w:r>
    </w:p>
    <w:p w14:paraId="06127080" w14:textId="77777777" w:rsidR="00487195" w:rsidRDefault="00487195" w:rsidP="00487195">
      <w:pPr>
        <w:pStyle w:val="NormalWeb"/>
      </w:pPr>
      <w:r>
        <w:t>This may take a few moments. In your Cloud9 filesystem.</w:t>
      </w:r>
    </w:p>
    <w:p w14:paraId="0C7282B2" w14:textId="77777777" w:rsidR="00487195" w:rsidRDefault="00487195" w:rsidP="00487195">
      <w:pPr>
        <w:pStyle w:val="NormalWeb"/>
        <w:numPr>
          <w:ilvl w:val="0"/>
          <w:numId w:val="61"/>
        </w:numPr>
      </w:pPr>
      <w:r>
        <w:t>To keep things clean, run the following commands to remove the zip file:</w:t>
      </w:r>
    </w:p>
    <w:p w14:paraId="200C8FE0" w14:textId="77777777" w:rsidR="00487195" w:rsidRDefault="00487195" w:rsidP="00487195">
      <w:pPr>
        <w:pStyle w:val="HTMLPreformatted"/>
        <w:ind w:left="720"/>
      </w:pPr>
      <w:r>
        <w:rPr>
          <w:rStyle w:val="cm-builtin"/>
        </w:rPr>
        <w:t>rm</w:t>
      </w:r>
      <w:r>
        <w:t xml:space="preserve"> lab5.zip &amp;&amp; </w:t>
      </w:r>
      <w:r>
        <w:rPr>
          <w:rStyle w:val="cm-builtin"/>
        </w:rPr>
        <w:t>cd</w:t>
      </w:r>
      <w:r>
        <w:t xml:space="preserve"> lab5</w:t>
      </w:r>
    </w:p>
    <w:p w14:paraId="1CF85A78" w14:textId="77777777" w:rsidR="00487195" w:rsidRDefault="00487195" w:rsidP="00487195">
      <w:pPr>
        <w:pStyle w:val="NormalWeb"/>
        <w:numPr>
          <w:ilvl w:val="0"/>
          <w:numId w:val="61"/>
        </w:numPr>
      </w:pPr>
      <w:r>
        <w:t xml:space="preserve">Select the black arrow next to the </w:t>
      </w:r>
      <w:r>
        <w:rPr>
          <w:rStyle w:val="HTMLCode"/>
        </w:rPr>
        <w:t>lab5</w:t>
      </w:r>
      <w:r>
        <w:t xml:space="preserve"> folder (top left) to expand it. Notice inside this </w:t>
      </w:r>
      <w:r>
        <w:rPr>
          <w:rStyle w:val="HTMLCode"/>
        </w:rPr>
        <w:t>lab5</w:t>
      </w:r>
      <w:r>
        <w:t xml:space="preserve"> folder there is a solution folder. </w:t>
      </w:r>
      <w:r>
        <w:rPr>
          <w:rStyle w:val="Strong"/>
        </w:rPr>
        <w:t>Try not to peek at the solution unless you really get stuck. Always TRY to code first.</w:t>
      </w:r>
    </w:p>
    <w:p w14:paraId="7EB37C1D" w14:textId="77777777" w:rsidR="00487195" w:rsidRDefault="00487195" w:rsidP="00487195">
      <w:pPr>
        <w:pStyle w:val="Heading2"/>
      </w:pPr>
      <w:bookmarkStart w:id="60" w:name="header-n45"/>
      <w:bookmarkEnd w:id="60"/>
      <w:r>
        <w:t>Step 1: Create a new users table with an index</w:t>
      </w:r>
    </w:p>
    <w:p w14:paraId="46AD7286" w14:textId="77777777" w:rsidR="00487195" w:rsidRDefault="00487195" w:rsidP="00487195">
      <w:pPr>
        <w:pStyle w:val="NormalWeb"/>
      </w:pPr>
      <w:r>
        <w:t xml:space="preserve">We are </w:t>
      </w:r>
      <w:proofErr w:type="spellStart"/>
      <w:r>
        <w:t>goimng</w:t>
      </w:r>
      <w:proofErr w:type="spellEnd"/>
      <w:r>
        <w:t xml:space="preserve"> to need a database table that can hold information on our users (Mary's employees). This table will need to contain each employee's username, email, first name, and password.</w:t>
      </w:r>
    </w:p>
    <w:p w14:paraId="070F609D" w14:textId="77777777" w:rsidR="00487195" w:rsidRDefault="00487195" w:rsidP="00487195">
      <w:pPr>
        <w:numPr>
          <w:ilvl w:val="0"/>
          <w:numId w:val="62"/>
        </w:numPr>
        <w:spacing w:before="100" w:beforeAutospacing="1" w:after="100" w:afterAutospacing="1"/>
      </w:pPr>
      <w:r>
        <w:t xml:space="preserve">Open the SDK docs and find the method for </w:t>
      </w:r>
      <w:r>
        <w:rPr>
          <w:u w:val="single"/>
        </w:rPr>
        <w:t>creating new tables and indexes</w:t>
      </w:r>
      <w:r>
        <w:t>.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8111"/>
      </w:tblGrid>
      <w:tr w:rsidR="00487195" w14:paraId="0C72B42D" w14:textId="77777777" w:rsidTr="00487195">
        <w:trPr>
          <w:tblHeader/>
          <w:tblCellSpacing w:w="15" w:type="dxa"/>
        </w:trPr>
        <w:tc>
          <w:tcPr>
            <w:tcW w:w="0" w:type="auto"/>
            <w:vAlign w:val="center"/>
            <w:hideMark/>
          </w:tcPr>
          <w:p w14:paraId="73FA2A05" w14:textId="77777777" w:rsidR="00487195" w:rsidRDefault="00487195">
            <w:pPr>
              <w:jc w:val="center"/>
              <w:rPr>
                <w:b/>
                <w:bCs/>
              </w:rPr>
            </w:pPr>
            <w:r>
              <w:rPr>
                <w:b/>
                <w:bCs/>
              </w:rPr>
              <w:t>Language</w:t>
            </w:r>
          </w:p>
        </w:tc>
        <w:tc>
          <w:tcPr>
            <w:tcW w:w="0" w:type="auto"/>
            <w:vAlign w:val="center"/>
            <w:hideMark/>
          </w:tcPr>
          <w:p w14:paraId="5F2AEA7D" w14:textId="77777777" w:rsidR="00487195" w:rsidRDefault="00487195">
            <w:pPr>
              <w:jc w:val="center"/>
              <w:rPr>
                <w:b/>
                <w:bCs/>
              </w:rPr>
            </w:pPr>
            <w:r>
              <w:rPr>
                <w:b/>
                <w:bCs/>
              </w:rPr>
              <w:t>AWS documentation deep link</w:t>
            </w:r>
          </w:p>
        </w:tc>
      </w:tr>
      <w:tr w:rsidR="00487195" w14:paraId="3D651E1E" w14:textId="77777777" w:rsidTr="00487195">
        <w:trPr>
          <w:tblCellSpacing w:w="15" w:type="dxa"/>
        </w:trPr>
        <w:tc>
          <w:tcPr>
            <w:tcW w:w="0" w:type="auto"/>
            <w:vAlign w:val="center"/>
            <w:hideMark/>
          </w:tcPr>
          <w:p w14:paraId="2776D201" w14:textId="77777777" w:rsidR="00487195" w:rsidRDefault="00487195">
            <w:r>
              <w:t>NODE.JS (6.17.0)</w:t>
            </w:r>
          </w:p>
        </w:tc>
        <w:tc>
          <w:tcPr>
            <w:tcW w:w="0" w:type="auto"/>
            <w:vAlign w:val="center"/>
            <w:hideMark/>
          </w:tcPr>
          <w:p w14:paraId="146337EC" w14:textId="77777777" w:rsidR="00487195" w:rsidRDefault="00487195">
            <w:hyperlink r:id="rId23" w:anchor="createTable-property" w:tgtFrame="_blank" w:history="1">
              <w:r>
                <w:rPr>
                  <w:rStyle w:val="Hyperlink"/>
                </w:rPr>
                <w:t>https://docs.aws.amazon.com/AWSJavaScriptSDK/latest/AWS/DynamoDB.html#createTable-property</w:t>
              </w:r>
            </w:hyperlink>
          </w:p>
        </w:tc>
      </w:tr>
    </w:tbl>
    <w:p w14:paraId="6B414661" w14:textId="77777777" w:rsidR="00487195" w:rsidRDefault="00487195" w:rsidP="00487195">
      <w:pPr>
        <w:pStyle w:val="NormalWeb"/>
      </w:pPr>
      <w:r>
        <w:t xml:space="preserve">You want to be able to let a user log in with their </w:t>
      </w:r>
      <w:proofErr w:type="spellStart"/>
      <w:r>
        <w:rPr>
          <w:rStyle w:val="HTMLCode"/>
        </w:rPr>
        <w:t>email_address</w:t>
      </w:r>
      <w:proofErr w:type="spellEnd"/>
      <w:r>
        <w:t xml:space="preserve"> so you decide to create a Global Secondary Index (GSI), using </w:t>
      </w:r>
      <w:proofErr w:type="spellStart"/>
      <w:r>
        <w:rPr>
          <w:rStyle w:val="HTMLCode"/>
        </w:rPr>
        <w:t>email_address</w:t>
      </w:r>
      <w:proofErr w:type="spellEnd"/>
      <w:r>
        <w:t xml:space="preserve"> as the Primary Key.</w:t>
      </w:r>
    </w:p>
    <w:p w14:paraId="4235DD24" w14:textId="77777777" w:rsidR="00487195" w:rsidRDefault="00487195" w:rsidP="00487195">
      <w:pPr>
        <w:pStyle w:val="Heading6"/>
      </w:pPr>
      <w:bookmarkStart w:id="61" w:name="header-n59"/>
      <w:bookmarkEnd w:id="61"/>
      <w:r>
        <w:t>User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1142"/>
        <w:gridCol w:w="2751"/>
        <w:gridCol w:w="2741"/>
      </w:tblGrid>
      <w:tr w:rsidR="00487195" w14:paraId="66A14875" w14:textId="77777777" w:rsidTr="00487195">
        <w:trPr>
          <w:tblHeader/>
          <w:tblCellSpacing w:w="15" w:type="dxa"/>
        </w:trPr>
        <w:tc>
          <w:tcPr>
            <w:tcW w:w="0" w:type="auto"/>
            <w:vAlign w:val="center"/>
            <w:hideMark/>
          </w:tcPr>
          <w:p w14:paraId="2771891E" w14:textId="77777777" w:rsidR="00487195" w:rsidRDefault="00487195">
            <w:pPr>
              <w:jc w:val="center"/>
              <w:rPr>
                <w:b/>
                <w:bCs/>
              </w:rPr>
            </w:pPr>
            <w:proofErr w:type="spellStart"/>
            <w:r>
              <w:rPr>
                <w:b/>
                <w:bCs/>
              </w:rPr>
              <w:t>user_name</w:t>
            </w:r>
            <w:proofErr w:type="spellEnd"/>
          </w:p>
        </w:tc>
        <w:tc>
          <w:tcPr>
            <w:tcW w:w="0" w:type="auto"/>
            <w:vAlign w:val="center"/>
            <w:hideMark/>
          </w:tcPr>
          <w:p w14:paraId="49A611F9" w14:textId="77777777" w:rsidR="00487195" w:rsidRDefault="00487195">
            <w:pPr>
              <w:jc w:val="center"/>
              <w:rPr>
                <w:b/>
                <w:bCs/>
              </w:rPr>
            </w:pPr>
            <w:proofErr w:type="spellStart"/>
            <w:r>
              <w:rPr>
                <w:b/>
                <w:bCs/>
              </w:rPr>
              <w:t>first_name</w:t>
            </w:r>
            <w:proofErr w:type="spellEnd"/>
          </w:p>
        </w:tc>
        <w:tc>
          <w:tcPr>
            <w:tcW w:w="0" w:type="auto"/>
            <w:vAlign w:val="center"/>
            <w:hideMark/>
          </w:tcPr>
          <w:p w14:paraId="030C61A4" w14:textId="77777777" w:rsidR="00487195" w:rsidRDefault="00487195">
            <w:pPr>
              <w:jc w:val="center"/>
              <w:rPr>
                <w:b/>
                <w:bCs/>
              </w:rPr>
            </w:pPr>
            <w:proofErr w:type="spellStart"/>
            <w:r>
              <w:rPr>
                <w:b/>
                <w:bCs/>
              </w:rPr>
              <w:t>email_address</w:t>
            </w:r>
            <w:proofErr w:type="spellEnd"/>
            <w:r>
              <w:rPr>
                <w:b/>
                <w:bCs/>
              </w:rPr>
              <w:t xml:space="preserve"> (PK)</w:t>
            </w:r>
          </w:p>
        </w:tc>
        <w:tc>
          <w:tcPr>
            <w:tcW w:w="0" w:type="auto"/>
            <w:vAlign w:val="center"/>
            <w:hideMark/>
          </w:tcPr>
          <w:p w14:paraId="0D0A7E70" w14:textId="77777777" w:rsidR="00487195" w:rsidRDefault="00487195">
            <w:pPr>
              <w:jc w:val="center"/>
              <w:rPr>
                <w:b/>
                <w:bCs/>
              </w:rPr>
            </w:pPr>
            <w:r>
              <w:rPr>
                <w:b/>
                <w:bCs/>
              </w:rPr>
              <w:t>password</w:t>
            </w:r>
          </w:p>
        </w:tc>
      </w:tr>
      <w:tr w:rsidR="00487195" w14:paraId="52288F50" w14:textId="77777777" w:rsidTr="00487195">
        <w:trPr>
          <w:tblCellSpacing w:w="15" w:type="dxa"/>
        </w:trPr>
        <w:tc>
          <w:tcPr>
            <w:tcW w:w="0" w:type="auto"/>
            <w:vAlign w:val="center"/>
            <w:hideMark/>
          </w:tcPr>
          <w:p w14:paraId="5465A30F" w14:textId="77777777" w:rsidR="00487195" w:rsidRDefault="00487195">
            <w:r>
              <w:t>dave937434</w:t>
            </w:r>
          </w:p>
        </w:tc>
        <w:tc>
          <w:tcPr>
            <w:tcW w:w="0" w:type="auto"/>
            <w:vAlign w:val="center"/>
            <w:hideMark/>
          </w:tcPr>
          <w:p w14:paraId="5A2D5CF3" w14:textId="77777777" w:rsidR="00487195" w:rsidRDefault="00487195">
            <w:r>
              <w:t>Dave</w:t>
            </w:r>
          </w:p>
        </w:tc>
        <w:tc>
          <w:tcPr>
            <w:tcW w:w="0" w:type="auto"/>
            <w:vAlign w:val="center"/>
            <w:hideMark/>
          </w:tcPr>
          <w:p w14:paraId="1953C2B4" w14:textId="77777777" w:rsidR="00487195" w:rsidRDefault="00487195">
            <w:hyperlink r:id="rId24" w:tgtFrame="_blank" w:history="1">
              <w:r>
                <w:rPr>
                  <w:rStyle w:val="Hyperlink"/>
                </w:rPr>
                <w:t>dave3423@dragonedx.com</w:t>
              </w:r>
            </w:hyperlink>
          </w:p>
        </w:tc>
        <w:tc>
          <w:tcPr>
            <w:tcW w:w="0" w:type="auto"/>
            <w:vAlign w:val="center"/>
            <w:hideMark/>
          </w:tcPr>
          <w:p w14:paraId="3D61207F" w14:textId="77777777" w:rsidR="00487195" w:rsidRDefault="00487195">
            <w:r>
              <w:t>sjdhjsgdjsgdjhsgd34erdtfgd</w:t>
            </w:r>
          </w:p>
        </w:tc>
      </w:tr>
    </w:tbl>
    <w:p w14:paraId="790ECE78" w14:textId="77777777" w:rsidR="00487195" w:rsidRDefault="00487195" w:rsidP="00487195">
      <w:pPr>
        <w:pStyle w:val="Heading6"/>
      </w:pPr>
      <w:bookmarkStart w:id="62" w:name="header-n71"/>
      <w:bookmarkEnd w:id="62"/>
      <w:r>
        <w:t xml:space="preserve">Email Index (no need to </w:t>
      </w:r>
      <w:r>
        <w:rPr>
          <w:rStyle w:val="Emphasis"/>
        </w:rPr>
        <w:t>project</w:t>
      </w:r>
      <w:r>
        <w:t xml:space="preserve"> the first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2751"/>
        <w:gridCol w:w="2741"/>
      </w:tblGrid>
      <w:tr w:rsidR="00487195" w14:paraId="439CD0B0" w14:textId="77777777" w:rsidTr="00487195">
        <w:trPr>
          <w:tblHeader/>
          <w:tblCellSpacing w:w="15" w:type="dxa"/>
        </w:trPr>
        <w:tc>
          <w:tcPr>
            <w:tcW w:w="0" w:type="auto"/>
            <w:vAlign w:val="center"/>
            <w:hideMark/>
          </w:tcPr>
          <w:p w14:paraId="4813CCB3" w14:textId="77777777" w:rsidR="00487195" w:rsidRDefault="00487195">
            <w:pPr>
              <w:jc w:val="center"/>
              <w:rPr>
                <w:b/>
                <w:bCs/>
              </w:rPr>
            </w:pPr>
            <w:proofErr w:type="spellStart"/>
            <w:r>
              <w:rPr>
                <w:b/>
                <w:bCs/>
              </w:rPr>
              <w:t>user_name</w:t>
            </w:r>
            <w:proofErr w:type="spellEnd"/>
          </w:p>
        </w:tc>
        <w:tc>
          <w:tcPr>
            <w:tcW w:w="0" w:type="auto"/>
            <w:vAlign w:val="center"/>
            <w:hideMark/>
          </w:tcPr>
          <w:p w14:paraId="3AA0D9A7" w14:textId="77777777" w:rsidR="00487195" w:rsidRDefault="00487195">
            <w:pPr>
              <w:jc w:val="center"/>
              <w:rPr>
                <w:b/>
                <w:bCs/>
              </w:rPr>
            </w:pPr>
            <w:proofErr w:type="spellStart"/>
            <w:r>
              <w:rPr>
                <w:b/>
                <w:bCs/>
              </w:rPr>
              <w:t>email_</w:t>
            </w:r>
            <w:proofErr w:type="gramStart"/>
            <w:r>
              <w:rPr>
                <w:b/>
                <w:bCs/>
              </w:rPr>
              <w:t>address</w:t>
            </w:r>
            <w:proofErr w:type="spellEnd"/>
            <w:r>
              <w:rPr>
                <w:b/>
                <w:bCs/>
              </w:rPr>
              <w:t>(</w:t>
            </w:r>
            <w:proofErr w:type="gramEnd"/>
            <w:r>
              <w:rPr>
                <w:b/>
                <w:bCs/>
              </w:rPr>
              <w:t>PK)</w:t>
            </w:r>
          </w:p>
        </w:tc>
        <w:tc>
          <w:tcPr>
            <w:tcW w:w="0" w:type="auto"/>
            <w:vAlign w:val="center"/>
            <w:hideMark/>
          </w:tcPr>
          <w:p w14:paraId="47CAA15A" w14:textId="77777777" w:rsidR="00487195" w:rsidRDefault="00487195">
            <w:pPr>
              <w:jc w:val="center"/>
              <w:rPr>
                <w:b/>
                <w:bCs/>
              </w:rPr>
            </w:pPr>
            <w:r>
              <w:rPr>
                <w:b/>
                <w:bCs/>
              </w:rPr>
              <w:t>password</w:t>
            </w:r>
          </w:p>
        </w:tc>
      </w:tr>
      <w:tr w:rsidR="00487195" w14:paraId="7E3C0864" w14:textId="77777777" w:rsidTr="00487195">
        <w:trPr>
          <w:tblCellSpacing w:w="15" w:type="dxa"/>
        </w:trPr>
        <w:tc>
          <w:tcPr>
            <w:tcW w:w="0" w:type="auto"/>
            <w:vAlign w:val="center"/>
            <w:hideMark/>
          </w:tcPr>
          <w:p w14:paraId="71FEC55A" w14:textId="77777777" w:rsidR="00487195" w:rsidRDefault="00487195">
            <w:r>
              <w:t>dave937434</w:t>
            </w:r>
          </w:p>
        </w:tc>
        <w:tc>
          <w:tcPr>
            <w:tcW w:w="0" w:type="auto"/>
            <w:vAlign w:val="center"/>
            <w:hideMark/>
          </w:tcPr>
          <w:p w14:paraId="55E61098" w14:textId="77777777" w:rsidR="00487195" w:rsidRDefault="00487195">
            <w:hyperlink r:id="rId25" w:tgtFrame="_blank" w:history="1">
              <w:r>
                <w:rPr>
                  <w:rStyle w:val="Hyperlink"/>
                </w:rPr>
                <w:t>dave3423@dragonedx.com</w:t>
              </w:r>
            </w:hyperlink>
          </w:p>
        </w:tc>
        <w:tc>
          <w:tcPr>
            <w:tcW w:w="0" w:type="auto"/>
            <w:vAlign w:val="center"/>
            <w:hideMark/>
          </w:tcPr>
          <w:p w14:paraId="76177DA5" w14:textId="77777777" w:rsidR="00487195" w:rsidRDefault="00487195">
            <w:r>
              <w:t>sjdhjsgdjsgdjhsgd34erdtfgd</w:t>
            </w:r>
          </w:p>
        </w:tc>
      </w:tr>
    </w:tbl>
    <w:p w14:paraId="601AE26E" w14:textId="77777777" w:rsidR="00487195" w:rsidRDefault="00487195" w:rsidP="00487195">
      <w:pPr>
        <w:pStyle w:val="NormalWeb"/>
      </w:pPr>
      <w:r>
        <w:lastRenderedPageBreak/>
        <w:t>You know how to create a table as you have done this before, however this time you will need to add an index.</w:t>
      </w:r>
    </w:p>
    <w:p w14:paraId="026D8AC7" w14:textId="77777777" w:rsidR="00487195" w:rsidRDefault="00487195" w:rsidP="00487195">
      <w:pPr>
        <w:pStyle w:val="NormalWeb"/>
      </w:pPr>
      <w:r>
        <w:rPr>
          <w:rStyle w:val="Strong"/>
        </w:rPr>
        <w:t>Time to write some code that creates a table and index for the users.</w:t>
      </w:r>
      <w:r>
        <w:t xml:space="preserve"> </w:t>
      </w:r>
    </w:p>
    <w:p w14:paraId="3F71AE96" w14:textId="77777777" w:rsidR="00487195" w:rsidRDefault="00487195" w:rsidP="00487195">
      <w:pPr>
        <w:pStyle w:val="NormalWeb"/>
        <w:numPr>
          <w:ilvl w:val="0"/>
          <w:numId w:val="63"/>
        </w:numPr>
      </w:pPr>
      <w:r>
        <w:t xml:space="preserve">Open up the </w:t>
      </w:r>
      <w:r>
        <w:rPr>
          <w:rStyle w:val="HTMLCode"/>
        </w:rPr>
        <w:t>create_user_table_and_index.js</w:t>
      </w:r>
      <w:r>
        <w:t xml:space="preserve"> file inside the </w:t>
      </w:r>
      <w:r>
        <w:rPr>
          <w:rStyle w:val="HTMLCode"/>
        </w:rPr>
        <w:t>lab5</w:t>
      </w:r>
      <w:r>
        <w:t xml:space="preserve"> folder by double clicking on it.</w:t>
      </w:r>
    </w:p>
    <w:p w14:paraId="0743967A" w14:textId="77777777" w:rsidR="00487195" w:rsidRDefault="00487195" w:rsidP="00487195">
      <w:pPr>
        <w:pStyle w:val="NormalWeb"/>
        <w:numPr>
          <w:ilvl w:val="0"/>
          <w:numId w:val="63"/>
        </w:numPr>
      </w:pPr>
      <w:r>
        <w:t>Have the SDK docs open (as above) to help you</w:t>
      </w:r>
    </w:p>
    <w:p w14:paraId="46F0729A" w14:textId="77777777" w:rsidR="00487195" w:rsidRDefault="00487195" w:rsidP="00487195">
      <w:pPr>
        <w:numPr>
          <w:ilvl w:val="1"/>
          <w:numId w:val="63"/>
        </w:numPr>
        <w:spacing w:before="100" w:beforeAutospacing="1" w:after="100" w:afterAutospacing="1"/>
      </w:pPr>
      <w:r>
        <w:t xml:space="preserve">Replace the </w:t>
      </w:r>
      <w:r>
        <w:rPr>
          <w:rStyle w:val="HTMLCode"/>
          <w:rFonts w:eastAsiaTheme="minorHAnsi"/>
        </w:rPr>
        <w:t>&lt;FMI&gt;</w:t>
      </w:r>
      <w:r>
        <w:t xml:space="preserve"> sections of the code in that file, so that the code creates a user table and index. You table should be called </w:t>
      </w:r>
      <w:proofErr w:type="spellStart"/>
      <w:r>
        <w:rPr>
          <w:rStyle w:val="HTMLCode"/>
          <w:rFonts w:eastAsiaTheme="minorHAnsi"/>
        </w:rPr>
        <w:t>users</w:t>
      </w:r>
      <w:r>
        <w:t>and</w:t>
      </w:r>
      <w:proofErr w:type="spellEnd"/>
      <w:r>
        <w:t xml:space="preserve"> and index called </w:t>
      </w:r>
      <w:proofErr w:type="spellStart"/>
      <w:r>
        <w:rPr>
          <w:rStyle w:val="HTMLCode"/>
          <w:rFonts w:eastAsiaTheme="minorHAnsi"/>
        </w:rPr>
        <w:t>email_index</w:t>
      </w:r>
      <w:proofErr w:type="spellEnd"/>
      <w:r>
        <w:t xml:space="preserve"> Use </w:t>
      </w:r>
      <w:r>
        <w:rPr>
          <w:rStyle w:val="Strong"/>
        </w:rPr>
        <w:t>us-east-1</w:t>
      </w:r>
      <w:r>
        <w:t xml:space="preserve">. </w:t>
      </w:r>
    </w:p>
    <w:p w14:paraId="11696533" w14:textId="77777777" w:rsidR="00487195" w:rsidRDefault="00487195" w:rsidP="00487195">
      <w:pPr>
        <w:pStyle w:val="NormalWeb"/>
        <w:numPr>
          <w:ilvl w:val="0"/>
          <w:numId w:val="63"/>
        </w:numPr>
      </w:pPr>
      <w:r>
        <w:t>Save the file</w:t>
      </w:r>
    </w:p>
    <w:p w14:paraId="135C148C" w14:textId="77777777" w:rsidR="00487195" w:rsidRDefault="00487195" w:rsidP="00487195">
      <w:pPr>
        <w:pStyle w:val="NormalWeb"/>
        <w:numPr>
          <w:ilvl w:val="0"/>
          <w:numId w:val="63"/>
        </w:numPr>
      </w:pPr>
      <w:r>
        <w:t>Go to the terminal and run your file using the respective run command below</w:t>
      </w:r>
    </w:p>
    <w:p w14:paraId="4E8CE91E" w14:textId="77777777" w:rsidR="00487195" w:rsidRDefault="00487195" w:rsidP="00487195">
      <w:pPr>
        <w:pStyle w:val="HTMLPreformatted"/>
        <w:ind w:left="720"/>
      </w:pPr>
      <w:r>
        <w:rPr>
          <w:rStyle w:val="cm-builtin"/>
        </w:rPr>
        <w:t>node</w:t>
      </w:r>
      <w:r>
        <w:t xml:space="preserve"> create_user_table_and_index.js</w:t>
      </w:r>
    </w:p>
    <w:p w14:paraId="0ED80ED3" w14:textId="77777777" w:rsidR="00487195" w:rsidRDefault="00487195" w:rsidP="00487195">
      <w:pPr>
        <w:pStyle w:val="NormalWeb"/>
      </w:pPr>
      <w:r>
        <w:rPr>
          <w:rStyle w:val="Strong"/>
        </w:rPr>
        <w:t>IF YOU GET STUCK, OR IT IS NOT WORKING, SIMPLY COPY THE CODE SITTING IN THE RESPECTIVE SOLUTION FOLDER</w:t>
      </w:r>
      <w:r>
        <w:t>.</w:t>
      </w:r>
    </w:p>
    <w:p w14:paraId="11BD6FD9" w14:textId="77777777" w:rsidR="00487195" w:rsidRDefault="00487195" w:rsidP="00487195">
      <w:pPr>
        <w:pStyle w:val="Heading2"/>
      </w:pPr>
      <w:r>
        <w:t>Confirm that your code worked.</w:t>
      </w:r>
    </w:p>
    <w:p w14:paraId="2B789E57" w14:textId="77777777" w:rsidR="00487195" w:rsidRDefault="00487195" w:rsidP="00487195">
      <w:pPr>
        <w:pStyle w:val="NormalWeb"/>
      </w:pPr>
      <w:r>
        <w:t>You should see something like this in the console.</w:t>
      </w:r>
    </w:p>
    <w:p w14:paraId="4D5F4686"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TableDescription</w:t>
      </w:r>
      <w:proofErr w:type="spellEnd"/>
      <w:proofErr w:type="gramEnd"/>
      <w:r>
        <w:t xml:space="preserve">: </w:t>
      </w:r>
    </w:p>
    <w:p w14:paraId="5B215121" w14:textId="77777777" w:rsidR="00487195" w:rsidRDefault="00487195" w:rsidP="00487195">
      <w:pPr>
        <w:pStyle w:val="HTMLPreformatted"/>
      </w:pPr>
      <w:r>
        <w:t xml:space="preserve">   </w:t>
      </w:r>
      <w:proofErr w:type="gramStart"/>
      <w:r>
        <w:t xml:space="preserve">{ </w:t>
      </w:r>
      <w:proofErr w:type="spellStart"/>
      <w:r>
        <w:rPr>
          <w:rStyle w:val="cm-property"/>
        </w:rPr>
        <w:t>AttributeDefinitions</w:t>
      </w:r>
      <w:proofErr w:type="spellEnd"/>
      <w:proofErr w:type="gramEnd"/>
      <w:r>
        <w:t>: [ [</w:t>
      </w:r>
      <w:r>
        <w:rPr>
          <w:rStyle w:val="cm-variable"/>
        </w:rPr>
        <w:t>Object</w:t>
      </w:r>
      <w:r>
        <w:t>], [</w:t>
      </w:r>
      <w:r>
        <w:rPr>
          <w:rStyle w:val="cm-variable"/>
        </w:rPr>
        <w:t>Object</w:t>
      </w:r>
      <w:r>
        <w:t>] ],</w:t>
      </w:r>
    </w:p>
    <w:p w14:paraId="28323FA6" w14:textId="77777777" w:rsidR="00487195" w:rsidRDefault="00487195" w:rsidP="00487195">
      <w:pPr>
        <w:pStyle w:val="HTMLPreformatted"/>
      </w:pPr>
      <w:r>
        <w:t xml:space="preserve">     </w:t>
      </w:r>
      <w:proofErr w:type="spellStart"/>
      <w:r>
        <w:rPr>
          <w:rStyle w:val="cm-property"/>
        </w:rPr>
        <w:t>TableName</w:t>
      </w:r>
      <w:proofErr w:type="spellEnd"/>
      <w:r>
        <w:t xml:space="preserve">: </w:t>
      </w:r>
      <w:r>
        <w:rPr>
          <w:rStyle w:val="cm-string"/>
          <w:rFonts w:eastAsiaTheme="majorEastAsia"/>
        </w:rPr>
        <w:t>'users'</w:t>
      </w:r>
      <w:r>
        <w:t>,</w:t>
      </w:r>
    </w:p>
    <w:p w14:paraId="2AC082EC" w14:textId="77777777" w:rsidR="00487195" w:rsidRDefault="00487195" w:rsidP="00487195">
      <w:pPr>
        <w:pStyle w:val="HTMLPreformatted"/>
      </w:pPr>
      <w:r>
        <w:t xml:space="preserve">     </w:t>
      </w:r>
      <w:proofErr w:type="spellStart"/>
      <w:r>
        <w:rPr>
          <w:rStyle w:val="cm-property"/>
        </w:rPr>
        <w:t>KeySchema</w:t>
      </w:r>
      <w:proofErr w:type="spellEnd"/>
      <w:r>
        <w:t>: [ [</w:t>
      </w:r>
      <w:r>
        <w:rPr>
          <w:rStyle w:val="cm-variable"/>
        </w:rPr>
        <w:t>Object</w:t>
      </w:r>
      <w:proofErr w:type="gramStart"/>
      <w:r>
        <w:t>] ]</w:t>
      </w:r>
      <w:proofErr w:type="gramEnd"/>
      <w:r>
        <w:t>,</w:t>
      </w:r>
    </w:p>
    <w:p w14:paraId="366B5361" w14:textId="77777777" w:rsidR="00487195" w:rsidRDefault="00487195" w:rsidP="00487195">
      <w:pPr>
        <w:pStyle w:val="HTMLPreformatted"/>
      </w:pPr>
      <w:r>
        <w:t xml:space="preserve">     </w:t>
      </w:r>
      <w:proofErr w:type="spellStart"/>
      <w:r>
        <w:rPr>
          <w:rStyle w:val="cm-property"/>
        </w:rPr>
        <w:t>TableStatus</w:t>
      </w:r>
      <w:proofErr w:type="spellEnd"/>
      <w:r>
        <w:t xml:space="preserve">: </w:t>
      </w:r>
      <w:r>
        <w:rPr>
          <w:rStyle w:val="cm-string"/>
          <w:rFonts w:eastAsiaTheme="majorEastAsia"/>
        </w:rPr>
        <w:t>'CREATING'</w:t>
      </w:r>
      <w:r>
        <w:t>,</w:t>
      </w:r>
    </w:p>
    <w:p w14:paraId="4E6A7A31" w14:textId="77777777" w:rsidR="00487195" w:rsidRDefault="00487195" w:rsidP="00487195">
      <w:pPr>
        <w:pStyle w:val="HTMLPreformatted"/>
      </w:pPr>
      <w:r>
        <w:t xml:space="preserve">     </w:t>
      </w:r>
      <w:proofErr w:type="spellStart"/>
      <w:r>
        <w:rPr>
          <w:rStyle w:val="cm-property"/>
        </w:rPr>
        <w:t>CreationDateTime</w:t>
      </w:r>
      <w:proofErr w:type="spellEnd"/>
      <w:r>
        <w:t xml:space="preserve">: </w:t>
      </w:r>
      <w:r>
        <w:rPr>
          <w:rStyle w:val="cm-number"/>
          <w:rFonts w:eastAsiaTheme="majorEastAsia"/>
        </w:rPr>
        <w:t>2019</w:t>
      </w:r>
      <w:r>
        <w:rPr>
          <w:rStyle w:val="cm-operator"/>
          <w:rFonts w:eastAsiaTheme="majorEastAsia"/>
        </w:rPr>
        <w:t>-</w:t>
      </w:r>
      <w:r>
        <w:rPr>
          <w:rStyle w:val="cm-number"/>
          <w:rFonts w:eastAsiaTheme="majorEastAsia"/>
        </w:rPr>
        <w:t>05</w:t>
      </w:r>
      <w:r>
        <w:rPr>
          <w:rStyle w:val="cm-operator"/>
          <w:rFonts w:eastAsiaTheme="majorEastAsia"/>
        </w:rPr>
        <w:t>-</w:t>
      </w:r>
      <w:r>
        <w:rPr>
          <w:rStyle w:val="cm-number"/>
          <w:rFonts w:eastAsiaTheme="majorEastAsia"/>
        </w:rPr>
        <w:t>21</w:t>
      </w:r>
      <w:r>
        <w:rPr>
          <w:rStyle w:val="cm-variable"/>
        </w:rPr>
        <w:t>T17</w:t>
      </w:r>
      <w:r>
        <w:t>:</w:t>
      </w:r>
      <w:r>
        <w:rPr>
          <w:rStyle w:val="cm-number"/>
          <w:rFonts w:eastAsiaTheme="majorEastAsia"/>
        </w:rPr>
        <w:t>54</w:t>
      </w:r>
      <w:r>
        <w:t>:</w:t>
      </w:r>
      <w:r>
        <w:rPr>
          <w:rStyle w:val="cm-number"/>
          <w:rFonts w:eastAsiaTheme="majorEastAsia"/>
        </w:rPr>
        <w:t>24.187</w:t>
      </w:r>
      <w:r>
        <w:rPr>
          <w:rStyle w:val="cm-variable"/>
        </w:rPr>
        <w:t>Z</w:t>
      </w:r>
      <w:r>
        <w:t>,</w:t>
      </w:r>
    </w:p>
    <w:p w14:paraId="65DE8E5A" w14:textId="77777777" w:rsidR="00487195" w:rsidRDefault="00487195" w:rsidP="00487195">
      <w:pPr>
        <w:pStyle w:val="HTMLPreformatted"/>
      </w:pPr>
      <w:r>
        <w:t xml:space="preserve">     </w:t>
      </w:r>
      <w:proofErr w:type="spellStart"/>
      <w:r>
        <w:rPr>
          <w:rStyle w:val="cm-variable"/>
        </w:rPr>
        <w:t>ProvisionedThroughput</w:t>
      </w:r>
      <w:proofErr w:type="spellEnd"/>
      <w:r>
        <w:t xml:space="preserve">: </w:t>
      </w:r>
    </w:p>
    <w:p w14:paraId="260809C2" w14:textId="77777777" w:rsidR="00487195" w:rsidRDefault="00487195" w:rsidP="00487195">
      <w:pPr>
        <w:pStyle w:val="HTMLPreformatted"/>
      </w:pPr>
      <w:r>
        <w:t xml:space="preserve">      </w:t>
      </w:r>
      <w:proofErr w:type="gramStart"/>
      <w:r>
        <w:t xml:space="preserve">{ </w:t>
      </w:r>
      <w:proofErr w:type="spellStart"/>
      <w:r>
        <w:rPr>
          <w:rStyle w:val="cm-variable"/>
        </w:rPr>
        <w:t>NumberOfDecreasesToday</w:t>
      </w:r>
      <w:proofErr w:type="spellEnd"/>
      <w:proofErr w:type="gramEnd"/>
      <w:r>
        <w:t xml:space="preserve">: </w:t>
      </w:r>
      <w:r>
        <w:rPr>
          <w:rStyle w:val="cm-number"/>
          <w:rFonts w:eastAsiaTheme="majorEastAsia"/>
        </w:rPr>
        <w:t>0</w:t>
      </w:r>
      <w:r>
        <w:t>,</w:t>
      </w:r>
    </w:p>
    <w:p w14:paraId="1D6B2302" w14:textId="77777777" w:rsidR="00487195" w:rsidRDefault="00487195" w:rsidP="00487195">
      <w:pPr>
        <w:pStyle w:val="HTMLPreformatted"/>
      </w:pPr>
      <w:r>
        <w:t xml:space="preserve">        </w:t>
      </w:r>
      <w:proofErr w:type="spellStart"/>
      <w:r>
        <w:rPr>
          <w:rStyle w:val="cm-variable"/>
        </w:rPr>
        <w:t>ReadCapacityUnits</w:t>
      </w:r>
      <w:proofErr w:type="spellEnd"/>
      <w:r>
        <w:t xml:space="preserve">: </w:t>
      </w:r>
      <w:r>
        <w:rPr>
          <w:rStyle w:val="cm-number"/>
          <w:rFonts w:eastAsiaTheme="majorEastAsia"/>
        </w:rPr>
        <w:t>0</w:t>
      </w:r>
      <w:r>
        <w:t>,</w:t>
      </w:r>
    </w:p>
    <w:p w14:paraId="322ABACD" w14:textId="77777777" w:rsidR="00487195" w:rsidRDefault="00487195" w:rsidP="00487195">
      <w:pPr>
        <w:pStyle w:val="HTMLPreformatted"/>
      </w:pPr>
      <w:r>
        <w:t xml:space="preserve">        </w:t>
      </w:r>
      <w:proofErr w:type="spellStart"/>
      <w:r>
        <w:rPr>
          <w:rStyle w:val="cm-variable"/>
        </w:rPr>
        <w:t>WriteCapacityUnits</w:t>
      </w:r>
      <w:proofErr w:type="spellEnd"/>
      <w:r>
        <w:t xml:space="preserve">: </w:t>
      </w:r>
      <w:proofErr w:type="gramStart"/>
      <w:r>
        <w:rPr>
          <w:rStyle w:val="cm-number"/>
          <w:rFonts w:eastAsiaTheme="majorEastAsia"/>
        </w:rPr>
        <w:t>0</w:t>
      </w:r>
      <w:r>
        <w:t xml:space="preserve"> }</w:t>
      </w:r>
      <w:proofErr w:type="gramEnd"/>
      <w:r>
        <w:t>,</w:t>
      </w:r>
    </w:p>
    <w:p w14:paraId="2C4D115B" w14:textId="77777777" w:rsidR="00487195" w:rsidRDefault="00487195" w:rsidP="00487195">
      <w:pPr>
        <w:pStyle w:val="HTMLPreformatted"/>
      </w:pPr>
      <w:r>
        <w:t xml:space="preserve">     </w:t>
      </w:r>
      <w:proofErr w:type="spellStart"/>
      <w:r>
        <w:rPr>
          <w:rStyle w:val="cm-property"/>
        </w:rPr>
        <w:t>TableSizeBytes</w:t>
      </w:r>
      <w:proofErr w:type="spellEnd"/>
      <w:r>
        <w:t xml:space="preserve">: </w:t>
      </w:r>
      <w:r>
        <w:rPr>
          <w:rStyle w:val="cm-number"/>
          <w:rFonts w:eastAsiaTheme="majorEastAsia"/>
        </w:rPr>
        <w:t>0</w:t>
      </w:r>
      <w:r>
        <w:t>,</w:t>
      </w:r>
    </w:p>
    <w:p w14:paraId="239FA375" w14:textId="77777777" w:rsidR="00487195" w:rsidRDefault="00487195" w:rsidP="00487195">
      <w:pPr>
        <w:pStyle w:val="HTMLPreformatted"/>
      </w:pPr>
      <w:r>
        <w:t xml:space="preserve">     </w:t>
      </w:r>
      <w:proofErr w:type="spellStart"/>
      <w:r>
        <w:rPr>
          <w:rStyle w:val="cm-property"/>
        </w:rPr>
        <w:t>ItemCount</w:t>
      </w:r>
      <w:proofErr w:type="spellEnd"/>
      <w:r>
        <w:t xml:space="preserve">: </w:t>
      </w:r>
      <w:r>
        <w:rPr>
          <w:rStyle w:val="cm-number"/>
          <w:rFonts w:eastAsiaTheme="majorEastAsia"/>
        </w:rPr>
        <w:t>0</w:t>
      </w:r>
      <w:r>
        <w:t>,</w:t>
      </w:r>
    </w:p>
    <w:p w14:paraId="3E4E7959" w14:textId="77777777" w:rsidR="00487195" w:rsidRDefault="00487195" w:rsidP="00487195">
      <w:pPr>
        <w:pStyle w:val="HTMLPreformatted"/>
      </w:pPr>
      <w:r>
        <w:t xml:space="preserve">     </w:t>
      </w:r>
      <w:proofErr w:type="spellStart"/>
      <w:r>
        <w:rPr>
          <w:rStyle w:val="cm-property"/>
        </w:rPr>
        <w:t>TableArn</w:t>
      </w:r>
      <w:proofErr w:type="spellEnd"/>
      <w:r>
        <w:t xml:space="preserve">: </w:t>
      </w:r>
      <w:r>
        <w:rPr>
          <w:rStyle w:val="cm-string"/>
          <w:rFonts w:eastAsiaTheme="majorEastAsia"/>
        </w:rPr>
        <w:t>'</w:t>
      </w:r>
      <w:proofErr w:type="gramStart"/>
      <w:r>
        <w:rPr>
          <w:rStyle w:val="cm-string"/>
          <w:rFonts w:eastAsiaTheme="majorEastAsia"/>
        </w:rPr>
        <w:t>arn:aws</w:t>
      </w:r>
      <w:proofErr w:type="gramEnd"/>
      <w:r>
        <w:rPr>
          <w:rStyle w:val="cm-string"/>
          <w:rFonts w:eastAsiaTheme="majorEastAsia"/>
        </w:rPr>
        <w:t>:dynamodb:us-east-1:000000000000:table/users'</w:t>
      </w:r>
      <w:r>
        <w:t>,</w:t>
      </w:r>
    </w:p>
    <w:p w14:paraId="63922DDC" w14:textId="77777777" w:rsidR="00487195" w:rsidRDefault="00487195" w:rsidP="00487195">
      <w:pPr>
        <w:pStyle w:val="HTMLPreformatted"/>
      </w:pPr>
      <w:r>
        <w:t xml:space="preserve">     </w:t>
      </w:r>
      <w:proofErr w:type="spellStart"/>
      <w:r>
        <w:rPr>
          <w:rStyle w:val="cm-property"/>
        </w:rPr>
        <w:t>TableId</w:t>
      </w:r>
      <w:proofErr w:type="spellEnd"/>
      <w:r>
        <w:t xml:space="preserve">: </w:t>
      </w:r>
      <w:r>
        <w:rPr>
          <w:rStyle w:val="cm-string"/>
          <w:rFonts w:eastAsiaTheme="majorEastAsia"/>
        </w:rPr>
        <w:t>'9c538221-b0a1-40bd-8a95-95dc4e76ed92'</w:t>
      </w:r>
      <w:r>
        <w:t>,</w:t>
      </w:r>
    </w:p>
    <w:p w14:paraId="79F64BA7" w14:textId="77777777" w:rsidR="00487195" w:rsidRDefault="00487195" w:rsidP="00487195">
      <w:pPr>
        <w:pStyle w:val="HTMLPreformatted"/>
      </w:pPr>
      <w:r>
        <w:t xml:space="preserve">     </w:t>
      </w:r>
      <w:proofErr w:type="spellStart"/>
      <w:r>
        <w:rPr>
          <w:rStyle w:val="cm-property"/>
        </w:rPr>
        <w:t>BillingModeSummary</w:t>
      </w:r>
      <w:proofErr w:type="spellEnd"/>
      <w:r>
        <w:t xml:space="preserve">: </w:t>
      </w:r>
      <w:proofErr w:type="gramStart"/>
      <w:r>
        <w:t xml:space="preserve">{ </w:t>
      </w:r>
      <w:proofErr w:type="spellStart"/>
      <w:r>
        <w:rPr>
          <w:rStyle w:val="cm-property"/>
        </w:rPr>
        <w:t>BillingMode</w:t>
      </w:r>
      <w:proofErr w:type="spellEnd"/>
      <w:proofErr w:type="gramEnd"/>
      <w:r>
        <w:t xml:space="preserve">: </w:t>
      </w:r>
      <w:r>
        <w:rPr>
          <w:rStyle w:val="cm-string"/>
          <w:rFonts w:eastAsiaTheme="majorEastAsia"/>
        </w:rPr>
        <w:t>'PAY_PER_REQUEST'</w:t>
      </w:r>
      <w:r>
        <w:t xml:space="preserve"> },</w:t>
      </w:r>
    </w:p>
    <w:p w14:paraId="78C133BC" w14:textId="77777777" w:rsidR="00487195" w:rsidRDefault="00487195" w:rsidP="00487195">
      <w:pPr>
        <w:pStyle w:val="HTMLPreformatted"/>
      </w:pPr>
      <w:r>
        <w:t xml:space="preserve">     </w:t>
      </w:r>
      <w:proofErr w:type="spellStart"/>
      <w:r>
        <w:rPr>
          <w:rStyle w:val="cm-property"/>
        </w:rPr>
        <w:t>GlobalSecondaryIndexes</w:t>
      </w:r>
      <w:proofErr w:type="spellEnd"/>
      <w:r>
        <w:t>: [ [</w:t>
      </w:r>
      <w:r>
        <w:rPr>
          <w:rStyle w:val="cm-variable"/>
        </w:rPr>
        <w:t>Object</w:t>
      </w:r>
      <w:proofErr w:type="gramStart"/>
      <w:r>
        <w:t>] ]</w:t>
      </w:r>
      <w:proofErr w:type="gramEnd"/>
      <w:r>
        <w:t xml:space="preserve"> } }</w:t>
      </w:r>
    </w:p>
    <w:p w14:paraId="26EAAD0F" w14:textId="77777777" w:rsidR="00487195" w:rsidRDefault="00487195" w:rsidP="00487195">
      <w:pPr>
        <w:pStyle w:val="NormalWeb"/>
      </w:pPr>
      <w:r>
        <w:t>Also visit the DynamoDB console and you will see your table (and index).</w:t>
      </w:r>
    </w:p>
    <w:p w14:paraId="13FDD25F" w14:textId="1D80B90D" w:rsidR="00487195" w:rsidRDefault="00487195" w:rsidP="00487195">
      <w:pPr>
        <w:pStyle w:val="NormalWeb"/>
      </w:pPr>
      <w:r>
        <w:fldChar w:fldCharType="begin"/>
      </w:r>
      <w:r>
        <w:instrText xml:space="preserve"> INCLUDEPICTURE "https://courses.edx.org/asset-v1:AWS+OTP-AWS-D6+2T2019+type@asset+block@1558617853621.png" \* MERGEFORMATINET </w:instrText>
      </w:r>
      <w:r>
        <w:fldChar w:fldCharType="separate"/>
      </w:r>
      <w:r>
        <w:rPr>
          <w:noProof/>
        </w:rPr>
        <w:drawing>
          <wp:inline distT="0" distB="0" distL="0" distR="0" wp14:anchorId="2262FC71" wp14:editId="022340FC">
            <wp:extent cx="5727700" cy="445770"/>
            <wp:effectExtent l="0" t="0" r="0" b="0"/>
            <wp:docPr id="20" name="Picture 20" descr="155861785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5586178536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45770"/>
                    </a:xfrm>
                    <a:prstGeom prst="rect">
                      <a:avLst/>
                    </a:prstGeom>
                    <a:noFill/>
                    <a:ln>
                      <a:noFill/>
                    </a:ln>
                  </pic:spPr>
                </pic:pic>
              </a:graphicData>
            </a:graphic>
          </wp:inline>
        </w:drawing>
      </w:r>
      <w:r>
        <w:fldChar w:fldCharType="end"/>
      </w:r>
    </w:p>
    <w:p w14:paraId="0B7C49A7" w14:textId="77777777" w:rsidR="00487195" w:rsidRDefault="00487195" w:rsidP="00487195">
      <w:pPr>
        <w:pStyle w:val="NormalWeb"/>
      </w:pPr>
      <w:r>
        <w:rPr>
          <w:rStyle w:val="Emphasis"/>
        </w:rPr>
        <w:t xml:space="preserve">Lab tip: Even if the users table is still being </w:t>
      </w:r>
      <w:r>
        <w:rPr>
          <w:rStyle w:val="Strong"/>
          <w:i/>
          <w:iCs/>
        </w:rPr>
        <w:t>created</w:t>
      </w:r>
      <w:r>
        <w:rPr>
          <w:rStyle w:val="Emphasis"/>
        </w:rPr>
        <w:t xml:space="preserve"> and not in an active state. you can still move on to step 2. By the time you get to step 4 where we actually upload data to it, it should be active.</w:t>
      </w:r>
    </w:p>
    <w:p w14:paraId="3A22358E" w14:textId="77777777" w:rsidR="00487195" w:rsidRDefault="00487195" w:rsidP="00487195">
      <w:pPr>
        <w:pStyle w:val="Heading2"/>
      </w:pPr>
      <w:bookmarkStart w:id="63" w:name="header-n103"/>
      <w:bookmarkEnd w:id="63"/>
      <w:r>
        <w:t>Step 2: Create a session table</w:t>
      </w:r>
    </w:p>
    <w:p w14:paraId="4D6D50AB" w14:textId="77777777" w:rsidR="00487195" w:rsidRDefault="00487195" w:rsidP="00487195">
      <w:pPr>
        <w:pStyle w:val="NormalWeb"/>
      </w:pPr>
      <w:r>
        <w:lastRenderedPageBreak/>
        <w:t xml:space="preserve">You need to allow your users to log in an out, and so you will need to create a </w:t>
      </w:r>
      <w:r>
        <w:rPr>
          <w:rStyle w:val="HTMLCode"/>
        </w:rPr>
        <w:t>sessions</w:t>
      </w:r>
      <w:r>
        <w:t xml:space="preserve"> table to maintain your users logged in status.</w:t>
      </w:r>
    </w:p>
    <w:p w14:paraId="75BC7FEB" w14:textId="77777777" w:rsidR="00487195" w:rsidRDefault="00487195" w:rsidP="00487195">
      <w:pPr>
        <w:pStyle w:val="NormalWeb"/>
      </w:pPr>
      <w:r>
        <w:t xml:space="preserve">Later in this lab &gt; exercise (3), you will enable the </w:t>
      </w:r>
      <w:r>
        <w:rPr>
          <w:rStyle w:val="HTMLCode"/>
        </w:rPr>
        <w:t xml:space="preserve">Time </w:t>
      </w:r>
      <w:proofErr w:type="gramStart"/>
      <w:r>
        <w:rPr>
          <w:rStyle w:val="HTMLCode"/>
        </w:rPr>
        <w:t>To</w:t>
      </w:r>
      <w:proofErr w:type="gramEnd"/>
      <w:r>
        <w:rPr>
          <w:rStyle w:val="HTMLCode"/>
        </w:rPr>
        <w:t xml:space="preserve"> Live</w:t>
      </w:r>
      <w:r>
        <w:t xml:space="preserve"> feature of DynamoDB in order to expire old sessions after a few minutes. For </w:t>
      </w:r>
      <w:proofErr w:type="gramStart"/>
      <w:r>
        <w:t>now</w:t>
      </w:r>
      <w:proofErr w:type="gramEnd"/>
      <w:r>
        <w:t xml:space="preserve"> however, just focus on creating the table with a Primary Key and a Sort Key.</w:t>
      </w:r>
    </w:p>
    <w:p w14:paraId="5B84455E" w14:textId="77777777" w:rsidR="00487195" w:rsidRDefault="00487195" w:rsidP="00487195">
      <w:pPr>
        <w:pStyle w:val="NormalWeb"/>
      </w:pPr>
      <w:r>
        <w:t xml:space="preserve">You should add a sort key on </w:t>
      </w:r>
      <w:proofErr w:type="spellStart"/>
      <w:r>
        <w:rPr>
          <w:rStyle w:val="HTMLCode"/>
        </w:rPr>
        <w:t>user_name</w:t>
      </w:r>
      <w:proofErr w:type="spellEnd"/>
      <w:r>
        <w:t xml:space="preserve"> to help us (in our code) enforce lookups to only work for users that provide their </w:t>
      </w:r>
      <w:proofErr w:type="spellStart"/>
      <w:r>
        <w:rPr>
          <w:rStyle w:val="HTMLCode"/>
        </w:rPr>
        <w:t>user_name_str</w:t>
      </w:r>
      <w:proofErr w:type="spellEnd"/>
      <w:r>
        <w:t xml:space="preserve"> AND </w:t>
      </w:r>
      <w:proofErr w:type="spellStart"/>
      <w:r>
        <w:rPr>
          <w:rStyle w:val="HTMLCode"/>
        </w:rPr>
        <w:t>session_id_str</w:t>
      </w:r>
      <w:proofErr w:type="spellEnd"/>
      <w:r>
        <w:t>.</w:t>
      </w:r>
    </w:p>
    <w:p w14:paraId="7C660FAC" w14:textId="77777777" w:rsidR="00487195" w:rsidRDefault="00487195" w:rsidP="00487195">
      <w:pPr>
        <w:pStyle w:val="NormalWeb"/>
      </w:pPr>
      <w:r>
        <w:t xml:space="preserve">This is what the table schema will look like (for now), where the </w:t>
      </w:r>
      <w:proofErr w:type="spellStart"/>
      <w:r>
        <w:t>session_id_str</w:t>
      </w:r>
      <w:proofErr w:type="spellEnd"/>
      <w:r>
        <w:t xml:space="preserve"> will be a randomly generated string.</w:t>
      </w:r>
    </w:p>
    <w:p w14:paraId="7274223B" w14:textId="77777777" w:rsidR="00487195" w:rsidRDefault="00487195" w:rsidP="00487195">
      <w:pPr>
        <w:pStyle w:val="Heading6"/>
      </w:pPr>
      <w:bookmarkStart w:id="64" w:name="header-n108"/>
      <w:bookmarkEnd w:id="64"/>
      <w:r>
        <w:t>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1622"/>
        <w:gridCol w:w="2219"/>
      </w:tblGrid>
      <w:tr w:rsidR="00487195" w14:paraId="3CA7CF0F" w14:textId="77777777" w:rsidTr="00487195">
        <w:trPr>
          <w:tblHeader/>
          <w:tblCellSpacing w:w="15" w:type="dxa"/>
        </w:trPr>
        <w:tc>
          <w:tcPr>
            <w:tcW w:w="0" w:type="auto"/>
            <w:vAlign w:val="center"/>
            <w:hideMark/>
          </w:tcPr>
          <w:p w14:paraId="6C522F3C" w14:textId="77777777" w:rsidR="00487195" w:rsidRDefault="00487195">
            <w:pPr>
              <w:jc w:val="center"/>
              <w:rPr>
                <w:b/>
                <w:bCs/>
              </w:rPr>
            </w:pPr>
            <w:proofErr w:type="spellStart"/>
            <w:r>
              <w:rPr>
                <w:b/>
                <w:bCs/>
              </w:rPr>
              <w:t>session_id_str</w:t>
            </w:r>
            <w:proofErr w:type="spellEnd"/>
            <w:r>
              <w:rPr>
                <w:b/>
                <w:bCs/>
              </w:rPr>
              <w:t xml:space="preserve"> (PK)</w:t>
            </w:r>
          </w:p>
        </w:tc>
        <w:tc>
          <w:tcPr>
            <w:tcW w:w="0" w:type="auto"/>
            <w:vAlign w:val="center"/>
            <w:hideMark/>
          </w:tcPr>
          <w:p w14:paraId="27EB101A" w14:textId="77777777" w:rsidR="00487195" w:rsidRDefault="00487195">
            <w:pPr>
              <w:jc w:val="center"/>
              <w:rPr>
                <w:b/>
                <w:bCs/>
              </w:rPr>
            </w:pPr>
            <w:proofErr w:type="spellStart"/>
            <w:r>
              <w:rPr>
                <w:b/>
                <w:bCs/>
              </w:rPr>
              <w:t>user_name</w:t>
            </w:r>
            <w:proofErr w:type="spellEnd"/>
            <w:r>
              <w:rPr>
                <w:b/>
                <w:bCs/>
              </w:rPr>
              <w:t xml:space="preserve"> (SK)</w:t>
            </w:r>
          </w:p>
        </w:tc>
        <w:tc>
          <w:tcPr>
            <w:tcW w:w="0" w:type="auto"/>
            <w:vAlign w:val="center"/>
            <w:hideMark/>
          </w:tcPr>
          <w:p w14:paraId="7FD5804C" w14:textId="77777777" w:rsidR="00487195" w:rsidRDefault="00487195">
            <w:pPr>
              <w:jc w:val="center"/>
              <w:rPr>
                <w:b/>
                <w:bCs/>
              </w:rPr>
            </w:pPr>
            <w:proofErr w:type="spellStart"/>
            <w:r>
              <w:rPr>
                <w:b/>
                <w:bCs/>
              </w:rPr>
              <w:t>expiration_time</w:t>
            </w:r>
            <w:proofErr w:type="spellEnd"/>
            <w:r>
              <w:rPr>
                <w:b/>
                <w:bCs/>
              </w:rPr>
              <w:t xml:space="preserve"> (TTL)</w:t>
            </w:r>
          </w:p>
        </w:tc>
      </w:tr>
      <w:tr w:rsidR="00487195" w14:paraId="6E9D92B4" w14:textId="77777777" w:rsidTr="00487195">
        <w:trPr>
          <w:tblCellSpacing w:w="15" w:type="dxa"/>
        </w:trPr>
        <w:tc>
          <w:tcPr>
            <w:tcW w:w="0" w:type="auto"/>
            <w:vAlign w:val="center"/>
            <w:hideMark/>
          </w:tcPr>
          <w:p w14:paraId="0CBF3836" w14:textId="77777777" w:rsidR="00487195" w:rsidRDefault="00487195">
            <w:r>
              <w:t>dgsfdghd576s7d6yiusjghds</w:t>
            </w:r>
          </w:p>
        </w:tc>
        <w:tc>
          <w:tcPr>
            <w:tcW w:w="0" w:type="auto"/>
            <w:vAlign w:val="center"/>
            <w:hideMark/>
          </w:tcPr>
          <w:p w14:paraId="1EDC2737" w14:textId="77777777" w:rsidR="00487195" w:rsidRDefault="00487195">
            <w:r>
              <w:t>Dave</w:t>
            </w:r>
          </w:p>
        </w:tc>
        <w:tc>
          <w:tcPr>
            <w:tcW w:w="0" w:type="auto"/>
            <w:vAlign w:val="center"/>
            <w:hideMark/>
          </w:tcPr>
          <w:p w14:paraId="7ED93A46" w14:textId="77777777" w:rsidR="00487195" w:rsidRDefault="00487195">
            <w:r>
              <w:t>1461938400</w:t>
            </w:r>
          </w:p>
        </w:tc>
      </w:tr>
    </w:tbl>
    <w:p w14:paraId="2E11E639" w14:textId="77777777" w:rsidR="00487195" w:rsidRDefault="00487195" w:rsidP="00487195">
      <w:pPr>
        <w:numPr>
          <w:ilvl w:val="0"/>
          <w:numId w:val="64"/>
        </w:numPr>
        <w:spacing w:before="100" w:beforeAutospacing="1" w:after="100" w:afterAutospacing="1"/>
      </w:pPr>
      <w:r>
        <w:t>Open the SDK docs and find the method for creating new tables and indexes.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8111"/>
      </w:tblGrid>
      <w:tr w:rsidR="00487195" w14:paraId="4709A820" w14:textId="77777777" w:rsidTr="00487195">
        <w:trPr>
          <w:tblHeader/>
          <w:tblCellSpacing w:w="15" w:type="dxa"/>
        </w:trPr>
        <w:tc>
          <w:tcPr>
            <w:tcW w:w="0" w:type="auto"/>
            <w:vAlign w:val="center"/>
            <w:hideMark/>
          </w:tcPr>
          <w:p w14:paraId="7FB9E2A8" w14:textId="77777777" w:rsidR="00487195" w:rsidRDefault="00487195">
            <w:pPr>
              <w:jc w:val="center"/>
              <w:rPr>
                <w:b/>
                <w:bCs/>
              </w:rPr>
            </w:pPr>
            <w:r>
              <w:rPr>
                <w:b/>
                <w:bCs/>
              </w:rPr>
              <w:t>Language</w:t>
            </w:r>
          </w:p>
        </w:tc>
        <w:tc>
          <w:tcPr>
            <w:tcW w:w="0" w:type="auto"/>
            <w:vAlign w:val="center"/>
            <w:hideMark/>
          </w:tcPr>
          <w:p w14:paraId="193951F3" w14:textId="77777777" w:rsidR="00487195" w:rsidRDefault="00487195">
            <w:pPr>
              <w:jc w:val="center"/>
              <w:rPr>
                <w:b/>
                <w:bCs/>
              </w:rPr>
            </w:pPr>
            <w:r>
              <w:rPr>
                <w:b/>
                <w:bCs/>
              </w:rPr>
              <w:t>AWS documentation deep link</w:t>
            </w:r>
          </w:p>
        </w:tc>
      </w:tr>
      <w:tr w:rsidR="00487195" w14:paraId="23B188DB" w14:textId="77777777" w:rsidTr="00487195">
        <w:trPr>
          <w:tblCellSpacing w:w="15" w:type="dxa"/>
        </w:trPr>
        <w:tc>
          <w:tcPr>
            <w:tcW w:w="0" w:type="auto"/>
            <w:vAlign w:val="center"/>
            <w:hideMark/>
          </w:tcPr>
          <w:p w14:paraId="5883AD17" w14:textId="77777777" w:rsidR="00487195" w:rsidRDefault="00487195">
            <w:r>
              <w:t>NODE.JS (8.16.0)</w:t>
            </w:r>
          </w:p>
        </w:tc>
        <w:tc>
          <w:tcPr>
            <w:tcW w:w="0" w:type="auto"/>
            <w:vAlign w:val="center"/>
            <w:hideMark/>
          </w:tcPr>
          <w:p w14:paraId="4E94208C" w14:textId="77777777" w:rsidR="00487195" w:rsidRDefault="00487195">
            <w:hyperlink r:id="rId27" w:anchor="createTable-property" w:tgtFrame="_blank" w:history="1">
              <w:r>
                <w:rPr>
                  <w:rStyle w:val="Hyperlink"/>
                </w:rPr>
                <w:t>https://docs.aws.amazon.com/AWSJavaScriptSDK/latest/AWS/DynamoDB.html#createTable-property</w:t>
              </w:r>
            </w:hyperlink>
          </w:p>
        </w:tc>
      </w:tr>
    </w:tbl>
    <w:p w14:paraId="6CDC05E8" w14:textId="77777777" w:rsidR="00487195" w:rsidRDefault="00487195" w:rsidP="00487195">
      <w:pPr>
        <w:pStyle w:val="NormalWeb"/>
      </w:pPr>
      <w:r>
        <w:rPr>
          <w:rStyle w:val="Strong"/>
        </w:rPr>
        <w:t>Time to write some code that creates a sessions table.</w:t>
      </w:r>
      <w:r>
        <w:t xml:space="preserve"> </w:t>
      </w:r>
    </w:p>
    <w:p w14:paraId="4FDB9901" w14:textId="77777777" w:rsidR="00487195" w:rsidRDefault="00487195" w:rsidP="00487195">
      <w:pPr>
        <w:pStyle w:val="NormalWeb"/>
        <w:numPr>
          <w:ilvl w:val="0"/>
          <w:numId w:val="65"/>
        </w:numPr>
      </w:pPr>
      <w:r>
        <w:t xml:space="preserve">Open up the </w:t>
      </w:r>
      <w:r>
        <w:rPr>
          <w:rStyle w:val="HTMLCode"/>
        </w:rPr>
        <w:t>create_sessions_table.js</w:t>
      </w:r>
      <w:r>
        <w:t xml:space="preserve"> file inside the </w:t>
      </w:r>
      <w:r>
        <w:rPr>
          <w:rStyle w:val="HTMLCode"/>
        </w:rPr>
        <w:t>lab5</w:t>
      </w:r>
      <w:r>
        <w:t xml:space="preserve"> folder by double clicking on it.</w:t>
      </w:r>
    </w:p>
    <w:p w14:paraId="3689A1CB" w14:textId="77777777" w:rsidR="00487195" w:rsidRDefault="00487195" w:rsidP="00487195">
      <w:pPr>
        <w:pStyle w:val="NormalWeb"/>
        <w:numPr>
          <w:ilvl w:val="0"/>
          <w:numId w:val="65"/>
        </w:numPr>
      </w:pPr>
      <w:r>
        <w:t>Close down any other tabs you are not using.</w:t>
      </w:r>
    </w:p>
    <w:p w14:paraId="5910A7D6" w14:textId="77777777" w:rsidR="00487195" w:rsidRDefault="00487195" w:rsidP="00487195">
      <w:pPr>
        <w:pStyle w:val="NormalWeb"/>
        <w:numPr>
          <w:ilvl w:val="0"/>
          <w:numId w:val="65"/>
        </w:numPr>
      </w:pPr>
      <w:r>
        <w:t>Have the SDK docs open (as above) to help you</w:t>
      </w:r>
    </w:p>
    <w:p w14:paraId="6F039455" w14:textId="77777777" w:rsidR="00487195" w:rsidRDefault="00487195" w:rsidP="00487195">
      <w:pPr>
        <w:numPr>
          <w:ilvl w:val="1"/>
          <w:numId w:val="65"/>
        </w:numPr>
        <w:spacing w:before="100" w:beforeAutospacing="1" w:after="100" w:afterAutospacing="1"/>
      </w:pPr>
      <w:r>
        <w:t xml:space="preserve">Replace the </w:t>
      </w:r>
      <w:r>
        <w:rPr>
          <w:rStyle w:val="HTMLCode"/>
          <w:rFonts w:eastAsiaTheme="minorHAnsi"/>
        </w:rPr>
        <w:t>&lt;FMI&gt;</w:t>
      </w:r>
      <w:r>
        <w:t xml:space="preserve"> sections of the code in that file, so that the code creates a sessions table with a Primary Key of </w:t>
      </w:r>
      <w:proofErr w:type="spellStart"/>
      <w:r>
        <w:rPr>
          <w:rStyle w:val="HTMLCode"/>
          <w:rFonts w:eastAsiaTheme="minorHAnsi"/>
        </w:rPr>
        <w:t>session_id</w:t>
      </w:r>
      <w:proofErr w:type="spellEnd"/>
      <w:r>
        <w:t xml:space="preserve"> and </w:t>
      </w:r>
      <w:r>
        <w:rPr>
          <w:rStyle w:val="HTMLCode"/>
          <w:rFonts w:eastAsiaTheme="minorHAnsi"/>
        </w:rPr>
        <w:t>a sort key</w:t>
      </w:r>
      <w:r>
        <w:t xml:space="preserve"> on </w:t>
      </w:r>
      <w:proofErr w:type="spellStart"/>
      <w:r>
        <w:rPr>
          <w:rStyle w:val="HTMLCode"/>
          <w:rFonts w:eastAsiaTheme="minorHAnsi"/>
        </w:rPr>
        <w:t>user_name</w:t>
      </w:r>
      <w:proofErr w:type="spellEnd"/>
      <w:r>
        <w:t xml:space="preserve">. You table should be called </w:t>
      </w:r>
      <w:r>
        <w:rPr>
          <w:rStyle w:val="HTMLCode"/>
          <w:rFonts w:eastAsiaTheme="minorHAnsi"/>
        </w:rPr>
        <w:t>sessions</w:t>
      </w:r>
      <w:r>
        <w:t xml:space="preserve"> use </w:t>
      </w:r>
      <w:r>
        <w:rPr>
          <w:rStyle w:val="Strong"/>
        </w:rPr>
        <w:t>us-east-1</w:t>
      </w:r>
      <w:r>
        <w:t xml:space="preserve">. </w:t>
      </w:r>
    </w:p>
    <w:p w14:paraId="775E67AD" w14:textId="77777777" w:rsidR="00487195" w:rsidRDefault="00487195" w:rsidP="00487195">
      <w:pPr>
        <w:pStyle w:val="NormalWeb"/>
        <w:numPr>
          <w:ilvl w:val="0"/>
          <w:numId w:val="65"/>
        </w:numPr>
      </w:pPr>
      <w:r>
        <w:t>Save the file</w:t>
      </w:r>
    </w:p>
    <w:p w14:paraId="7BBC6024" w14:textId="77777777" w:rsidR="00487195" w:rsidRDefault="00487195" w:rsidP="00487195">
      <w:pPr>
        <w:pStyle w:val="NormalWeb"/>
        <w:numPr>
          <w:ilvl w:val="0"/>
          <w:numId w:val="65"/>
        </w:numPr>
      </w:pPr>
      <w:r>
        <w:t>Go to the terminal and run your file using the respective run command below</w:t>
      </w:r>
    </w:p>
    <w:p w14:paraId="04C12E82" w14:textId="77777777" w:rsidR="00487195" w:rsidRDefault="00487195" w:rsidP="00487195">
      <w:pPr>
        <w:pStyle w:val="HTMLPreformatted"/>
        <w:ind w:left="720"/>
      </w:pPr>
      <w:r>
        <w:rPr>
          <w:rStyle w:val="cm-builtin"/>
        </w:rPr>
        <w:t>node</w:t>
      </w:r>
      <w:r>
        <w:t xml:space="preserve"> create_sessions_table.js</w:t>
      </w:r>
    </w:p>
    <w:p w14:paraId="0221D439" w14:textId="77777777" w:rsidR="00487195" w:rsidRDefault="00487195" w:rsidP="00487195">
      <w:pPr>
        <w:pStyle w:val="NormalWeb"/>
      </w:pPr>
      <w:r>
        <w:rPr>
          <w:rStyle w:val="Strong"/>
        </w:rPr>
        <w:t>IF YOU GET STUCK, OR IT IS NOT WORKING, SIMPLY COPY THE CODE SITTING IN THE RESPECTIVE SOLUTION FOLDER</w:t>
      </w:r>
      <w:r>
        <w:t>.</w:t>
      </w:r>
    </w:p>
    <w:p w14:paraId="66D73B83" w14:textId="77777777" w:rsidR="00487195" w:rsidRDefault="00487195" w:rsidP="00487195">
      <w:pPr>
        <w:pStyle w:val="Heading2"/>
      </w:pPr>
      <w:bookmarkStart w:id="65" w:name="header-n145"/>
      <w:bookmarkEnd w:id="65"/>
      <w:r>
        <w:t>Confirm that your code worked.</w:t>
      </w:r>
    </w:p>
    <w:p w14:paraId="6A130242" w14:textId="77777777" w:rsidR="00487195" w:rsidRDefault="00487195" w:rsidP="00487195">
      <w:pPr>
        <w:pStyle w:val="NormalWeb"/>
      </w:pPr>
      <w:r>
        <w:t>You should see something like this in the console.</w:t>
      </w:r>
    </w:p>
    <w:p w14:paraId="764A7D82"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TableDescription</w:t>
      </w:r>
      <w:proofErr w:type="spellEnd"/>
      <w:proofErr w:type="gramEnd"/>
      <w:r>
        <w:t xml:space="preserve">: </w:t>
      </w:r>
    </w:p>
    <w:p w14:paraId="22BDD4C5" w14:textId="77777777" w:rsidR="00487195" w:rsidRDefault="00487195" w:rsidP="00487195">
      <w:pPr>
        <w:pStyle w:val="HTMLPreformatted"/>
      </w:pPr>
      <w:r>
        <w:t xml:space="preserve">   </w:t>
      </w:r>
      <w:proofErr w:type="gramStart"/>
      <w:r>
        <w:t xml:space="preserve">{ </w:t>
      </w:r>
      <w:proofErr w:type="spellStart"/>
      <w:r>
        <w:rPr>
          <w:rStyle w:val="cm-property"/>
        </w:rPr>
        <w:t>AttributeDefinitions</w:t>
      </w:r>
      <w:proofErr w:type="spellEnd"/>
      <w:proofErr w:type="gramEnd"/>
      <w:r>
        <w:t>: [ [</w:t>
      </w:r>
      <w:r>
        <w:rPr>
          <w:rStyle w:val="cm-variable"/>
        </w:rPr>
        <w:t>Object</w:t>
      </w:r>
      <w:r>
        <w:t>], [</w:t>
      </w:r>
      <w:r>
        <w:rPr>
          <w:rStyle w:val="cm-variable"/>
        </w:rPr>
        <w:t>Object</w:t>
      </w:r>
      <w:r>
        <w:t>] ],</w:t>
      </w:r>
    </w:p>
    <w:p w14:paraId="67985CCF" w14:textId="77777777" w:rsidR="00487195" w:rsidRDefault="00487195" w:rsidP="00487195">
      <w:pPr>
        <w:pStyle w:val="HTMLPreformatted"/>
      </w:pPr>
      <w:r>
        <w:lastRenderedPageBreak/>
        <w:t xml:space="preserve">     </w:t>
      </w:r>
      <w:proofErr w:type="spellStart"/>
      <w:r>
        <w:rPr>
          <w:rStyle w:val="cm-property"/>
        </w:rPr>
        <w:t>TableName</w:t>
      </w:r>
      <w:proofErr w:type="spellEnd"/>
      <w:r>
        <w:t xml:space="preserve">: </w:t>
      </w:r>
      <w:r>
        <w:rPr>
          <w:rStyle w:val="cm-string"/>
          <w:rFonts w:eastAsiaTheme="majorEastAsia"/>
        </w:rPr>
        <w:t>'sessions'</w:t>
      </w:r>
      <w:r>
        <w:t>,</w:t>
      </w:r>
    </w:p>
    <w:p w14:paraId="5B2D69D5" w14:textId="77777777" w:rsidR="00487195" w:rsidRDefault="00487195" w:rsidP="00487195">
      <w:pPr>
        <w:pStyle w:val="HTMLPreformatted"/>
      </w:pPr>
      <w:r>
        <w:t xml:space="preserve">     </w:t>
      </w:r>
      <w:proofErr w:type="spellStart"/>
      <w:r>
        <w:rPr>
          <w:rStyle w:val="cm-property"/>
        </w:rPr>
        <w:t>KeySchema</w:t>
      </w:r>
      <w:proofErr w:type="spellEnd"/>
      <w:r>
        <w:t>: [ [</w:t>
      </w:r>
      <w:r>
        <w:rPr>
          <w:rStyle w:val="cm-variable"/>
        </w:rPr>
        <w:t>Object</w:t>
      </w:r>
      <w:r>
        <w:t>], [</w:t>
      </w:r>
      <w:r>
        <w:rPr>
          <w:rStyle w:val="cm-variable"/>
        </w:rPr>
        <w:t>Object</w:t>
      </w:r>
      <w:proofErr w:type="gramStart"/>
      <w:r>
        <w:t>] ]</w:t>
      </w:r>
      <w:proofErr w:type="gramEnd"/>
      <w:r>
        <w:t>,</w:t>
      </w:r>
    </w:p>
    <w:p w14:paraId="7841FB26" w14:textId="77777777" w:rsidR="00487195" w:rsidRDefault="00487195" w:rsidP="00487195">
      <w:pPr>
        <w:pStyle w:val="HTMLPreformatted"/>
      </w:pPr>
      <w:r>
        <w:t xml:space="preserve">     </w:t>
      </w:r>
      <w:proofErr w:type="spellStart"/>
      <w:r>
        <w:rPr>
          <w:rStyle w:val="cm-property"/>
        </w:rPr>
        <w:t>TableStatus</w:t>
      </w:r>
      <w:proofErr w:type="spellEnd"/>
      <w:r>
        <w:t xml:space="preserve">: </w:t>
      </w:r>
      <w:r>
        <w:rPr>
          <w:rStyle w:val="cm-string"/>
          <w:rFonts w:eastAsiaTheme="majorEastAsia"/>
        </w:rPr>
        <w:t>'CREATING'</w:t>
      </w:r>
      <w:r>
        <w:t>,</w:t>
      </w:r>
    </w:p>
    <w:p w14:paraId="164CDACA" w14:textId="77777777" w:rsidR="00487195" w:rsidRDefault="00487195" w:rsidP="00487195">
      <w:pPr>
        <w:pStyle w:val="HTMLPreformatted"/>
      </w:pPr>
      <w:r>
        <w:t xml:space="preserve">     </w:t>
      </w:r>
      <w:proofErr w:type="spellStart"/>
      <w:r>
        <w:rPr>
          <w:rStyle w:val="cm-property"/>
        </w:rPr>
        <w:t>CreationDateTime</w:t>
      </w:r>
      <w:proofErr w:type="spellEnd"/>
      <w:r>
        <w:t xml:space="preserve">: </w:t>
      </w:r>
      <w:r>
        <w:rPr>
          <w:rStyle w:val="cm-number"/>
          <w:rFonts w:eastAsiaTheme="majorEastAsia"/>
        </w:rPr>
        <w:t>2019</w:t>
      </w:r>
      <w:r>
        <w:rPr>
          <w:rStyle w:val="cm-operator"/>
          <w:rFonts w:eastAsiaTheme="majorEastAsia"/>
        </w:rPr>
        <w:t>-</w:t>
      </w:r>
      <w:r>
        <w:rPr>
          <w:rStyle w:val="cm-number"/>
          <w:rFonts w:eastAsiaTheme="majorEastAsia"/>
        </w:rPr>
        <w:t>05</w:t>
      </w:r>
      <w:r>
        <w:rPr>
          <w:rStyle w:val="cm-operator"/>
          <w:rFonts w:eastAsiaTheme="majorEastAsia"/>
        </w:rPr>
        <w:t>-</w:t>
      </w:r>
      <w:r>
        <w:rPr>
          <w:rStyle w:val="cm-number"/>
          <w:rFonts w:eastAsiaTheme="majorEastAsia"/>
        </w:rPr>
        <w:t>21</w:t>
      </w:r>
      <w:r>
        <w:rPr>
          <w:rStyle w:val="cm-variable"/>
        </w:rPr>
        <w:t>T18</w:t>
      </w:r>
      <w:r>
        <w:t>:</w:t>
      </w:r>
      <w:r>
        <w:rPr>
          <w:rStyle w:val="cm-number"/>
          <w:rFonts w:eastAsiaTheme="majorEastAsia"/>
        </w:rPr>
        <w:t>05</w:t>
      </w:r>
      <w:r>
        <w:t>:</w:t>
      </w:r>
      <w:r>
        <w:rPr>
          <w:rStyle w:val="cm-number"/>
          <w:rFonts w:eastAsiaTheme="majorEastAsia"/>
        </w:rPr>
        <w:t>58.386</w:t>
      </w:r>
      <w:r>
        <w:rPr>
          <w:rStyle w:val="cm-variable"/>
        </w:rPr>
        <w:t>Z</w:t>
      </w:r>
      <w:r>
        <w:t>,</w:t>
      </w:r>
    </w:p>
    <w:p w14:paraId="1D724623" w14:textId="77777777" w:rsidR="00487195" w:rsidRDefault="00487195" w:rsidP="00487195">
      <w:pPr>
        <w:pStyle w:val="HTMLPreformatted"/>
      </w:pPr>
      <w:r>
        <w:t xml:space="preserve">     </w:t>
      </w:r>
      <w:proofErr w:type="spellStart"/>
      <w:r>
        <w:rPr>
          <w:rStyle w:val="cm-variable"/>
        </w:rPr>
        <w:t>ProvisionedThroughput</w:t>
      </w:r>
      <w:proofErr w:type="spellEnd"/>
      <w:r>
        <w:t xml:space="preserve">: </w:t>
      </w:r>
    </w:p>
    <w:p w14:paraId="43F95C85" w14:textId="77777777" w:rsidR="00487195" w:rsidRDefault="00487195" w:rsidP="00487195">
      <w:pPr>
        <w:pStyle w:val="HTMLPreformatted"/>
      </w:pPr>
      <w:r>
        <w:t xml:space="preserve">      </w:t>
      </w:r>
      <w:proofErr w:type="gramStart"/>
      <w:r>
        <w:t xml:space="preserve">{ </w:t>
      </w:r>
      <w:proofErr w:type="spellStart"/>
      <w:r>
        <w:rPr>
          <w:rStyle w:val="cm-variable"/>
        </w:rPr>
        <w:t>NumberOfDecreasesToday</w:t>
      </w:r>
      <w:proofErr w:type="spellEnd"/>
      <w:proofErr w:type="gramEnd"/>
      <w:r>
        <w:t xml:space="preserve">: </w:t>
      </w:r>
      <w:r>
        <w:rPr>
          <w:rStyle w:val="cm-number"/>
          <w:rFonts w:eastAsiaTheme="majorEastAsia"/>
        </w:rPr>
        <w:t>0</w:t>
      </w:r>
      <w:r>
        <w:t>,</w:t>
      </w:r>
    </w:p>
    <w:p w14:paraId="505F2FCF" w14:textId="77777777" w:rsidR="00487195" w:rsidRDefault="00487195" w:rsidP="00487195">
      <w:pPr>
        <w:pStyle w:val="HTMLPreformatted"/>
      </w:pPr>
      <w:r>
        <w:t xml:space="preserve">        </w:t>
      </w:r>
      <w:proofErr w:type="spellStart"/>
      <w:r>
        <w:rPr>
          <w:rStyle w:val="cm-variable"/>
        </w:rPr>
        <w:t>ReadCapacityUnits</w:t>
      </w:r>
      <w:proofErr w:type="spellEnd"/>
      <w:r>
        <w:t xml:space="preserve">: </w:t>
      </w:r>
      <w:r>
        <w:rPr>
          <w:rStyle w:val="cm-number"/>
          <w:rFonts w:eastAsiaTheme="majorEastAsia"/>
        </w:rPr>
        <w:t>0</w:t>
      </w:r>
      <w:r>
        <w:t>,</w:t>
      </w:r>
    </w:p>
    <w:p w14:paraId="6EB9FBB4" w14:textId="77777777" w:rsidR="00487195" w:rsidRDefault="00487195" w:rsidP="00487195">
      <w:pPr>
        <w:pStyle w:val="HTMLPreformatted"/>
      </w:pPr>
      <w:r>
        <w:t xml:space="preserve">        </w:t>
      </w:r>
      <w:proofErr w:type="spellStart"/>
      <w:r>
        <w:rPr>
          <w:rStyle w:val="cm-variable"/>
        </w:rPr>
        <w:t>WriteCapacityUnits</w:t>
      </w:r>
      <w:proofErr w:type="spellEnd"/>
      <w:r>
        <w:t xml:space="preserve">: </w:t>
      </w:r>
      <w:proofErr w:type="gramStart"/>
      <w:r>
        <w:rPr>
          <w:rStyle w:val="cm-number"/>
          <w:rFonts w:eastAsiaTheme="majorEastAsia"/>
        </w:rPr>
        <w:t>0</w:t>
      </w:r>
      <w:r>
        <w:t xml:space="preserve"> }</w:t>
      </w:r>
      <w:proofErr w:type="gramEnd"/>
      <w:r>
        <w:t>,</w:t>
      </w:r>
    </w:p>
    <w:p w14:paraId="6FFA0A9E" w14:textId="77777777" w:rsidR="00487195" w:rsidRDefault="00487195" w:rsidP="00487195">
      <w:pPr>
        <w:pStyle w:val="HTMLPreformatted"/>
      </w:pPr>
      <w:r>
        <w:t xml:space="preserve">     </w:t>
      </w:r>
      <w:proofErr w:type="spellStart"/>
      <w:r>
        <w:rPr>
          <w:rStyle w:val="cm-property"/>
        </w:rPr>
        <w:t>TableSizeBytes</w:t>
      </w:r>
      <w:proofErr w:type="spellEnd"/>
      <w:r>
        <w:t xml:space="preserve">: </w:t>
      </w:r>
      <w:r>
        <w:rPr>
          <w:rStyle w:val="cm-number"/>
          <w:rFonts w:eastAsiaTheme="majorEastAsia"/>
        </w:rPr>
        <w:t>0</w:t>
      </w:r>
      <w:r>
        <w:t>,</w:t>
      </w:r>
    </w:p>
    <w:p w14:paraId="667654B2" w14:textId="77777777" w:rsidR="00487195" w:rsidRDefault="00487195" w:rsidP="00487195">
      <w:pPr>
        <w:pStyle w:val="HTMLPreformatted"/>
      </w:pPr>
      <w:r>
        <w:t xml:space="preserve">     </w:t>
      </w:r>
      <w:proofErr w:type="spellStart"/>
      <w:r>
        <w:rPr>
          <w:rStyle w:val="cm-property"/>
        </w:rPr>
        <w:t>ItemCount</w:t>
      </w:r>
      <w:proofErr w:type="spellEnd"/>
      <w:r>
        <w:t xml:space="preserve">: </w:t>
      </w:r>
      <w:r>
        <w:rPr>
          <w:rStyle w:val="cm-number"/>
          <w:rFonts w:eastAsiaTheme="majorEastAsia"/>
        </w:rPr>
        <w:t>0</w:t>
      </w:r>
      <w:r>
        <w:t>,</w:t>
      </w:r>
    </w:p>
    <w:p w14:paraId="649C0FE5" w14:textId="77777777" w:rsidR="00487195" w:rsidRDefault="00487195" w:rsidP="00487195">
      <w:pPr>
        <w:pStyle w:val="HTMLPreformatted"/>
      </w:pPr>
      <w:r>
        <w:t xml:space="preserve">     </w:t>
      </w:r>
      <w:proofErr w:type="spellStart"/>
      <w:r>
        <w:rPr>
          <w:rStyle w:val="cm-property"/>
        </w:rPr>
        <w:t>TableArn</w:t>
      </w:r>
      <w:proofErr w:type="spellEnd"/>
      <w:r>
        <w:t xml:space="preserve">: </w:t>
      </w:r>
      <w:r>
        <w:rPr>
          <w:rStyle w:val="cm-string"/>
          <w:rFonts w:eastAsiaTheme="majorEastAsia"/>
        </w:rPr>
        <w:t>'</w:t>
      </w:r>
      <w:proofErr w:type="gramStart"/>
      <w:r>
        <w:rPr>
          <w:rStyle w:val="cm-string"/>
          <w:rFonts w:eastAsiaTheme="majorEastAsia"/>
        </w:rPr>
        <w:t>arn:aws</w:t>
      </w:r>
      <w:proofErr w:type="gramEnd"/>
      <w:r>
        <w:rPr>
          <w:rStyle w:val="cm-string"/>
          <w:rFonts w:eastAsiaTheme="majorEastAsia"/>
        </w:rPr>
        <w:t>:dynamodb:us-east-1:000000000000:table/sessions'</w:t>
      </w:r>
      <w:r>
        <w:t>,</w:t>
      </w:r>
    </w:p>
    <w:p w14:paraId="521ABF39" w14:textId="77777777" w:rsidR="00487195" w:rsidRDefault="00487195" w:rsidP="00487195">
      <w:pPr>
        <w:pStyle w:val="HTMLPreformatted"/>
      </w:pPr>
      <w:r>
        <w:t xml:space="preserve">     </w:t>
      </w:r>
      <w:proofErr w:type="spellStart"/>
      <w:r>
        <w:rPr>
          <w:rStyle w:val="cm-property"/>
        </w:rPr>
        <w:t>TableId</w:t>
      </w:r>
      <w:proofErr w:type="spellEnd"/>
      <w:r>
        <w:t xml:space="preserve">: </w:t>
      </w:r>
      <w:r>
        <w:rPr>
          <w:rStyle w:val="cm-string"/>
          <w:rFonts w:eastAsiaTheme="majorEastAsia"/>
        </w:rPr>
        <w:t>'8f09652f-f36a-4bba-9295-1b50f5021e3f'</w:t>
      </w:r>
      <w:r>
        <w:t>,</w:t>
      </w:r>
    </w:p>
    <w:p w14:paraId="6726D149" w14:textId="77777777" w:rsidR="00487195" w:rsidRDefault="00487195" w:rsidP="00487195">
      <w:pPr>
        <w:pStyle w:val="HTMLPreformatted"/>
      </w:pPr>
      <w:r>
        <w:t xml:space="preserve">     </w:t>
      </w:r>
      <w:proofErr w:type="spellStart"/>
      <w:r>
        <w:rPr>
          <w:rStyle w:val="cm-property"/>
        </w:rPr>
        <w:t>BillingModeSummary</w:t>
      </w:r>
      <w:proofErr w:type="spellEnd"/>
      <w:r>
        <w:t xml:space="preserve">: </w:t>
      </w:r>
      <w:proofErr w:type="gramStart"/>
      <w:r>
        <w:t xml:space="preserve">{ </w:t>
      </w:r>
      <w:proofErr w:type="spellStart"/>
      <w:r>
        <w:rPr>
          <w:rStyle w:val="cm-property"/>
        </w:rPr>
        <w:t>BillingMode</w:t>
      </w:r>
      <w:proofErr w:type="spellEnd"/>
      <w:proofErr w:type="gramEnd"/>
      <w:r>
        <w:t xml:space="preserve">: </w:t>
      </w:r>
      <w:r>
        <w:rPr>
          <w:rStyle w:val="cm-string"/>
          <w:rFonts w:eastAsiaTheme="majorEastAsia"/>
        </w:rPr>
        <w:t>'PAY_PER_REQUEST'</w:t>
      </w:r>
      <w:r>
        <w:t xml:space="preserve"> } } }</w:t>
      </w:r>
    </w:p>
    <w:p w14:paraId="5737C6B8" w14:textId="77777777" w:rsidR="00487195" w:rsidRDefault="00487195" w:rsidP="00487195">
      <w:pPr>
        <w:pStyle w:val="NormalWeb"/>
      </w:pPr>
      <w:r>
        <w:t>Also visit the DynamoDB console (refresh the page) and you will see your table and sort key.</w:t>
      </w:r>
    </w:p>
    <w:p w14:paraId="11CF5B96" w14:textId="2E9A6684" w:rsidR="00487195" w:rsidRDefault="00487195" w:rsidP="00487195">
      <w:pPr>
        <w:pStyle w:val="NormalWeb"/>
      </w:pPr>
      <w:r>
        <w:fldChar w:fldCharType="begin"/>
      </w:r>
      <w:r>
        <w:instrText xml:space="preserve"> INCLUDEPICTURE "https://courses.edx.org/asset-v1:AWS+OTP-AWS-D6+2T2019+type@asset+block@1558618119307.png" \* MERGEFORMATINET </w:instrText>
      </w:r>
      <w:r>
        <w:fldChar w:fldCharType="separate"/>
      </w:r>
      <w:r>
        <w:rPr>
          <w:noProof/>
        </w:rPr>
        <w:drawing>
          <wp:inline distT="0" distB="0" distL="0" distR="0" wp14:anchorId="4A7B46F4" wp14:editId="4F9F555B">
            <wp:extent cx="5727700" cy="212090"/>
            <wp:effectExtent l="0" t="0" r="0" b="3810"/>
            <wp:docPr id="19" name="Picture 19" descr="155861811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5586181193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12090"/>
                    </a:xfrm>
                    <a:prstGeom prst="rect">
                      <a:avLst/>
                    </a:prstGeom>
                    <a:noFill/>
                    <a:ln>
                      <a:noFill/>
                    </a:ln>
                  </pic:spPr>
                </pic:pic>
              </a:graphicData>
            </a:graphic>
          </wp:inline>
        </w:drawing>
      </w:r>
      <w:r>
        <w:fldChar w:fldCharType="end"/>
      </w:r>
    </w:p>
    <w:p w14:paraId="5AF93BB1" w14:textId="77777777" w:rsidR="00487195" w:rsidRDefault="00487195" w:rsidP="00487195">
      <w:pPr>
        <w:pStyle w:val="Heading2"/>
      </w:pPr>
      <w:r>
        <w:t>Step 3: Enable TTL for the sessions table</w:t>
      </w:r>
    </w:p>
    <w:p w14:paraId="2673E9F7" w14:textId="77777777" w:rsidR="00487195" w:rsidRDefault="00487195" w:rsidP="00487195">
      <w:pPr>
        <w:pStyle w:val="NormalWeb"/>
      </w:pPr>
      <w:r>
        <w:t xml:space="preserve">We are going to have our website front end send a </w:t>
      </w:r>
      <w:proofErr w:type="spellStart"/>
      <w:r>
        <w:rPr>
          <w:rStyle w:val="HTMLCode"/>
        </w:rPr>
        <w:t>session_id_str</w:t>
      </w:r>
      <w:proofErr w:type="spellEnd"/>
      <w:r>
        <w:t xml:space="preserve"> (token) along with their </w:t>
      </w:r>
      <w:proofErr w:type="spellStart"/>
      <w:r>
        <w:rPr>
          <w:rStyle w:val="HTMLCode"/>
        </w:rPr>
        <w:t>user_name</w:t>
      </w:r>
      <w:proofErr w:type="spellEnd"/>
      <w:r>
        <w:t xml:space="preserve"> (and the rest of the payload) with every request. We can then check this </w:t>
      </w:r>
      <w:r>
        <w:rPr>
          <w:rStyle w:val="HTMLCode"/>
        </w:rPr>
        <w:t>sessions</w:t>
      </w:r>
      <w:r>
        <w:t xml:space="preserve"> table to ensure that they are still logged in.</w:t>
      </w:r>
    </w:p>
    <w:p w14:paraId="47E37B73" w14:textId="77777777" w:rsidR="00487195" w:rsidRDefault="00487195" w:rsidP="00487195">
      <w:pPr>
        <w:pStyle w:val="NormalWeb"/>
      </w:pPr>
      <w:r>
        <w:t xml:space="preserve">Using the </w:t>
      </w:r>
      <w:r>
        <w:rPr>
          <w:rStyle w:val="Strong"/>
        </w:rPr>
        <w:t>Expires At</w:t>
      </w:r>
      <w:r>
        <w:t xml:space="preserve"> feature we can keep this table clean and lean, not having to worry about cleaning up of sessions. They get removed automatically at </w:t>
      </w:r>
      <w:r>
        <w:rPr>
          <w:u w:val="single"/>
        </w:rPr>
        <w:t>any point in time that DynamoDB so chooses</w:t>
      </w:r>
      <w:r>
        <w:t xml:space="preserve"> after that expires at time is passed.</w:t>
      </w:r>
    </w:p>
    <w:p w14:paraId="7D03D8FE" w14:textId="77777777" w:rsidR="00487195" w:rsidRDefault="00487195" w:rsidP="00487195">
      <w:pPr>
        <w:pStyle w:val="NormalWeb"/>
      </w:pPr>
      <w:r>
        <w:t>This is your idea for an improved (</w:t>
      </w:r>
      <w:proofErr w:type="spellStart"/>
      <w:r>
        <w:t>expirable</w:t>
      </w:r>
      <w:proofErr w:type="spellEnd"/>
      <w:r>
        <w:t>) sessions table schema:</w:t>
      </w:r>
    </w:p>
    <w:p w14:paraId="17A88FE5" w14:textId="77777777" w:rsidR="00487195" w:rsidRDefault="00487195" w:rsidP="00487195">
      <w:pPr>
        <w:pStyle w:val="Heading6"/>
      </w:pPr>
      <w:bookmarkStart w:id="66" w:name="header-n154"/>
      <w:bookmarkEnd w:id="66"/>
      <w:r>
        <w:t>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174"/>
        <w:gridCol w:w="2219"/>
      </w:tblGrid>
      <w:tr w:rsidR="00487195" w14:paraId="12E0BA3D" w14:textId="77777777" w:rsidTr="00487195">
        <w:trPr>
          <w:tblHeader/>
          <w:tblCellSpacing w:w="15" w:type="dxa"/>
        </w:trPr>
        <w:tc>
          <w:tcPr>
            <w:tcW w:w="0" w:type="auto"/>
            <w:vAlign w:val="center"/>
            <w:hideMark/>
          </w:tcPr>
          <w:p w14:paraId="38A51557" w14:textId="77777777" w:rsidR="00487195" w:rsidRDefault="00487195">
            <w:pPr>
              <w:jc w:val="center"/>
              <w:rPr>
                <w:b/>
                <w:bCs/>
              </w:rPr>
            </w:pPr>
            <w:proofErr w:type="spellStart"/>
            <w:r>
              <w:rPr>
                <w:b/>
                <w:bCs/>
              </w:rPr>
              <w:t>session_id_str</w:t>
            </w:r>
            <w:proofErr w:type="spellEnd"/>
            <w:r>
              <w:rPr>
                <w:b/>
                <w:bCs/>
              </w:rPr>
              <w:t xml:space="preserve"> (PK)</w:t>
            </w:r>
          </w:p>
        </w:tc>
        <w:tc>
          <w:tcPr>
            <w:tcW w:w="0" w:type="auto"/>
            <w:vAlign w:val="center"/>
            <w:hideMark/>
          </w:tcPr>
          <w:p w14:paraId="30307995" w14:textId="77777777" w:rsidR="00487195" w:rsidRDefault="00487195">
            <w:pPr>
              <w:jc w:val="center"/>
              <w:rPr>
                <w:b/>
                <w:bCs/>
              </w:rPr>
            </w:pPr>
            <w:proofErr w:type="spellStart"/>
            <w:r>
              <w:rPr>
                <w:b/>
                <w:bCs/>
              </w:rPr>
              <w:t>user_name</w:t>
            </w:r>
            <w:proofErr w:type="spellEnd"/>
          </w:p>
        </w:tc>
        <w:tc>
          <w:tcPr>
            <w:tcW w:w="0" w:type="auto"/>
            <w:vAlign w:val="center"/>
            <w:hideMark/>
          </w:tcPr>
          <w:p w14:paraId="4EB50DD6" w14:textId="77777777" w:rsidR="00487195" w:rsidRDefault="00487195">
            <w:pPr>
              <w:jc w:val="center"/>
              <w:rPr>
                <w:b/>
                <w:bCs/>
              </w:rPr>
            </w:pPr>
            <w:proofErr w:type="spellStart"/>
            <w:r>
              <w:rPr>
                <w:b/>
                <w:bCs/>
              </w:rPr>
              <w:t>expiration_time</w:t>
            </w:r>
            <w:proofErr w:type="spellEnd"/>
            <w:r>
              <w:rPr>
                <w:b/>
                <w:bCs/>
              </w:rPr>
              <w:t xml:space="preserve"> (TTL)</w:t>
            </w:r>
          </w:p>
        </w:tc>
      </w:tr>
      <w:tr w:rsidR="00487195" w14:paraId="3CA5C0FC" w14:textId="77777777" w:rsidTr="00487195">
        <w:trPr>
          <w:tblCellSpacing w:w="15" w:type="dxa"/>
        </w:trPr>
        <w:tc>
          <w:tcPr>
            <w:tcW w:w="0" w:type="auto"/>
            <w:vAlign w:val="center"/>
            <w:hideMark/>
          </w:tcPr>
          <w:p w14:paraId="5255746D" w14:textId="77777777" w:rsidR="00487195" w:rsidRDefault="00487195">
            <w:r>
              <w:t>gsfdghd576s7d6yiusjghds</w:t>
            </w:r>
          </w:p>
        </w:tc>
        <w:tc>
          <w:tcPr>
            <w:tcW w:w="0" w:type="auto"/>
            <w:vAlign w:val="center"/>
            <w:hideMark/>
          </w:tcPr>
          <w:p w14:paraId="33605144" w14:textId="77777777" w:rsidR="00487195" w:rsidRDefault="00487195">
            <w:r>
              <w:t>Dave</w:t>
            </w:r>
          </w:p>
        </w:tc>
        <w:tc>
          <w:tcPr>
            <w:tcW w:w="0" w:type="auto"/>
            <w:vAlign w:val="center"/>
            <w:hideMark/>
          </w:tcPr>
          <w:p w14:paraId="111A651D" w14:textId="77777777" w:rsidR="00487195" w:rsidRDefault="00487195">
            <w:r>
              <w:t>1461938400</w:t>
            </w:r>
          </w:p>
        </w:tc>
      </w:tr>
    </w:tbl>
    <w:p w14:paraId="3DE946E8" w14:textId="77777777" w:rsidR="00487195" w:rsidRDefault="00487195" w:rsidP="00487195">
      <w:pPr>
        <w:pStyle w:val="NormalWeb"/>
      </w:pPr>
      <w:r>
        <w:t xml:space="preserve">REAL WORLD TIP: Note as there can often be a MASSIVE delay in purging expired items (up to 48 hours) using this method, you would </w:t>
      </w:r>
      <w:r>
        <w:rPr>
          <w:u w:val="single"/>
        </w:rPr>
        <w:t>have to</w:t>
      </w:r>
      <w:r>
        <w:t xml:space="preserve"> check the </w:t>
      </w:r>
      <w:proofErr w:type="spellStart"/>
      <w:r>
        <w:rPr>
          <w:rStyle w:val="HTMLCode"/>
        </w:rPr>
        <w:t>expiration_time</w:t>
      </w:r>
      <w:proofErr w:type="spellEnd"/>
      <w:r>
        <w:t xml:space="preserve"> at the application just in case DynamoDB didn't clean up the session in time </w:t>
      </w:r>
      <w:r>
        <w:rPr>
          <w:rStyle w:val="Emphasis"/>
        </w:rPr>
        <w:t>(which it won't</w:t>
      </w:r>
      <w:r>
        <w:t xml:space="preserve">). </w:t>
      </w:r>
    </w:p>
    <w:p w14:paraId="3952176F" w14:textId="77777777" w:rsidR="00487195" w:rsidRDefault="00487195" w:rsidP="00487195">
      <w:pPr>
        <w:pStyle w:val="NormalWeb"/>
      </w:pPr>
      <w:r>
        <w:t xml:space="preserve">To save us writing a logout feature that deletes an item in this table, we are going to miss that out, as If they log out we can just remove the session id at the client side using JavaScript, and then they will not be able to log in anymore and all requests will fail and send them back to the login page. Letting the </w:t>
      </w:r>
      <w:r>
        <w:rPr>
          <w:rStyle w:val="Strong"/>
        </w:rPr>
        <w:t>Expires At</w:t>
      </w:r>
      <w:r>
        <w:t xml:space="preserve"> feature simply purge the item and clean out our table is a nice touch.</w:t>
      </w:r>
    </w:p>
    <w:p w14:paraId="1D59DF68" w14:textId="77777777" w:rsidR="00487195" w:rsidRDefault="00487195" w:rsidP="00487195">
      <w:pPr>
        <w:pStyle w:val="NormalWeb"/>
      </w:pPr>
      <w:r>
        <w:t xml:space="preserve">You can set how long this TTL is in the application code, </w:t>
      </w:r>
      <w:proofErr w:type="spellStart"/>
      <w:r>
        <w:t>latee</w:t>
      </w:r>
      <w:proofErr w:type="spellEnd"/>
      <w:r>
        <w:t xml:space="preserve"> on we will set it for a reasonable 20 minutes.</w:t>
      </w:r>
    </w:p>
    <w:p w14:paraId="1BDC69B5" w14:textId="77777777" w:rsidR="00487195" w:rsidRDefault="00487195" w:rsidP="00487195">
      <w:pPr>
        <w:numPr>
          <w:ilvl w:val="0"/>
          <w:numId w:val="66"/>
        </w:numPr>
        <w:spacing w:before="100" w:beforeAutospacing="1" w:after="100" w:afterAutospacing="1"/>
      </w:pPr>
      <w:r>
        <w:t xml:space="preserve">Open the SDK docs and find the method for enabling </w:t>
      </w:r>
      <w:r>
        <w:rPr>
          <w:rStyle w:val="Strong"/>
        </w:rPr>
        <w:t xml:space="preserve">Expires </w:t>
      </w:r>
      <w:proofErr w:type="gramStart"/>
      <w:r>
        <w:rPr>
          <w:rStyle w:val="Strong"/>
        </w:rPr>
        <w:t>At</w:t>
      </w:r>
      <w:proofErr w:type="gramEnd"/>
      <w:r>
        <w:t xml:space="preserve"> or </w:t>
      </w:r>
      <w:r>
        <w:rPr>
          <w:rStyle w:val="Strong"/>
        </w:rPr>
        <w:t>Time To Live (TTL)</w:t>
      </w:r>
      <w:r>
        <w:t>.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8162"/>
      </w:tblGrid>
      <w:tr w:rsidR="00487195" w14:paraId="7F9B68B9" w14:textId="77777777" w:rsidTr="00487195">
        <w:trPr>
          <w:tblHeader/>
          <w:tblCellSpacing w:w="15" w:type="dxa"/>
        </w:trPr>
        <w:tc>
          <w:tcPr>
            <w:tcW w:w="0" w:type="auto"/>
            <w:vAlign w:val="center"/>
            <w:hideMark/>
          </w:tcPr>
          <w:p w14:paraId="71CFFED2" w14:textId="77777777" w:rsidR="00487195" w:rsidRDefault="00487195">
            <w:pPr>
              <w:jc w:val="center"/>
              <w:rPr>
                <w:b/>
                <w:bCs/>
              </w:rPr>
            </w:pPr>
            <w:r>
              <w:rPr>
                <w:b/>
                <w:bCs/>
              </w:rPr>
              <w:lastRenderedPageBreak/>
              <w:t>Language</w:t>
            </w:r>
          </w:p>
        </w:tc>
        <w:tc>
          <w:tcPr>
            <w:tcW w:w="0" w:type="auto"/>
            <w:vAlign w:val="center"/>
            <w:hideMark/>
          </w:tcPr>
          <w:p w14:paraId="536FB5B9" w14:textId="77777777" w:rsidR="00487195" w:rsidRDefault="00487195">
            <w:pPr>
              <w:jc w:val="center"/>
              <w:rPr>
                <w:b/>
                <w:bCs/>
              </w:rPr>
            </w:pPr>
            <w:r>
              <w:rPr>
                <w:b/>
                <w:bCs/>
              </w:rPr>
              <w:t>AWS documentation deep link</w:t>
            </w:r>
          </w:p>
        </w:tc>
      </w:tr>
      <w:tr w:rsidR="00487195" w14:paraId="120F778B" w14:textId="77777777" w:rsidTr="00487195">
        <w:trPr>
          <w:tblCellSpacing w:w="15" w:type="dxa"/>
        </w:trPr>
        <w:tc>
          <w:tcPr>
            <w:tcW w:w="0" w:type="auto"/>
            <w:vAlign w:val="center"/>
            <w:hideMark/>
          </w:tcPr>
          <w:p w14:paraId="080D7E57" w14:textId="77777777" w:rsidR="00487195" w:rsidRDefault="00487195">
            <w:r>
              <w:t>NODE.JS (8.16.0)</w:t>
            </w:r>
          </w:p>
        </w:tc>
        <w:tc>
          <w:tcPr>
            <w:tcW w:w="0" w:type="auto"/>
            <w:vAlign w:val="center"/>
            <w:hideMark/>
          </w:tcPr>
          <w:p w14:paraId="08B49046" w14:textId="77777777" w:rsidR="00487195" w:rsidRDefault="00487195">
            <w:hyperlink r:id="rId29" w:anchor="updateTimeToLive-property" w:tgtFrame="_blank" w:history="1">
              <w:r>
                <w:rPr>
                  <w:rStyle w:val="Hyperlink"/>
                </w:rPr>
                <w:t>https://docs.aws.amazon.com/AWSJavaScriptSDK/latest/AWS/DynamoDB.html#updateTimeToLive-property</w:t>
              </w:r>
            </w:hyperlink>
          </w:p>
        </w:tc>
      </w:tr>
    </w:tbl>
    <w:p w14:paraId="7669C61E" w14:textId="77777777" w:rsidR="00487195" w:rsidRDefault="00487195" w:rsidP="00487195">
      <w:pPr>
        <w:pStyle w:val="NormalWeb"/>
      </w:pPr>
      <w:r>
        <w:rPr>
          <w:rStyle w:val="Strong"/>
        </w:rPr>
        <w:t>Time to write some code that creates a table and index for the users.</w:t>
      </w:r>
      <w:r>
        <w:t xml:space="preserve"> </w:t>
      </w:r>
    </w:p>
    <w:p w14:paraId="52E256B2" w14:textId="77777777" w:rsidR="00487195" w:rsidRDefault="00487195" w:rsidP="00487195">
      <w:pPr>
        <w:pStyle w:val="NormalWeb"/>
        <w:numPr>
          <w:ilvl w:val="0"/>
          <w:numId w:val="67"/>
        </w:numPr>
      </w:pPr>
      <w:r>
        <w:t xml:space="preserve">Open up the </w:t>
      </w:r>
      <w:r>
        <w:rPr>
          <w:rStyle w:val="HTMLCode"/>
        </w:rPr>
        <w:t>enable_ttl.js</w:t>
      </w:r>
      <w:r>
        <w:t xml:space="preserve"> file inside the </w:t>
      </w:r>
      <w:r>
        <w:rPr>
          <w:rStyle w:val="HTMLCode"/>
        </w:rPr>
        <w:t>lab5</w:t>
      </w:r>
      <w:r>
        <w:t xml:space="preserve"> folder by double clicking on it.</w:t>
      </w:r>
    </w:p>
    <w:p w14:paraId="5024D6C9" w14:textId="77777777" w:rsidR="00487195" w:rsidRDefault="00487195" w:rsidP="00487195">
      <w:pPr>
        <w:pStyle w:val="NormalWeb"/>
        <w:numPr>
          <w:ilvl w:val="0"/>
          <w:numId w:val="67"/>
        </w:numPr>
      </w:pPr>
      <w:r>
        <w:t>Have the SDK docs open (as above) to help you</w:t>
      </w:r>
    </w:p>
    <w:p w14:paraId="3050BAFB" w14:textId="77777777" w:rsidR="00487195" w:rsidRDefault="00487195" w:rsidP="00487195">
      <w:pPr>
        <w:numPr>
          <w:ilvl w:val="1"/>
          <w:numId w:val="67"/>
        </w:numPr>
        <w:spacing w:before="100" w:beforeAutospacing="1" w:after="100" w:afterAutospacing="1"/>
      </w:pPr>
      <w:r>
        <w:t xml:space="preserve">Replace the </w:t>
      </w:r>
      <w:r>
        <w:rPr>
          <w:rStyle w:val="HTMLCode"/>
          <w:rFonts w:eastAsiaTheme="minorHAnsi"/>
        </w:rPr>
        <w:t>&lt;FMI&gt;</w:t>
      </w:r>
      <w:r>
        <w:t xml:space="preserve"> sections of the code in that file, so that enables TTL.</w:t>
      </w:r>
    </w:p>
    <w:p w14:paraId="2422007C" w14:textId="77777777" w:rsidR="00487195" w:rsidRDefault="00487195" w:rsidP="00487195">
      <w:pPr>
        <w:pStyle w:val="NormalWeb"/>
        <w:numPr>
          <w:ilvl w:val="0"/>
          <w:numId w:val="67"/>
        </w:numPr>
      </w:pPr>
      <w:r>
        <w:t>Save the file</w:t>
      </w:r>
    </w:p>
    <w:p w14:paraId="47794B98" w14:textId="77777777" w:rsidR="00487195" w:rsidRDefault="00487195" w:rsidP="00487195">
      <w:pPr>
        <w:pStyle w:val="NormalWeb"/>
        <w:numPr>
          <w:ilvl w:val="0"/>
          <w:numId w:val="67"/>
        </w:numPr>
      </w:pPr>
      <w:r>
        <w:t>Go to the terminal and run your file using the respective run command below</w:t>
      </w:r>
    </w:p>
    <w:p w14:paraId="1355E90D" w14:textId="77777777" w:rsidR="00487195" w:rsidRDefault="00487195" w:rsidP="00487195">
      <w:pPr>
        <w:pStyle w:val="HTMLPreformatted"/>
        <w:numPr>
          <w:ilvl w:val="0"/>
          <w:numId w:val="67"/>
        </w:numPr>
        <w:tabs>
          <w:tab w:val="clear" w:pos="720"/>
        </w:tabs>
      </w:pPr>
      <w:r>
        <w:t>node enable_ttl.js</w:t>
      </w:r>
    </w:p>
    <w:p w14:paraId="61DA619A" w14:textId="77777777" w:rsidR="00487195" w:rsidRDefault="00487195" w:rsidP="00487195">
      <w:pPr>
        <w:pStyle w:val="NormalWeb"/>
      </w:pPr>
      <w:r>
        <w:rPr>
          <w:rStyle w:val="Strong"/>
        </w:rPr>
        <w:t>IF YOU GET STUCK, OR IT IS NOT WORKING, SIMPLY COPY THE CODE SITTING IN THE RESPECTIVE SOLUTION FOLDER</w:t>
      </w:r>
      <w:r>
        <w:t>.</w:t>
      </w:r>
    </w:p>
    <w:p w14:paraId="11DF2E89" w14:textId="77777777" w:rsidR="00487195" w:rsidRDefault="00487195" w:rsidP="00487195">
      <w:pPr>
        <w:pStyle w:val="Heading2"/>
      </w:pPr>
      <w:bookmarkStart w:id="67" w:name="header-n192"/>
      <w:bookmarkEnd w:id="67"/>
      <w:r>
        <w:t>Confirm that your code worked.</w:t>
      </w:r>
    </w:p>
    <w:p w14:paraId="3A08EC3A" w14:textId="77777777" w:rsidR="00487195" w:rsidRDefault="00487195" w:rsidP="00487195">
      <w:pPr>
        <w:pStyle w:val="NormalWeb"/>
      </w:pPr>
      <w:r>
        <w:t>You should see something like this in the console.</w:t>
      </w:r>
    </w:p>
    <w:p w14:paraId="035B383A" w14:textId="77777777" w:rsidR="00487195" w:rsidRDefault="00487195" w:rsidP="00487195">
      <w:pPr>
        <w:pStyle w:val="HTMLPreformatted"/>
      </w:pPr>
      <w:r>
        <w:t xml:space="preserve">null </w:t>
      </w:r>
      <w:proofErr w:type="gramStart"/>
      <w:r>
        <w:t xml:space="preserve">{ </w:t>
      </w:r>
      <w:proofErr w:type="spellStart"/>
      <w:r>
        <w:t>TimeToLiveSpecification</w:t>
      </w:r>
      <w:proofErr w:type="spellEnd"/>
      <w:proofErr w:type="gramEnd"/>
      <w:r>
        <w:t xml:space="preserve">: { Enabled: true, </w:t>
      </w:r>
      <w:proofErr w:type="spellStart"/>
      <w:r>
        <w:t>AttributeName</w:t>
      </w:r>
      <w:proofErr w:type="spellEnd"/>
      <w:r>
        <w:t>: '</w:t>
      </w:r>
      <w:proofErr w:type="spellStart"/>
      <w:r>
        <w:t>expiration_time</w:t>
      </w:r>
      <w:proofErr w:type="spellEnd"/>
      <w:r>
        <w:t>' } }</w:t>
      </w:r>
    </w:p>
    <w:p w14:paraId="5D88C3AA" w14:textId="77777777" w:rsidR="00487195" w:rsidRDefault="00487195" w:rsidP="00487195">
      <w:pPr>
        <w:pStyle w:val="NormalWeb"/>
      </w:pPr>
      <w:r>
        <w:t>If you look in the DynamoDB console you will see something like this for your new sessions table:</w:t>
      </w:r>
    </w:p>
    <w:p w14:paraId="62C72C3E" w14:textId="312B1DF6" w:rsidR="00487195" w:rsidRDefault="00487195" w:rsidP="00487195">
      <w:pPr>
        <w:pStyle w:val="NormalWeb"/>
      </w:pPr>
      <w:r>
        <w:fldChar w:fldCharType="begin"/>
      </w:r>
      <w:r>
        <w:instrText xml:space="preserve"> INCLUDEPICTURE "https://courses.edx.org/asset-v1:AWS+OTP-AWS-D6+2T2019+type@asset+block@1558618403082.png" \* MERGEFORMATINET </w:instrText>
      </w:r>
      <w:r>
        <w:fldChar w:fldCharType="separate"/>
      </w:r>
      <w:r>
        <w:rPr>
          <w:noProof/>
        </w:rPr>
        <w:drawing>
          <wp:inline distT="0" distB="0" distL="0" distR="0" wp14:anchorId="765DD88D" wp14:editId="667BA9B9">
            <wp:extent cx="5727700" cy="3148330"/>
            <wp:effectExtent l="0" t="0" r="0" b="1270"/>
            <wp:docPr id="18" name="Picture 18" descr="155861840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5586184030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3148330"/>
                    </a:xfrm>
                    <a:prstGeom prst="rect">
                      <a:avLst/>
                    </a:prstGeom>
                    <a:noFill/>
                    <a:ln>
                      <a:noFill/>
                    </a:ln>
                  </pic:spPr>
                </pic:pic>
              </a:graphicData>
            </a:graphic>
          </wp:inline>
        </w:drawing>
      </w:r>
      <w:r>
        <w:fldChar w:fldCharType="end"/>
      </w:r>
    </w:p>
    <w:p w14:paraId="0DF93E69" w14:textId="77777777" w:rsidR="00487195" w:rsidRDefault="00487195" w:rsidP="00487195">
      <w:pPr>
        <w:pStyle w:val="Heading2"/>
      </w:pPr>
      <w:bookmarkStart w:id="68" w:name="header-n197"/>
      <w:bookmarkEnd w:id="68"/>
      <w:r>
        <w:t>Step 4: Upload user data from a JSON file.</w:t>
      </w:r>
    </w:p>
    <w:p w14:paraId="2DDC0D99" w14:textId="77777777" w:rsidR="00487195" w:rsidRDefault="00487195" w:rsidP="00487195">
      <w:pPr>
        <w:pStyle w:val="NormalWeb"/>
      </w:pPr>
      <w:r>
        <w:lastRenderedPageBreak/>
        <w:t>You have done something similar to this before, this should be easy, right?</w:t>
      </w:r>
    </w:p>
    <w:p w14:paraId="6E027D0C" w14:textId="77777777" w:rsidR="00487195" w:rsidRDefault="00487195" w:rsidP="00487195">
      <w:pPr>
        <w:pStyle w:val="NormalWeb"/>
      </w:pPr>
      <w:proofErr w:type="spellStart"/>
      <w:r>
        <w:t>MAry</w:t>
      </w:r>
      <w:proofErr w:type="spellEnd"/>
      <w:r>
        <w:t xml:space="preserve"> has given you a </w:t>
      </w:r>
      <w:r>
        <w:rPr>
          <w:rStyle w:val="HTMLCode"/>
        </w:rPr>
        <w:t>resources/</w:t>
      </w:r>
      <w:proofErr w:type="spellStart"/>
      <w:r>
        <w:rPr>
          <w:rStyle w:val="HTMLCode"/>
        </w:rPr>
        <w:t>user.json</w:t>
      </w:r>
      <w:proofErr w:type="spellEnd"/>
      <w:r>
        <w:t xml:space="preserve"> file with all the data you need for adding her employees to the database.</w:t>
      </w:r>
    </w:p>
    <w:p w14:paraId="708426B9" w14:textId="77777777" w:rsidR="00487195" w:rsidRDefault="00487195" w:rsidP="00487195">
      <w:pPr>
        <w:pStyle w:val="NormalWeb"/>
      </w:pPr>
      <w:r>
        <w:t xml:space="preserve">However the only caveat here is that Mary has provided you with temporary plain text passwords, as the plan is for her to change these out later, when she adds the </w:t>
      </w:r>
      <w:r>
        <w:rPr>
          <w:rStyle w:val="Strong"/>
        </w:rPr>
        <w:t>recover credentials / reset password</w:t>
      </w:r>
      <w:r>
        <w:t xml:space="preserve"> feature (that thankfully she has asked someone else to build later on).</w:t>
      </w:r>
    </w:p>
    <w:p w14:paraId="18CE80AB" w14:textId="77777777" w:rsidR="00487195" w:rsidRDefault="00487195" w:rsidP="00487195">
      <w:pPr>
        <w:pStyle w:val="NormalWeb"/>
      </w:pPr>
      <w:r>
        <w:t>The only difference verses the last time you uploaded batch items, is that you will need to hash the temporary passwords, as we should not be storing passwords in clear text in a live database.</w:t>
      </w:r>
    </w:p>
    <w:p w14:paraId="452AE488" w14:textId="77777777" w:rsidR="00487195" w:rsidRDefault="00487195" w:rsidP="00487195">
      <w:pPr>
        <w:pStyle w:val="NormalWeb"/>
      </w:pPr>
      <w:r>
        <w:t xml:space="preserve">You will notice a line in the code that hashes these temporary plain text passwords. You are going to use a library called </w:t>
      </w:r>
      <w:proofErr w:type="spellStart"/>
      <w:r>
        <w:rPr>
          <w:rStyle w:val="Strong"/>
        </w:rPr>
        <w:t>bcyrpt</w:t>
      </w:r>
      <w:proofErr w:type="spellEnd"/>
      <w:r>
        <w:t>, and as such we need to import it just like we imported the AWS-SDK. This process of importing modules to use in our code can be accomplished using Node Package Manager (NPM).</w:t>
      </w:r>
    </w:p>
    <w:p w14:paraId="198E0907" w14:textId="77777777" w:rsidR="00487195" w:rsidRDefault="00487195" w:rsidP="00487195">
      <w:pPr>
        <w:pStyle w:val="NormalWeb"/>
      </w:pPr>
      <w:r>
        <w:t>Let's do that now:</w:t>
      </w:r>
    </w:p>
    <w:p w14:paraId="78FD204A" w14:textId="77777777" w:rsidR="00487195" w:rsidRDefault="00487195" w:rsidP="00487195">
      <w:pPr>
        <w:pStyle w:val="NormalWeb"/>
      </w:pPr>
      <w:r>
        <w:t xml:space="preserve">Ensure you are in the </w:t>
      </w:r>
      <w:r>
        <w:rPr>
          <w:rStyle w:val="HTMLCode"/>
        </w:rPr>
        <w:t>lab5</w:t>
      </w:r>
      <w:r>
        <w:t xml:space="preserve"> folder in the terminal</w:t>
      </w:r>
    </w:p>
    <w:p w14:paraId="21CCB36A" w14:textId="77777777" w:rsidR="00487195" w:rsidRDefault="00487195" w:rsidP="00487195">
      <w:pPr>
        <w:pStyle w:val="HTMLPreformatted"/>
      </w:pPr>
      <w:r>
        <w:t>cd /home/ec2-user/environment/lab5</w:t>
      </w:r>
    </w:p>
    <w:p w14:paraId="450BBF27" w14:textId="77777777" w:rsidR="00487195" w:rsidRDefault="00487195" w:rsidP="00487195">
      <w:pPr>
        <w:pStyle w:val="NormalWeb"/>
      </w:pPr>
      <w:r>
        <w:t>Then run:</w:t>
      </w:r>
    </w:p>
    <w:p w14:paraId="6EB1063E" w14:textId="77777777" w:rsidR="00487195" w:rsidRDefault="00487195" w:rsidP="00487195">
      <w:pPr>
        <w:pStyle w:val="HTMLPreformatted"/>
      </w:pPr>
      <w:proofErr w:type="spellStart"/>
      <w:r>
        <w:t>npm</w:t>
      </w:r>
      <w:proofErr w:type="spellEnd"/>
      <w:r>
        <w:t xml:space="preserve"> install </w:t>
      </w:r>
      <w:proofErr w:type="spellStart"/>
      <w:r>
        <w:t>bcrypt</w:t>
      </w:r>
      <w:proofErr w:type="spellEnd"/>
    </w:p>
    <w:p w14:paraId="184978E1" w14:textId="77777777" w:rsidR="00487195" w:rsidRDefault="00487195" w:rsidP="00487195">
      <w:pPr>
        <w:pStyle w:val="NormalWeb"/>
      </w:pPr>
      <w:r>
        <w:rPr>
          <w:rStyle w:val="Emphasis"/>
        </w:rPr>
        <w:t>(ignore all. warnings)</w:t>
      </w:r>
    </w:p>
    <w:p w14:paraId="55AF090F" w14:textId="77777777" w:rsidR="00487195" w:rsidRDefault="00487195" w:rsidP="00487195">
      <w:pPr>
        <w:pStyle w:val="NormalWeb"/>
      </w:pPr>
      <w:r>
        <w:t xml:space="preserve">Also have a look in </w:t>
      </w:r>
      <w:r>
        <w:rPr>
          <w:rStyle w:val="HTMLCode"/>
        </w:rPr>
        <w:t>/lab5/resources/</w:t>
      </w:r>
      <w:proofErr w:type="spellStart"/>
      <w:r>
        <w:rPr>
          <w:rStyle w:val="HTMLCode"/>
        </w:rPr>
        <w:t>users.json</w:t>
      </w:r>
      <w:proofErr w:type="spellEnd"/>
      <w:r>
        <w:t xml:space="preserve"> you will see that Mary has provided a list of users (employees) in JSON format:</w:t>
      </w:r>
    </w:p>
    <w:p w14:paraId="36FB5C91" w14:textId="77777777" w:rsidR="00487195" w:rsidRDefault="00487195" w:rsidP="00487195">
      <w:pPr>
        <w:pStyle w:val="HTMLPreformatted"/>
      </w:pPr>
      <w:r>
        <w:t>[{</w:t>
      </w:r>
    </w:p>
    <w:p w14:paraId="641AF187" w14:textId="77777777" w:rsidR="00487195" w:rsidRDefault="00487195" w:rsidP="00487195">
      <w:pPr>
        <w:pStyle w:val="HTMLPreformatted"/>
      </w:pPr>
      <w:r>
        <w:tab/>
        <w:t>"</w:t>
      </w:r>
      <w:proofErr w:type="spellStart"/>
      <w:r>
        <w:t>user_name_str</w:t>
      </w:r>
      <w:proofErr w:type="spellEnd"/>
      <w:r>
        <w:t>": "davey65",</w:t>
      </w:r>
    </w:p>
    <w:p w14:paraId="78B0B37D" w14:textId="77777777" w:rsidR="00487195" w:rsidRDefault="00487195" w:rsidP="00487195">
      <w:pPr>
        <w:pStyle w:val="HTMLPreformatted"/>
      </w:pPr>
      <w:r>
        <w:tab/>
        <w:t>"</w:t>
      </w:r>
      <w:proofErr w:type="spellStart"/>
      <w:r>
        <w:t>first_name_str</w:t>
      </w:r>
      <w:proofErr w:type="spellEnd"/>
      <w:r>
        <w:t>": "</w:t>
      </w:r>
      <w:proofErr w:type="spellStart"/>
      <w:r>
        <w:t>dave</w:t>
      </w:r>
      <w:proofErr w:type="spellEnd"/>
      <w:r>
        <w:t>",</w:t>
      </w:r>
    </w:p>
    <w:p w14:paraId="2DE2AE62" w14:textId="77777777" w:rsidR="00487195" w:rsidRDefault="00487195" w:rsidP="00487195">
      <w:pPr>
        <w:pStyle w:val="HTMLPreformatted"/>
      </w:pPr>
      <w:r>
        <w:tab/>
        <w:t>"</w:t>
      </w:r>
      <w:proofErr w:type="spellStart"/>
      <w:r>
        <w:t>email_address_str</w:t>
      </w:r>
      <w:proofErr w:type="spellEnd"/>
      <w:r>
        <w:t>": "dave@dragoncardgame001.com",</w:t>
      </w:r>
    </w:p>
    <w:p w14:paraId="6C48B5B3" w14:textId="77777777" w:rsidR="00487195" w:rsidRDefault="00487195" w:rsidP="00487195">
      <w:pPr>
        <w:pStyle w:val="HTMLPreformatted"/>
      </w:pPr>
      <w:r>
        <w:tab/>
        <w:t>"</w:t>
      </w:r>
      <w:proofErr w:type="spellStart"/>
      <w:r>
        <w:t>temp_password_str</w:t>
      </w:r>
      <w:proofErr w:type="spellEnd"/>
      <w:r>
        <w:t>": "apple"</w:t>
      </w:r>
    </w:p>
    <w:p w14:paraId="3C6F7489" w14:textId="77777777" w:rsidR="00487195" w:rsidRDefault="00487195" w:rsidP="00487195">
      <w:pPr>
        <w:pStyle w:val="HTMLPreformatted"/>
      </w:pPr>
      <w:r>
        <w:t>}...]</w:t>
      </w:r>
    </w:p>
    <w:p w14:paraId="1AD683D0" w14:textId="77777777" w:rsidR="00487195" w:rsidRDefault="00487195" w:rsidP="00487195">
      <w:pPr>
        <w:pStyle w:val="Heading6"/>
      </w:pPr>
      <w:bookmarkStart w:id="69" w:name="header-n211"/>
      <w:bookmarkEnd w:id="69"/>
      <w:r>
        <w:t xml:space="preserve">Time to write some code that adds these users the </w:t>
      </w:r>
      <w:proofErr w:type="spellStart"/>
      <w:r>
        <w:t>the</w:t>
      </w:r>
      <w:proofErr w:type="spellEnd"/>
      <w:r>
        <w:t xml:space="preserve"> user table that you </w:t>
      </w:r>
      <w:proofErr w:type="spellStart"/>
      <w:r>
        <w:t>creared</w:t>
      </w:r>
      <w:proofErr w:type="spellEnd"/>
      <w:r>
        <w:t xml:space="preserve"> earlier.</w:t>
      </w:r>
    </w:p>
    <w:p w14:paraId="328B8673" w14:textId="77777777" w:rsidR="00487195" w:rsidRDefault="00487195" w:rsidP="00487195">
      <w:pPr>
        <w:pStyle w:val="NormalWeb"/>
        <w:numPr>
          <w:ilvl w:val="0"/>
          <w:numId w:val="68"/>
        </w:numPr>
      </w:pPr>
      <w:r>
        <w:t>Open up the</w:t>
      </w:r>
      <w:r>
        <w:rPr>
          <w:rStyle w:val="HTMLCode"/>
        </w:rPr>
        <w:t>upload_and_hash_passwords.js</w:t>
      </w:r>
      <w:r>
        <w:t xml:space="preserve"> file inside the </w:t>
      </w:r>
      <w:r>
        <w:rPr>
          <w:rStyle w:val="HTMLCode"/>
        </w:rPr>
        <w:t>lab5</w:t>
      </w:r>
      <w:r>
        <w:t xml:space="preserve"> folder by double clicking on it.</w:t>
      </w:r>
    </w:p>
    <w:p w14:paraId="2DB1B2FC" w14:textId="77777777" w:rsidR="00487195" w:rsidRDefault="00487195" w:rsidP="00487195">
      <w:pPr>
        <w:pStyle w:val="NormalWeb"/>
        <w:numPr>
          <w:ilvl w:val="0"/>
          <w:numId w:val="68"/>
        </w:numPr>
      </w:pPr>
      <w:r>
        <w:t>Have the SDK docs open (as above) to help you</w:t>
      </w:r>
    </w:p>
    <w:p w14:paraId="152C32C9" w14:textId="77777777" w:rsidR="00487195" w:rsidRDefault="00487195" w:rsidP="00487195">
      <w:pPr>
        <w:numPr>
          <w:ilvl w:val="1"/>
          <w:numId w:val="68"/>
        </w:numPr>
        <w:spacing w:before="100" w:beforeAutospacing="1" w:after="100" w:afterAutospacing="1"/>
      </w:pPr>
      <w:r>
        <w:t xml:space="preserve">Replace the </w:t>
      </w:r>
      <w:r>
        <w:rPr>
          <w:rStyle w:val="HTMLCode"/>
          <w:rFonts w:eastAsiaTheme="minorHAnsi"/>
        </w:rPr>
        <w:t>&lt;FMI&gt;</w:t>
      </w:r>
      <w:r>
        <w:t xml:space="preserve"> sections of the code in that file, so that uploads items (batch) </w:t>
      </w:r>
      <w:r>
        <w:rPr>
          <w:u w:val="single"/>
        </w:rPr>
        <w:t>and hashes</w:t>
      </w:r>
      <w:r>
        <w:t xml:space="preserve"> each password.</w:t>
      </w:r>
    </w:p>
    <w:p w14:paraId="5BA4F633" w14:textId="77777777" w:rsidR="00487195" w:rsidRDefault="00487195" w:rsidP="00487195">
      <w:pPr>
        <w:pStyle w:val="NormalWeb"/>
        <w:numPr>
          <w:ilvl w:val="0"/>
          <w:numId w:val="68"/>
        </w:numPr>
      </w:pPr>
      <w:r>
        <w:t>Save the file</w:t>
      </w:r>
    </w:p>
    <w:p w14:paraId="6285F0AC" w14:textId="77777777" w:rsidR="00487195" w:rsidRDefault="00487195" w:rsidP="00487195">
      <w:pPr>
        <w:pStyle w:val="NormalWeb"/>
        <w:numPr>
          <w:ilvl w:val="0"/>
          <w:numId w:val="68"/>
        </w:numPr>
      </w:pPr>
      <w:r>
        <w:t>Go to the terminal and run your file using the respective run command below</w:t>
      </w:r>
    </w:p>
    <w:p w14:paraId="476ED0C6" w14:textId="77777777" w:rsidR="00487195" w:rsidRDefault="00487195" w:rsidP="00487195">
      <w:pPr>
        <w:pStyle w:val="HTMLPreformatted"/>
        <w:numPr>
          <w:ilvl w:val="0"/>
          <w:numId w:val="68"/>
        </w:numPr>
        <w:tabs>
          <w:tab w:val="clear" w:pos="720"/>
        </w:tabs>
      </w:pPr>
      <w:r>
        <w:t>node upload_and_hash_passwords.js</w:t>
      </w:r>
    </w:p>
    <w:p w14:paraId="014C110D" w14:textId="77777777" w:rsidR="00487195" w:rsidRDefault="00487195" w:rsidP="00487195">
      <w:pPr>
        <w:pStyle w:val="NormalWeb"/>
      </w:pPr>
      <w:r>
        <w:rPr>
          <w:rStyle w:val="Strong"/>
        </w:rPr>
        <w:lastRenderedPageBreak/>
        <w:t>IF YOU GET STUCK, OR IT IS NOT WORKING, SIMPLY COPY THE CODE SITTING IN THE RESPECTIVE SOLUTION FOLDER</w:t>
      </w:r>
      <w:r>
        <w:t>.</w:t>
      </w:r>
    </w:p>
    <w:p w14:paraId="5E36E062" w14:textId="77777777" w:rsidR="00487195" w:rsidRDefault="00487195" w:rsidP="00487195">
      <w:pPr>
        <w:pStyle w:val="Heading2"/>
      </w:pPr>
      <w:bookmarkStart w:id="70" w:name="header-n226"/>
      <w:bookmarkEnd w:id="70"/>
      <w:r>
        <w:t>Confirm that your code worked.</w:t>
      </w:r>
    </w:p>
    <w:p w14:paraId="7A4B0670" w14:textId="77777777" w:rsidR="00487195" w:rsidRDefault="00487195" w:rsidP="00487195">
      <w:pPr>
        <w:pStyle w:val="NormalWeb"/>
      </w:pPr>
      <w:r>
        <w:t>You should see something like this:</w:t>
      </w:r>
    </w:p>
    <w:p w14:paraId="2B42DF24"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 } ]</w:t>
      </w:r>
    </w:p>
    <w:p w14:paraId="3F7723A5" w14:textId="77777777" w:rsidR="00487195" w:rsidRDefault="00487195" w:rsidP="00487195">
      <w:pPr>
        <w:pStyle w:val="HTMLPreformatted"/>
      </w:pPr>
      <w:proofErr w:type="spellStart"/>
      <w:r>
        <w:t>HowFastWasThat</w:t>
      </w:r>
      <w:proofErr w:type="spellEnd"/>
      <w:r>
        <w:t>: 309.633ms</w:t>
      </w:r>
    </w:p>
    <w:p w14:paraId="589F5A4A" w14:textId="57454C39" w:rsidR="00487195" w:rsidRDefault="00487195" w:rsidP="00487195">
      <w:pPr>
        <w:pStyle w:val="NormalWeb"/>
      </w:pPr>
      <w:r>
        <w:fldChar w:fldCharType="begin"/>
      </w:r>
      <w:r>
        <w:instrText xml:space="preserve"> INCLUDEPICTURE "https://courses.edx.org/asset-v1:AWS+OTP-AWS-D6+2T2019+type@asset+block@1558618691661.png" \* MERGEFORMATINET </w:instrText>
      </w:r>
      <w:r>
        <w:fldChar w:fldCharType="separate"/>
      </w:r>
      <w:r>
        <w:rPr>
          <w:noProof/>
        </w:rPr>
        <w:drawing>
          <wp:inline distT="0" distB="0" distL="0" distR="0" wp14:anchorId="0949983B" wp14:editId="08D10F51">
            <wp:extent cx="5727700" cy="1844040"/>
            <wp:effectExtent l="0" t="0" r="0" b="0"/>
            <wp:docPr id="17" name="Picture 17" descr="15586186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5586186916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1844040"/>
                    </a:xfrm>
                    <a:prstGeom prst="rect">
                      <a:avLst/>
                    </a:prstGeom>
                    <a:noFill/>
                    <a:ln>
                      <a:noFill/>
                    </a:ln>
                  </pic:spPr>
                </pic:pic>
              </a:graphicData>
            </a:graphic>
          </wp:inline>
        </w:drawing>
      </w:r>
      <w:r>
        <w:fldChar w:fldCharType="end"/>
      </w:r>
    </w:p>
    <w:p w14:paraId="7457B18E" w14:textId="77777777" w:rsidR="00487195" w:rsidRDefault="00487195" w:rsidP="00487195">
      <w:pPr>
        <w:pStyle w:val="Heading2"/>
      </w:pPr>
      <w:bookmarkStart w:id="71" w:name="header-n230"/>
      <w:bookmarkEnd w:id="71"/>
      <w:r>
        <w:t>Step 5: Building a session protected resource</w:t>
      </w:r>
    </w:p>
    <w:p w14:paraId="63438B45" w14:textId="77777777" w:rsidR="00487195" w:rsidRDefault="00487195" w:rsidP="00487195">
      <w:pPr>
        <w:pStyle w:val="NormalWeb"/>
      </w:pPr>
      <w:r>
        <w:t xml:space="preserve">Now it's time to write code that will only allow our AJAX calls that are coming from the website to get information from DynamoDB </w:t>
      </w:r>
      <w:r>
        <w:rPr>
          <w:rStyle w:val="Strong"/>
        </w:rPr>
        <w:t>only</w:t>
      </w:r>
      <w:r>
        <w:t xml:space="preserve"> when the request comes with a </w:t>
      </w:r>
      <w:r>
        <w:rPr>
          <w:rStyle w:val="Strong"/>
        </w:rPr>
        <w:t>session token</w:t>
      </w:r>
      <w:r>
        <w:t xml:space="preserve"> that can be confirmed against our </w:t>
      </w:r>
      <w:r>
        <w:rPr>
          <w:rStyle w:val="HTMLCode"/>
        </w:rPr>
        <w:t>session</w:t>
      </w:r>
      <w:r>
        <w:t xml:space="preserve"> table.</w:t>
      </w:r>
    </w:p>
    <w:p w14:paraId="3142CB7B" w14:textId="77777777" w:rsidR="00487195" w:rsidRDefault="00487195" w:rsidP="00487195">
      <w:pPr>
        <w:pStyle w:val="NormalWeb"/>
      </w:pPr>
      <w:r>
        <w:t xml:space="preserve">To do this we need to do a few things. </w:t>
      </w:r>
    </w:p>
    <w:p w14:paraId="6A84F95C" w14:textId="77777777" w:rsidR="00487195" w:rsidRDefault="00487195" w:rsidP="00487195">
      <w:pPr>
        <w:numPr>
          <w:ilvl w:val="0"/>
          <w:numId w:val="69"/>
        </w:numPr>
        <w:spacing w:before="100" w:beforeAutospacing="1" w:after="100" w:afterAutospacing="1"/>
      </w:pPr>
      <w:proofErr w:type="gramStart"/>
      <w:r>
        <w:t>Firstly</w:t>
      </w:r>
      <w:proofErr w:type="gramEnd"/>
      <w:r>
        <w:t xml:space="preserve"> we need a way to log the users in.</w:t>
      </w:r>
    </w:p>
    <w:p w14:paraId="0A5F29CC" w14:textId="77777777" w:rsidR="00487195" w:rsidRDefault="00487195" w:rsidP="00487195">
      <w:pPr>
        <w:numPr>
          <w:ilvl w:val="0"/>
          <w:numId w:val="69"/>
        </w:numPr>
        <w:spacing w:before="100" w:beforeAutospacing="1" w:after="100" w:afterAutospacing="1"/>
      </w:pPr>
      <w:proofErr w:type="gramStart"/>
      <w:r>
        <w:t>Secondly</w:t>
      </w:r>
      <w:proofErr w:type="gramEnd"/>
      <w:r>
        <w:t xml:space="preserve"> we need a way to validate a provided session token before querying DynamoDB for dragon data.</w:t>
      </w:r>
    </w:p>
    <w:p w14:paraId="7FD335BF" w14:textId="77777777" w:rsidR="00487195" w:rsidRDefault="00487195" w:rsidP="00487195">
      <w:pPr>
        <w:numPr>
          <w:ilvl w:val="0"/>
          <w:numId w:val="69"/>
        </w:numPr>
        <w:spacing w:before="100" w:beforeAutospacing="1" w:after="100" w:afterAutospacing="1"/>
      </w:pPr>
      <w:r>
        <w:t xml:space="preserve">We also need to update our website </w:t>
      </w:r>
      <w:r>
        <w:rPr>
          <w:rStyle w:val="HTMLCode"/>
          <w:rFonts w:eastAsiaTheme="minorHAnsi"/>
        </w:rPr>
        <w:t>index3.html</w:t>
      </w:r>
      <w:r>
        <w:t xml:space="preserve"> (luckily this has been done for you to save on exercise time) </w:t>
      </w:r>
    </w:p>
    <w:p w14:paraId="64C1DAE4" w14:textId="77777777" w:rsidR="00487195" w:rsidRDefault="00487195" w:rsidP="00487195">
      <w:pPr>
        <w:pStyle w:val="NormalWeb"/>
      </w:pPr>
      <w:r>
        <w:t xml:space="preserve">We can do this by creating an API </w:t>
      </w:r>
      <w:r>
        <w:rPr>
          <w:rStyle w:val="Strong"/>
        </w:rPr>
        <w:t>resource</w:t>
      </w:r>
      <w:r>
        <w:t xml:space="preserve"> in your existing API called </w:t>
      </w:r>
      <w:r>
        <w:rPr>
          <w:rStyle w:val="HTMLCode"/>
        </w:rPr>
        <w:t>/login</w:t>
      </w:r>
    </w:p>
    <w:p w14:paraId="7BF75C6D" w14:textId="77777777" w:rsidR="00487195" w:rsidRDefault="00487195" w:rsidP="00487195">
      <w:pPr>
        <w:pStyle w:val="NormalWeb"/>
      </w:pPr>
      <w:r>
        <w:t>Where the user (via the website) can pass a payload a bit like this:</w:t>
      </w:r>
    </w:p>
    <w:p w14:paraId="5BA1CE9D" w14:textId="77777777" w:rsidR="00487195" w:rsidRDefault="00487195" w:rsidP="00487195">
      <w:pPr>
        <w:pStyle w:val="HTMLPreformatted"/>
      </w:pPr>
      <w:r>
        <w:t>{</w:t>
      </w:r>
    </w:p>
    <w:p w14:paraId="6980312D" w14:textId="77777777" w:rsidR="00487195" w:rsidRDefault="00487195" w:rsidP="00487195">
      <w:pPr>
        <w:pStyle w:val="HTMLPreformatted"/>
      </w:pPr>
      <w:r>
        <w:tab/>
      </w:r>
      <w:proofErr w:type="spellStart"/>
      <w:r>
        <w:t>email_address_str</w:t>
      </w:r>
      <w:proofErr w:type="spellEnd"/>
      <w:r>
        <w:t>: "dave@dragoncardgame001.com",</w:t>
      </w:r>
    </w:p>
    <w:p w14:paraId="75EB8ADF" w14:textId="77777777" w:rsidR="00487195" w:rsidRDefault="00487195" w:rsidP="00487195">
      <w:pPr>
        <w:pStyle w:val="HTMLPreformatted"/>
      </w:pPr>
      <w:r>
        <w:tab/>
      </w:r>
      <w:proofErr w:type="spellStart"/>
      <w:r>
        <w:t>password_attempt_str</w:t>
      </w:r>
      <w:proofErr w:type="spellEnd"/>
      <w:r>
        <w:t>: "apple"</w:t>
      </w:r>
    </w:p>
    <w:p w14:paraId="683B930E" w14:textId="77777777" w:rsidR="00487195" w:rsidRDefault="00487195" w:rsidP="00487195">
      <w:pPr>
        <w:pStyle w:val="HTMLPreformatted"/>
      </w:pPr>
      <w:r>
        <w:t>}</w:t>
      </w:r>
    </w:p>
    <w:p w14:paraId="50857EA4" w14:textId="77777777" w:rsidR="00487195" w:rsidRDefault="00487195" w:rsidP="00487195">
      <w:pPr>
        <w:pStyle w:val="NormalWeb"/>
      </w:pPr>
      <w:r>
        <w:t xml:space="preserve">This new </w:t>
      </w:r>
      <w:r>
        <w:rPr>
          <w:rStyle w:val="HTMLCode"/>
        </w:rPr>
        <w:t>/login</w:t>
      </w:r>
      <w:r>
        <w:t xml:space="preserve"> resource will call a new Lambda function called </w:t>
      </w:r>
      <w:r>
        <w:rPr>
          <w:rStyle w:val="Strong"/>
        </w:rPr>
        <w:t>login</w:t>
      </w:r>
      <w:r>
        <w:t xml:space="preserve"> that will hash the attempted password using </w:t>
      </w:r>
      <w:proofErr w:type="spellStart"/>
      <w:r>
        <w:rPr>
          <w:rStyle w:val="Strong"/>
        </w:rPr>
        <w:t>bcrypt</w:t>
      </w:r>
      <w:proofErr w:type="spellEnd"/>
      <w:r>
        <w:t xml:space="preserve"> and compare it to the </w:t>
      </w:r>
      <w:r>
        <w:rPr>
          <w:rStyle w:val="Strong"/>
        </w:rPr>
        <w:t>password</w:t>
      </w:r>
      <w:r>
        <w:t xml:space="preserve"> field we have in the </w:t>
      </w:r>
      <w:r>
        <w:rPr>
          <w:rStyle w:val="HTMLCode"/>
        </w:rPr>
        <w:t>user</w:t>
      </w:r>
      <w:r>
        <w:t xml:space="preserve"> table.</w:t>
      </w:r>
    </w:p>
    <w:p w14:paraId="2C582B67" w14:textId="77777777" w:rsidR="00487195" w:rsidRDefault="00487195" w:rsidP="00487195">
      <w:pPr>
        <w:pStyle w:val="NormalWeb"/>
      </w:pPr>
      <w:r>
        <w:lastRenderedPageBreak/>
        <w:t xml:space="preserve">If it matches, we create a new entry in the </w:t>
      </w:r>
      <w:r>
        <w:rPr>
          <w:rStyle w:val="HTMLCode"/>
        </w:rPr>
        <w:t>sessions</w:t>
      </w:r>
      <w:r>
        <w:t xml:space="preserve"> table that will expire (TTL) in </w:t>
      </w:r>
      <w:r>
        <w:rPr>
          <w:rStyle w:val="HTMLCode"/>
        </w:rPr>
        <w:t>20</w:t>
      </w:r>
      <w:r>
        <w:t xml:space="preserve"> </w:t>
      </w:r>
      <w:proofErr w:type="gramStart"/>
      <w:r>
        <w:t>minutes, and</w:t>
      </w:r>
      <w:proofErr w:type="gramEnd"/>
      <w:r>
        <w:t xml:space="preserve"> return the </w:t>
      </w:r>
      <w:r>
        <w:rPr>
          <w:rStyle w:val="Strong"/>
        </w:rPr>
        <w:t>session token</w:t>
      </w:r>
      <w:r>
        <w:t xml:space="preserve"> to the website user to store in the browser. If there is no match, we proceed no further and return a "not allowed" response to the website.</w:t>
      </w:r>
    </w:p>
    <w:p w14:paraId="4D85CF61" w14:textId="77777777" w:rsidR="00487195" w:rsidRDefault="00487195" w:rsidP="00487195">
      <w:pPr>
        <w:pStyle w:val="NormalWeb"/>
      </w:pPr>
      <w:r>
        <w:t xml:space="preserve">By allowing our users to log in (and get logged out again after 20 minutes) from the website, future requests can be validated against this </w:t>
      </w:r>
      <w:r>
        <w:rPr>
          <w:rStyle w:val="HTMLCode"/>
        </w:rPr>
        <w:t>sessions</w:t>
      </w:r>
      <w:r>
        <w:t xml:space="preserve"> table, thus protecting our data from those that are not logged in.</w:t>
      </w:r>
    </w:p>
    <w:p w14:paraId="2171A896" w14:textId="77777777" w:rsidR="00487195" w:rsidRDefault="00487195" w:rsidP="00487195">
      <w:pPr>
        <w:pStyle w:val="Heading4"/>
      </w:pPr>
      <w:bookmarkStart w:id="72" w:name="header-n246"/>
      <w:bookmarkEnd w:id="72"/>
      <w:r>
        <w:t>Step 5A): Create a new login function (AWS Lambda) that will log in a user.</w:t>
      </w:r>
    </w:p>
    <w:p w14:paraId="205D4EFF" w14:textId="77777777" w:rsidR="00487195" w:rsidRDefault="00487195" w:rsidP="00487195">
      <w:pPr>
        <w:pStyle w:val="Heading5"/>
      </w:pPr>
      <w:bookmarkStart w:id="73" w:name="header-n247"/>
      <w:bookmarkEnd w:id="73"/>
      <w:r>
        <w:t xml:space="preserve">Time to write some code that works with not only the </w:t>
      </w:r>
      <w:r>
        <w:rPr>
          <w:rStyle w:val="HTMLCode"/>
          <w:rFonts w:eastAsiaTheme="majorEastAsia"/>
        </w:rPr>
        <w:t>user</w:t>
      </w:r>
      <w:r>
        <w:t xml:space="preserve"> table, but the </w:t>
      </w:r>
      <w:r>
        <w:rPr>
          <w:rStyle w:val="HTMLCode"/>
          <w:rFonts w:eastAsiaTheme="majorEastAsia"/>
        </w:rPr>
        <w:t>session</w:t>
      </w:r>
      <w:r>
        <w:t xml:space="preserve"> table.</w:t>
      </w:r>
    </w:p>
    <w:p w14:paraId="36AC5192" w14:textId="77777777" w:rsidR="00487195" w:rsidRDefault="00487195" w:rsidP="00487195">
      <w:pPr>
        <w:pStyle w:val="NormalWeb"/>
        <w:numPr>
          <w:ilvl w:val="0"/>
          <w:numId w:val="70"/>
        </w:numPr>
      </w:pPr>
      <w:r>
        <w:t xml:space="preserve">Open up the </w:t>
      </w:r>
      <w:r>
        <w:rPr>
          <w:rStyle w:val="HTMLCode"/>
        </w:rPr>
        <w:t>login.js</w:t>
      </w:r>
      <w:r>
        <w:t xml:space="preserve"> file inside the </w:t>
      </w:r>
      <w:r>
        <w:rPr>
          <w:rStyle w:val="HTMLCode"/>
        </w:rPr>
        <w:t>lab5</w:t>
      </w:r>
      <w:r>
        <w:t xml:space="preserve"> folder by double clicking on it.</w:t>
      </w:r>
    </w:p>
    <w:p w14:paraId="0BC22C14" w14:textId="77777777" w:rsidR="00487195" w:rsidRDefault="00487195" w:rsidP="00487195">
      <w:pPr>
        <w:pStyle w:val="NormalWeb"/>
        <w:numPr>
          <w:ilvl w:val="0"/>
          <w:numId w:val="70"/>
        </w:numPr>
      </w:pPr>
      <w:r>
        <w:t xml:space="preserve">Ensure you are in the </w:t>
      </w:r>
      <w:r>
        <w:rPr>
          <w:rStyle w:val="HTMLCode"/>
        </w:rPr>
        <w:t>lab5</w:t>
      </w:r>
      <w:r>
        <w:t xml:space="preserve"> folder in the terminal (if you are not already).</w:t>
      </w:r>
    </w:p>
    <w:p w14:paraId="3321AD2B" w14:textId="77777777" w:rsidR="00487195" w:rsidRDefault="00487195" w:rsidP="00487195">
      <w:pPr>
        <w:pStyle w:val="HTMLPreformatted"/>
        <w:numPr>
          <w:ilvl w:val="0"/>
          <w:numId w:val="70"/>
        </w:numPr>
        <w:tabs>
          <w:tab w:val="clear" w:pos="720"/>
        </w:tabs>
      </w:pPr>
      <w:r>
        <w:t>cd /home/ec2-user/environment/lab5</w:t>
      </w:r>
    </w:p>
    <w:p w14:paraId="2DFD236A" w14:textId="77777777" w:rsidR="00487195" w:rsidRDefault="00487195" w:rsidP="00487195">
      <w:pPr>
        <w:pStyle w:val="NormalWeb"/>
        <w:ind w:left="720"/>
      </w:pPr>
      <w:r>
        <w:t xml:space="preserve">Then run this </w:t>
      </w:r>
      <w:proofErr w:type="spellStart"/>
      <w:r>
        <w:t>intallation</w:t>
      </w:r>
      <w:proofErr w:type="spellEnd"/>
      <w:r>
        <w:t xml:space="preserve"> command to bring in our random string generator stuff (for our </w:t>
      </w:r>
      <w:proofErr w:type="spellStart"/>
      <w:r>
        <w:rPr>
          <w:rStyle w:val="HTMLCode"/>
        </w:rPr>
        <w:t>session_id_str</w:t>
      </w:r>
      <w:r>
        <w:t>'s</w:t>
      </w:r>
      <w:proofErr w:type="spellEnd"/>
      <w:r>
        <w:t>).</w:t>
      </w:r>
    </w:p>
    <w:p w14:paraId="63445659" w14:textId="77777777" w:rsidR="00487195" w:rsidRDefault="00487195" w:rsidP="00487195">
      <w:pPr>
        <w:pStyle w:val="HTMLPreformatted"/>
        <w:ind w:left="720"/>
      </w:pPr>
      <w:proofErr w:type="spellStart"/>
      <w:r>
        <w:t>npm</w:t>
      </w:r>
      <w:proofErr w:type="spellEnd"/>
      <w:r>
        <w:t xml:space="preserve"> install </w:t>
      </w:r>
      <w:proofErr w:type="spellStart"/>
      <w:r>
        <w:t>uuid</w:t>
      </w:r>
      <w:proofErr w:type="spellEnd"/>
    </w:p>
    <w:p w14:paraId="4FB1810D" w14:textId="77777777" w:rsidR="00487195" w:rsidRDefault="00487195" w:rsidP="00487195">
      <w:pPr>
        <w:pStyle w:val="NormalWeb"/>
        <w:numPr>
          <w:ilvl w:val="0"/>
          <w:numId w:val="70"/>
        </w:numPr>
      </w:pPr>
      <w:r>
        <w:t xml:space="preserve">Have the SDK docs open to help </w:t>
      </w:r>
      <w:proofErr w:type="gramStart"/>
      <w:r>
        <w:t>you</w:t>
      </w:r>
      <w:proofErr w:type="gramEnd"/>
    </w:p>
    <w:p w14:paraId="67B0BF10" w14:textId="77777777" w:rsidR="00487195" w:rsidRDefault="00487195" w:rsidP="00487195">
      <w:pPr>
        <w:numPr>
          <w:ilvl w:val="1"/>
          <w:numId w:val="70"/>
        </w:numPr>
        <w:spacing w:before="100" w:beforeAutospacing="1" w:after="100" w:afterAutospacing="1"/>
      </w:pPr>
      <w:r>
        <w:t xml:space="preserve">Replace the </w:t>
      </w:r>
      <w:r>
        <w:rPr>
          <w:rStyle w:val="HTMLCode"/>
          <w:rFonts w:eastAsiaTheme="minorHAnsi"/>
        </w:rPr>
        <w:t>&lt;FMI&gt;</w:t>
      </w:r>
      <w:r>
        <w:t xml:space="preserve"> sections of the code in that file.</w:t>
      </w:r>
    </w:p>
    <w:p w14:paraId="029EC5DF" w14:textId="77777777" w:rsidR="00487195" w:rsidRDefault="00487195" w:rsidP="00487195">
      <w:pPr>
        <w:pStyle w:val="NormalWeb"/>
        <w:numPr>
          <w:ilvl w:val="0"/>
          <w:numId w:val="70"/>
        </w:numPr>
      </w:pPr>
      <w:r>
        <w:t>Save the file</w:t>
      </w:r>
    </w:p>
    <w:p w14:paraId="2019B58F" w14:textId="77777777" w:rsidR="00487195" w:rsidRDefault="00487195" w:rsidP="00487195">
      <w:pPr>
        <w:pStyle w:val="NormalWeb"/>
        <w:numPr>
          <w:ilvl w:val="0"/>
          <w:numId w:val="70"/>
        </w:numPr>
      </w:pPr>
      <w:r>
        <w:t xml:space="preserve">Go to the terminal and run your script. </w:t>
      </w:r>
    </w:p>
    <w:p w14:paraId="1556F59D" w14:textId="77777777" w:rsidR="00487195" w:rsidRDefault="00487195" w:rsidP="00487195">
      <w:pPr>
        <w:pStyle w:val="NormalWeb"/>
      </w:pPr>
      <w:r>
        <w:t>First with the wrong password:</w:t>
      </w:r>
    </w:p>
    <w:p w14:paraId="4419372A" w14:textId="77777777" w:rsidR="00487195" w:rsidRDefault="00487195" w:rsidP="00487195">
      <w:pPr>
        <w:pStyle w:val="HTMLPreformatted"/>
      </w:pPr>
      <w:r>
        <w:t>node login.js test dave@dragoncardgame001.com coffee</w:t>
      </w:r>
    </w:p>
    <w:p w14:paraId="166629C4" w14:textId="77777777" w:rsidR="00487195" w:rsidRDefault="00487195" w:rsidP="00487195">
      <w:pPr>
        <w:pStyle w:val="NormalWeb"/>
      </w:pPr>
      <w:r>
        <w:t>You will see this fail as follows:</w:t>
      </w:r>
    </w:p>
    <w:p w14:paraId="685D0012" w14:textId="77777777" w:rsidR="00487195" w:rsidRDefault="00487195" w:rsidP="00487195">
      <w:pPr>
        <w:pStyle w:val="HTMLPreformatted"/>
      </w:pPr>
      <w:r>
        <w:t>Local test to log in a user with email of dave@dragoncardgame001.com</w:t>
      </w:r>
    </w:p>
    <w:p w14:paraId="52D89166" w14:textId="77777777" w:rsidR="00487195" w:rsidRDefault="00487195" w:rsidP="00487195">
      <w:pPr>
        <w:pStyle w:val="HTMLPreformatted"/>
      </w:pPr>
      <w:r>
        <w:t>$2b$10$VwKlYGzuV8tWTppFYbLihOuEJSvX1bHQebsYw4yan8lPL386t7taa coffee</w:t>
      </w:r>
    </w:p>
    <w:p w14:paraId="594ECE3E" w14:textId="77777777" w:rsidR="00487195" w:rsidRDefault="00487195" w:rsidP="00487195">
      <w:pPr>
        <w:pStyle w:val="HTMLPreformatted"/>
      </w:pPr>
      <w:r>
        <w:t>password does not match email null</w:t>
      </w:r>
    </w:p>
    <w:p w14:paraId="3F4B18B5" w14:textId="77777777" w:rsidR="00487195" w:rsidRDefault="00487195" w:rsidP="00487195">
      <w:pPr>
        <w:pStyle w:val="NormalWeb"/>
      </w:pPr>
      <w:r>
        <w:t>Now try with the correct password</w:t>
      </w:r>
    </w:p>
    <w:p w14:paraId="3EFFBF15" w14:textId="77777777" w:rsidR="00487195" w:rsidRDefault="00487195" w:rsidP="00487195">
      <w:pPr>
        <w:pStyle w:val="HTMLPreformatted"/>
      </w:pPr>
      <w:r>
        <w:t>node login.js test dave@dragoncardgame001.com apple</w:t>
      </w:r>
    </w:p>
    <w:p w14:paraId="74524E9C" w14:textId="77777777" w:rsidR="00487195" w:rsidRDefault="00487195" w:rsidP="00487195">
      <w:pPr>
        <w:pStyle w:val="NormalWeb"/>
      </w:pPr>
      <w:r>
        <w:t>You will see something like this:</w:t>
      </w:r>
    </w:p>
    <w:p w14:paraId="149EA98A" w14:textId="77777777" w:rsidR="00487195" w:rsidRDefault="00487195" w:rsidP="00487195">
      <w:pPr>
        <w:pStyle w:val="HTMLPreformatted"/>
      </w:pPr>
      <w:r>
        <w:t>Local test to log in a user with email of dave@dragoncardgame001.com</w:t>
      </w:r>
    </w:p>
    <w:p w14:paraId="25DAD825" w14:textId="77777777" w:rsidR="00487195" w:rsidRDefault="00487195" w:rsidP="00487195">
      <w:pPr>
        <w:pStyle w:val="HTMLPreformatted"/>
      </w:pPr>
      <w:r>
        <w:t>$2b$10$VwKlYGzuV8tWTppFYbLihOuEJSvX1bHQebsYw4yan8lPL386t7taa apple</w:t>
      </w:r>
    </w:p>
    <w:p w14:paraId="57A2C215" w14:textId="77777777" w:rsidR="00487195" w:rsidRDefault="00487195" w:rsidP="00487195">
      <w:pPr>
        <w:pStyle w:val="HTMLPreformatted"/>
      </w:pPr>
      <w:r>
        <w:t>Password is correct</w:t>
      </w:r>
    </w:p>
    <w:p w14:paraId="19FC73C7" w14:textId="77777777" w:rsidR="00487195" w:rsidRDefault="00487195" w:rsidP="00487195">
      <w:pPr>
        <w:pStyle w:val="HTMLPreformatted"/>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04F24C19" w14:textId="77777777" w:rsidR="00487195" w:rsidRDefault="00487195" w:rsidP="00487195">
      <w:pPr>
        <w:pStyle w:val="HTMLPreformatted"/>
      </w:pPr>
      <w:r>
        <w:t>AWAITED c2eef372-d727-403b-b7a6-00be76c59cd9</w:t>
      </w:r>
    </w:p>
    <w:p w14:paraId="5E5E1467" w14:textId="77777777" w:rsidR="00487195" w:rsidRDefault="00487195" w:rsidP="00487195">
      <w:pPr>
        <w:pStyle w:val="HTMLPreformatted"/>
      </w:pPr>
      <w:r>
        <w:t xml:space="preserve">null </w:t>
      </w:r>
      <w:proofErr w:type="gramStart"/>
      <w:r>
        <w:t xml:space="preserve">{ </w:t>
      </w:r>
      <w:proofErr w:type="spellStart"/>
      <w:r>
        <w:t>user</w:t>
      </w:r>
      <w:proofErr w:type="gramEnd"/>
      <w:r>
        <w:t>_name_str</w:t>
      </w:r>
      <w:proofErr w:type="spellEnd"/>
      <w:r>
        <w:t>: 'davey65',</w:t>
      </w:r>
    </w:p>
    <w:p w14:paraId="5A418B88" w14:textId="77777777" w:rsidR="00487195" w:rsidRDefault="00487195" w:rsidP="00487195">
      <w:pPr>
        <w:pStyle w:val="HTMLPreformatted"/>
      </w:pPr>
      <w:r>
        <w:t xml:space="preserve">  </w:t>
      </w:r>
      <w:proofErr w:type="spellStart"/>
      <w:r>
        <w:t>session_id_str</w:t>
      </w:r>
      <w:proofErr w:type="spellEnd"/>
      <w:r>
        <w:t>: 'c2eef372-d727-403b-b7a6-00be76c59cd9</w:t>
      </w:r>
      <w:proofErr w:type="gramStart"/>
      <w:r>
        <w:t>' }</w:t>
      </w:r>
      <w:proofErr w:type="gramEnd"/>
    </w:p>
    <w:p w14:paraId="1F92D1A0" w14:textId="77777777" w:rsidR="00487195" w:rsidRDefault="00487195" w:rsidP="00487195">
      <w:pPr>
        <w:pStyle w:val="NormalWeb"/>
      </w:pPr>
      <w:r>
        <w:t>What is interesting here, is that you now have a valid session.</w:t>
      </w:r>
    </w:p>
    <w:p w14:paraId="5E80AC35" w14:textId="77777777" w:rsidR="00487195" w:rsidRDefault="00487195" w:rsidP="00487195">
      <w:pPr>
        <w:pStyle w:val="NormalWeb"/>
      </w:pPr>
      <w:r>
        <w:lastRenderedPageBreak/>
        <w:t>If you visit the DynamoDB console and look at the session table's items (you may need to refresh), you will see the valid session in there as the only item.</w:t>
      </w:r>
    </w:p>
    <w:p w14:paraId="095B593B" w14:textId="77777777" w:rsidR="00487195" w:rsidRDefault="00487195" w:rsidP="00487195">
      <w:pPr>
        <w:pStyle w:val="NormalWeb"/>
      </w:pPr>
      <w:r>
        <w:t xml:space="preserve">You may think that as you set the session to be 1 minute in your code, you would be able to refresh the DynamoDB console again and see if it has expired after 60 seconds. </w:t>
      </w:r>
      <w:proofErr w:type="gramStart"/>
      <w:r>
        <w:t>However</w:t>
      </w:r>
      <w:proofErr w:type="gramEnd"/>
      <w:r>
        <w:t xml:space="preserve"> this is not how expiration in DynamoDB works. Try and think of it as a flag that is set that says "at some point anytime from now I can be safely removed from the table"</w:t>
      </w:r>
    </w:p>
    <w:p w14:paraId="107AD619" w14:textId="77777777" w:rsidR="00487195" w:rsidRDefault="00487195" w:rsidP="00487195">
      <w:pPr>
        <w:pStyle w:val="NormalWeb"/>
      </w:pPr>
      <w:r>
        <w:rPr>
          <w:rStyle w:val="Emphasis"/>
        </w:rPr>
        <w:t xml:space="preserve">Lab Info: If you left it overnight you would see the item purged, however what you would normally do (in production) is to ensure that when we check for a valid session we are comparing the </w:t>
      </w:r>
      <w:proofErr w:type="spellStart"/>
      <w:r>
        <w:rPr>
          <w:rStyle w:val="HTMLCode"/>
          <w:i/>
          <w:iCs/>
        </w:rPr>
        <w:t>expiration_time</w:t>
      </w:r>
      <w:proofErr w:type="spellEnd"/>
      <w:r>
        <w:rPr>
          <w:rStyle w:val="Emphasis"/>
        </w:rPr>
        <w:t xml:space="preserve"> to the current time, and not just checking for existence of a session in the table (that may be flagged for removal but not yet purged).</w:t>
      </w:r>
    </w:p>
    <w:p w14:paraId="53743042" w14:textId="77777777" w:rsidR="00487195" w:rsidRDefault="00487195" w:rsidP="00487195">
      <w:pPr>
        <w:numPr>
          <w:ilvl w:val="0"/>
          <w:numId w:val="71"/>
        </w:numPr>
        <w:spacing w:before="100" w:beforeAutospacing="1" w:after="100" w:afterAutospacing="1"/>
      </w:pPr>
      <w:r>
        <w:t xml:space="preserve">Now that is working let's switch the session to a </w:t>
      </w:r>
      <w:proofErr w:type="spellStart"/>
      <w:r>
        <w:t>workabel</w:t>
      </w:r>
      <w:proofErr w:type="spellEnd"/>
      <w:r>
        <w:t xml:space="preserve"> 20 minutes instead of 60 seconds. Go back to the code (</w:t>
      </w:r>
      <w:r>
        <w:rPr>
          <w:rStyle w:val="HTMLCode"/>
          <w:rFonts w:eastAsiaTheme="minorHAnsi"/>
        </w:rPr>
        <w:t>login.js</w:t>
      </w:r>
      <w:r>
        <w:t xml:space="preserve">) and swap the </w:t>
      </w:r>
      <w:r>
        <w:rPr>
          <w:rStyle w:val="Strong"/>
        </w:rPr>
        <w:t>SESSION_TIMEOUT_IN_MINUTES_INT = 1</w:t>
      </w:r>
      <w:r>
        <w:t>; on line 19 from 1 minute to 20 minutes as below.</w:t>
      </w:r>
    </w:p>
    <w:p w14:paraId="2B6C3024" w14:textId="77777777" w:rsidR="00487195" w:rsidRDefault="00487195" w:rsidP="00487195">
      <w:pPr>
        <w:pStyle w:val="HTMLPreformatted"/>
      </w:pPr>
      <w:r>
        <w:t xml:space="preserve">    SESSION_TIMEOUT_IN_MINUTES_INT = 20;</w:t>
      </w:r>
    </w:p>
    <w:p w14:paraId="707F9896" w14:textId="77777777" w:rsidR="00487195" w:rsidRDefault="00487195" w:rsidP="00487195">
      <w:pPr>
        <w:numPr>
          <w:ilvl w:val="0"/>
          <w:numId w:val="72"/>
        </w:numPr>
        <w:spacing w:before="100" w:beforeAutospacing="1" w:after="100" w:afterAutospacing="1"/>
      </w:pPr>
      <w:r>
        <w:t>Save the file.</w:t>
      </w:r>
    </w:p>
    <w:p w14:paraId="6A0DA594" w14:textId="77777777" w:rsidR="00487195" w:rsidRDefault="00487195" w:rsidP="00487195">
      <w:pPr>
        <w:pStyle w:val="Heading4"/>
      </w:pPr>
      <w:bookmarkStart w:id="74" w:name="header-n284"/>
      <w:bookmarkEnd w:id="74"/>
      <w:r>
        <w:t>We now need to create a lambda function that is based on this code.</w:t>
      </w:r>
    </w:p>
    <w:p w14:paraId="28961EF8" w14:textId="77777777" w:rsidR="00487195" w:rsidRDefault="00487195" w:rsidP="00487195">
      <w:pPr>
        <w:pStyle w:val="NormalWeb"/>
      </w:pPr>
      <w:r>
        <w:t>You have already created a Lambda function before, so the concepts should be pretty be familiar to you, the only difference however is this time, you will use the SDK.</w:t>
      </w:r>
    </w:p>
    <w:p w14:paraId="222EE1C5" w14:textId="77777777" w:rsidR="00487195" w:rsidRDefault="00487195" w:rsidP="00487195">
      <w:pPr>
        <w:pStyle w:val="NormalWeb"/>
      </w:pPr>
      <w:r>
        <w:t xml:space="preserve">You will need to package up your recently adjusted and tested code along with the </w:t>
      </w:r>
      <w:r>
        <w:rPr>
          <w:rStyle w:val="Strong"/>
        </w:rPr>
        <w:t>UUID</w:t>
      </w:r>
      <w:r>
        <w:t xml:space="preserve"> and </w:t>
      </w:r>
      <w:proofErr w:type="spellStart"/>
      <w:r>
        <w:rPr>
          <w:rStyle w:val="Strong"/>
        </w:rPr>
        <w:t>Bcrypt</w:t>
      </w:r>
      <w:proofErr w:type="spellEnd"/>
      <w:r>
        <w:t xml:space="preserve"> modules, and build a new Lambda function in </w:t>
      </w:r>
      <w:proofErr w:type="spellStart"/>
      <w:proofErr w:type="gramStart"/>
      <w:r>
        <w:t>N.Virginia</w:t>
      </w:r>
      <w:proofErr w:type="spellEnd"/>
      <w:proofErr w:type="gramEnd"/>
      <w:r>
        <w:t xml:space="preserve"> called </w:t>
      </w:r>
      <w:proofErr w:type="spellStart"/>
      <w:r>
        <w:rPr>
          <w:rStyle w:val="Strong"/>
        </w:rPr>
        <w:t>LoginEdXDragonGame</w:t>
      </w:r>
      <w:proofErr w:type="spellEnd"/>
      <w:r>
        <w:t>.</w:t>
      </w:r>
    </w:p>
    <w:p w14:paraId="7B97F597" w14:textId="77777777" w:rsidR="00487195" w:rsidRDefault="00487195" w:rsidP="00487195">
      <w:pPr>
        <w:pStyle w:val="NormalWeb"/>
      </w:pPr>
      <w:r>
        <w:t xml:space="preserve">There are couple of tasks we need to take care of first, such as creating a </w:t>
      </w:r>
      <w:r>
        <w:rPr>
          <w:rStyle w:val="Strong"/>
        </w:rPr>
        <w:t>role</w:t>
      </w:r>
      <w:r>
        <w:t xml:space="preserve"> that Lambda can use to talk to DynamoDB and allowing it to talk to CloudWatch logs and </w:t>
      </w:r>
      <w:proofErr w:type="spellStart"/>
      <w:r>
        <w:t>Xray</w:t>
      </w:r>
      <w:proofErr w:type="spellEnd"/>
      <w:r>
        <w:t>.</w:t>
      </w:r>
    </w:p>
    <w:p w14:paraId="0FB59672" w14:textId="77777777" w:rsidR="00487195" w:rsidRDefault="00487195" w:rsidP="00487195">
      <w:pPr>
        <w:pStyle w:val="NormalWeb"/>
      </w:pPr>
      <w:r>
        <w:t xml:space="preserve">We are going to use a new role just for login called </w:t>
      </w:r>
      <w:r>
        <w:rPr>
          <w:rStyle w:val="Strong"/>
        </w:rPr>
        <w:t>login-for-dragons-role</w:t>
      </w:r>
      <w:r>
        <w:t>.</w:t>
      </w:r>
    </w:p>
    <w:p w14:paraId="44595F2B" w14:textId="77777777" w:rsidR="00487195" w:rsidRDefault="00487195" w:rsidP="00487195">
      <w:pPr>
        <w:pStyle w:val="Heading4"/>
      </w:pPr>
      <w:bookmarkStart w:id="75" w:name="header-n289"/>
      <w:bookmarkEnd w:id="75"/>
      <w:r>
        <w:t>Step 5B): Create a new IAM role for use with Lambda</w:t>
      </w:r>
    </w:p>
    <w:p w14:paraId="33A4C099" w14:textId="77777777" w:rsidR="00487195" w:rsidRDefault="00487195" w:rsidP="00487195">
      <w:pPr>
        <w:pStyle w:val="NormalWeb"/>
      </w:pPr>
      <w:r>
        <w:t xml:space="preserve">By creating a role for the Lambda </w:t>
      </w:r>
      <w:proofErr w:type="gramStart"/>
      <w:r>
        <w:t>function</w:t>
      </w:r>
      <w:proofErr w:type="gramEnd"/>
      <w:r>
        <w:t xml:space="preserve"> you are about to create. You are essentially allowing your function code to read and write to DynamoDB and write logs to CloudWatch Logs and </w:t>
      </w:r>
      <w:proofErr w:type="spellStart"/>
      <w:r>
        <w:t>Xray</w:t>
      </w:r>
      <w:proofErr w:type="spellEnd"/>
      <w:r>
        <w:t>.</w:t>
      </w:r>
    </w:p>
    <w:p w14:paraId="527D8E77" w14:textId="77777777" w:rsidR="00487195" w:rsidRDefault="00487195" w:rsidP="00487195">
      <w:pPr>
        <w:pStyle w:val="NormalWeb"/>
        <w:numPr>
          <w:ilvl w:val="0"/>
          <w:numId w:val="73"/>
        </w:numPr>
      </w:pPr>
      <w:r>
        <w:t xml:space="preserve">From your Cloud9 dashboard choose </w:t>
      </w:r>
      <w:r>
        <w:rPr>
          <w:rStyle w:val="Strong"/>
        </w:rPr>
        <w:t>AWS Cloud9</w:t>
      </w:r>
      <w:r>
        <w:t xml:space="preserve"> in the upper left.</w:t>
      </w:r>
    </w:p>
    <w:p w14:paraId="35CF3FC0" w14:textId="77777777" w:rsidR="00487195" w:rsidRDefault="00487195" w:rsidP="00487195">
      <w:pPr>
        <w:pStyle w:val="NormalWeb"/>
        <w:numPr>
          <w:ilvl w:val="0"/>
          <w:numId w:val="73"/>
        </w:numPr>
      </w:pPr>
      <w:r>
        <w:t xml:space="preserve">Then choose </w:t>
      </w:r>
      <w:r>
        <w:rPr>
          <w:rStyle w:val="Strong"/>
        </w:rPr>
        <w:t>Go to your dashboard</w:t>
      </w:r>
      <w:r>
        <w:t>.</w:t>
      </w:r>
    </w:p>
    <w:p w14:paraId="6ACD7E64" w14:textId="77777777" w:rsidR="00487195" w:rsidRDefault="00487195" w:rsidP="00487195">
      <w:pPr>
        <w:pStyle w:val="NormalWeb"/>
        <w:numPr>
          <w:ilvl w:val="0"/>
          <w:numId w:val="73"/>
        </w:numPr>
      </w:pPr>
      <w:r>
        <w:t xml:space="preserve">Go to </w:t>
      </w:r>
      <w:r>
        <w:rPr>
          <w:rStyle w:val="Strong"/>
        </w:rPr>
        <w:t>services</w:t>
      </w:r>
      <w:r>
        <w:t xml:space="preserve"> and choose </w:t>
      </w:r>
      <w:r>
        <w:rPr>
          <w:rStyle w:val="Strong"/>
        </w:rPr>
        <w:t>IAM</w:t>
      </w:r>
      <w:r>
        <w:t>.</w:t>
      </w:r>
    </w:p>
    <w:p w14:paraId="6876B3C4" w14:textId="77777777" w:rsidR="00487195" w:rsidRDefault="00487195" w:rsidP="00487195">
      <w:pPr>
        <w:pStyle w:val="NormalWeb"/>
        <w:numPr>
          <w:ilvl w:val="0"/>
          <w:numId w:val="73"/>
        </w:numPr>
      </w:pPr>
      <w:r>
        <w:t xml:space="preserve">Choose </w:t>
      </w:r>
      <w:r>
        <w:rPr>
          <w:rStyle w:val="Strong"/>
        </w:rPr>
        <w:t>Roles</w:t>
      </w:r>
      <w:r>
        <w:t xml:space="preserve"> and choose </w:t>
      </w:r>
      <w:r>
        <w:rPr>
          <w:rStyle w:val="Strong"/>
        </w:rPr>
        <w:t>create role</w:t>
      </w:r>
      <w:r>
        <w:t>.</w:t>
      </w:r>
    </w:p>
    <w:p w14:paraId="2CDB66B5" w14:textId="77777777" w:rsidR="00487195" w:rsidRDefault="00487195" w:rsidP="00487195">
      <w:pPr>
        <w:pStyle w:val="NormalWeb"/>
        <w:numPr>
          <w:ilvl w:val="0"/>
          <w:numId w:val="73"/>
        </w:numPr>
      </w:pPr>
      <w:r>
        <w:t xml:space="preserve">Select </w:t>
      </w:r>
      <w:r>
        <w:rPr>
          <w:rStyle w:val="Strong"/>
        </w:rPr>
        <w:t>Lambda</w:t>
      </w:r>
      <w:r>
        <w:t xml:space="preserve"> and choose </w:t>
      </w:r>
      <w:r>
        <w:rPr>
          <w:rStyle w:val="Strong"/>
        </w:rPr>
        <w:t>Next: Permissions</w:t>
      </w:r>
      <w:r>
        <w:t>.</w:t>
      </w:r>
    </w:p>
    <w:p w14:paraId="77FFF4EF" w14:textId="77777777" w:rsidR="00487195" w:rsidRDefault="00487195" w:rsidP="00487195">
      <w:pPr>
        <w:pStyle w:val="NormalWeb"/>
        <w:numPr>
          <w:ilvl w:val="0"/>
          <w:numId w:val="73"/>
        </w:numPr>
      </w:pPr>
      <w:r>
        <w:t xml:space="preserve">In the </w:t>
      </w:r>
      <w:r>
        <w:rPr>
          <w:rStyle w:val="Strong"/>
        </w:rPr>
        <w:t>search</w:t>
      </w:r>
      <w:r>
        <w:t xml:space="preserve"> box type in </w:t>
      </w:r>
      <w:r>
        <w:rPr>
          <w:rStyle w:val="Strong"/>
        </w:rPr>
        <w:t>Dynamo</w:t>
      </w:r>
      <w:r>
        <w:t xml:space="preserve"> and select the </w:t>
      </w:r>
      <w:r>
        <w:rPr>
          <w:rStyle w:val="Strong"/>
        </w:rPr>
        <w:t>checkbox</w:t>
      </w:r>
      <w:r>
        <w:t xml:space="preserve"> next to </w:t>
      </w:r>
      <w:proofErr w:type="spellStart"/>
      <w:r>
        <w:rPr>
          <w:rStyle w:val="HTMLCode"/>
        </w:rPr>
        <w:t>AmazonDynamoDBFullAccess</w:t>
      </w:r>
      <w:proofErr w:type="spellEnd"/>
      <w:r>
        <w:t>.</w:t>
      </w:r>
    </w:p>
    <w:p w14:paraId="31646418" w14:textId="77777777" w:rsidR="00487195" w:rsidRDefault="00487195" w:rsidP="00487195">
      <w:pPr>
        <w:pStyle w:val="NormalWeb"/>
        <w:numPr>
          <w:ilvl w:val="0"/>
          <w:numId w:val="73"/>
        </w:numPr>
      </w:pPr>
      <w:proofErr w:type="gramStart"/>
      <w:r>
        <w:lastRenderedPageBreak/>
        <w:t>Again</w:t>
      </w:r>
      <w:proofErr w:type="gramEnd"/>
      <w:r>
        <w:t xml:space="preserve"> in the </w:t>
      </w:r>
      <w:r>
        <w:rPr>
          <w:rStyle w:val="Strong"/>
        </w:rPr>
        <w:t>search</w:t>
      </w:r>
      <w:r>
        <w:t xml:space="preserve"> box type in </w:t>
      </w:r>
      <w:r>
        <w:rPr>
          <w:rStyle w:val="Strong"/>
        </w:rPr>
        <w:t>Lambda</w:t>
      </w:r>
      <w:r>
        <w:t xml:space="preserve"> and select the </w:t>
      </w:r>
      <w:r>
        <w:rPr>
          <w:rStyle w:val="Strong"/>
        </w:rPr>
        <w:t>checkbox</w:t>
      </w:r>
      <w:r>
        <w:t xml:space="preserve"> next to </w:t>
      </w:r>
      <w:proofErr w:type="spellStart"/>
      <w:r>
        <w:rPr>
          <w:rStyle w:val="HTMLCode"/>
        </w:rPr>
        <w:t>AWSLambdaBasicExecutionRole</w:t>
      </w:r>
      <w:proofErr w:type="spellEnd"/>
      <w:r>
        <w:t>.</w:t>
      </w:r>
    </w:p>
    <w:p w14:paraId="7360BC84" w14:textId="77777777" w:rsidR="00487195" w:rsidRDefault="00487195" w:rsidP="00487195">
      <w:pPr>
        <w:pStyle w:val="NormalWeb"/>
        <w:numPr>
          <w:ilvl w:val="0"/>
          <w:numId w:val="73"/>
        </w:numPr>
      </w:pPr>
      <w:r>
        <w:t xml:space="preserve">And </w:t>
      </w:r>
      <w:proofErr w:type="gramStart"/>
      <w:r>
        <w:t>again</w:t>
      </w:r>
      <w:proofErr w:type="gramEnd"/>
      <w:r>
        <w:t xml:space="preserve"> in the </w:t>
      </w:r>
      <w:r>
        <w:rPr>
          <w:rStyle w:val="Strong"/>
        </w:rPr>
        <w:t>search</w:t>
      </w:r>
      <w:r>
        <w:t xml:space="preserve"> box type in </w:t>
      </w:r>
      <w:proofErr w:type="spellStart"/>
      <w:r>
        <w:rPr>
          <w:rStyle w:val="Strong"/>
        </w:rPr>
        <w:t>AWSXrayWriteOnlyAccess</w:t>
      </w:r>
      <w:proofErr w:type="spellEnd"/>
      <w:r>
        <w:t xml:space="preserve"> and select the </w:t>
      </w:r>
      <w:r>
        <w:rPr>
          <w:rStyle w:val="Strong"/>
        </w:rPr>
        <w:t>checkbox</w:t>
      </w:r>
      <w:r>
        <w:t xml:space="preserve"> next to </w:t>
      </w:r>
      <w:proofErr w:type="spellStart"/>
      <w:r>
        <w:rPr>
          <w:rStyle w:val="HTMLCode"/>
        </w:rPr>
        <w:t>AWSXrayWriteOnlyAccess</w:t>
      </w:r>
      <w:proofErr w:type="spellEnd"/>
      <w:r>
        <w:t>.</w:t>
      </w:r>
    </w:p>
    <w:p w14:paraId="612CFEF3" w14:textId="77777777" w:rsidR="00487195" w:rsidRDefault="00487195" w:rsidP="00487195">
      <w:pPr>
        <w:pStyle w:val="NormalWeb"/>
        <w:numPr>
          <w:ilvl w:val="0"/>
          <w:numId w:val="73"/>
        </w:numPr>
      </w:pPr>
      <w:r>
        <w:t xml:space="preserve">Choose </w:t>
      </w:r>
      <w:r>
        <w:rPr>
          <w:rStyle w:val="Strong"/>
        </w:rPr>
        <w:t>Next: Tags</w:t>
      </w:r>
      <w:r>
        <w:t xml:space="preserve"> and leave it as is. Select </w:t>
      </w:r>
      <w:proofErr w:type="spellStart"/>
      <w:proofErr w:type="gramStart"/>
      <w:r>
        <w:rPr>
          <w:rStyle w:val="Strong"/>
        </w:rPr>
        <w:t>Next:Review</w:t>
      </w:r>
      <w:proofErr w:type="spellEnd"/>
      <w:proofErr w:type="gramEnd"/>
      <w:r>
        <w:t>.</w:t>
      </w:r>
    </w:p>
    <w:p w14:paraId="163D98CE" w14:textId="77777777" w:rsidR="00487195" w:rsidRDefault="00487195" w:rsidP="00487195">
      <w:pPr>
        <w:pStyle w:val="NormalWeb"/>
        <w:numPr>
          <w:ilvl w:val="0"/>
          <w:numId w:val="73"/>
        </w:numPr>
      </w:pPr>
      <w:r>
        <w:t xml:space="preserve">Type the name </w:t>
      </w:r>
      <w:r>
        <w:rPr>
          <w:rStyle w:val="HTMLCode"/>
        </w:rPr>
        <w:t>login-for-dragons-role</w:t>
      </w:r>
      <w:r>
        <w:t xml:space="preserve"> in the </w:t>
      </w:r>
      <w:r>
        <w:rPr>
          <w:rStyle w:val="Strong"/>
        </w:rPr>
        <w:t>Role name</w:t>
      </w:r>
      <w:r>
        <w:t xml:space="preserve"> box. Then choose </w:t>
      </w:r>
      <w:r>
        <w:rPr>
          <w:rStyle w:val="Strong"/>
        </w:rPr>
        <w:t>Create role</w:t>
      </w:r>
      <w:r>
        <w:t>.</w:t>
      </w:r>
    </w:p>
    <w:p w14:paraId="541BD939" w14:textId="77777777" w:rsidR="00487195" w:rsidRDefault="00487195" w:rsidP="00487195">
      <w:pPr>
        <w:pStyle w:val="NormalWeb"/>
        <w:numPr>
          <w:ilvl w:val="0"/>
          <w:numId w:val="73"/>
        </w:numPr>
      </w:pPr>
      <w:r>
        <w:t xml:space="preserve">Click on the </w:t>
      </w:r>
      <w:r>
        <w:rPr>
          <w:rStyle w:val="HTMLCode"/>
        </w:rPr>
        <w:t>login-for-dragons-role</w:t>
      </w:r>
      <w:r>
        <w:t xml:space="preserve"> hyperlink at the top of the page.</w:t>
      </w:r>
    </w:p>
    <w:p w14:paraId="4B693700" w14:textId="77777777" w:rsidR="00487195" w:rsidRDefault="00487195" w:rsidP="00487195">
      <w:pPr>
        <w:pStyle w:val="NormalWeb"/>
        <w:numPr>
          <w:ilvl w:val="0"/>
          <w:numId w:val="73"/>
        </w:numPr>
      </w:pPr>
      <w:r>
        <w:t xml:space="preserve">Copy the Role ARN, something like this: (as you will need this as a </w:t>
      </w:r>
      <w:r>
        <w:rPr>
          <w:rStyle w:val="HTMLCode"/>
        </w:rPr>
        <w:t>&lt;FMI&gt;</w:t>
      </w:r>
      <w:r>
        <w:t xml:space="preserve"> in the next code section)</w:t>
      </w:r>
    </w:p>
    <w:p w14:paraId="1E6FC5EE" w14:textId="77777777" w:rsidR="00487195" w:rsidRDefault="00487195" w:rsidP="00487195">
      <w:pPr>
        <w:pStyle w:val="HTMLPreformatted"/>
        <w:numPr>
          <w:ilvl w:val="0"/>
          <w:numId w:val="73"/>
        </w:numPr>
        <w:tabs>
          <w:tab w:val="clear" w:pos="720"/>
        </w:tabs>
      </w:pPr>
      <w:r>
        <w:t xml:space="preserve"> </w:t>
      </w:r>
      <w:proofErr w:type="spellStart"/>
      <w:proofErr w:type="gramStart"/>
      <w:r>
        <w:t>arn:aws</w:t>
      </w:r>
      <w:proofErr w:type="gramEnd"/>
      <w:r>
        <w:t>:iam</w:t>
      </w:r>
      <w:proofErr w:type="spellEnd"/>
      <w:r>
        <w:t>::</w:t>
      </w:r>
      <w:proofErr w:type="spellStart"/>
      <w:r>
        <w:t>xxxxxx:role</w:t>
      </w:r>
      <w:proofErr w:type="spellEnd"/>
      <w:r>
        <w:t>/login-for-dragons-role</w:t>
      </w:r>
    </w:p>
    <w:p w14:paraId="41090783" w14:textId="77777777" w:rsidR="00487195" w:rsidRDefault="00487195" w:rsidP="00487195">
      <w:pPr>
        <w:pStyle w:val="Heading4"/>
      </w:pPr>
      <w:bookmarkStart w:id="76" w:name="header-n317"/>
      <w:bookmarkEnd w:id="76"/>
      <w:r>
        <w:t>Step 1C): Create the Lambda package with all its dependencies.</w:t>
      </w:r>
    </w:p>
    <w:p w14:paraId="12721472" w14:textId="77777777" w:rsidR="00487195" w:rsidRDefault="00487195" w:rsidP="00487195">
      <w:pPr>
        <w:pStyle w:val="NormalWeb"/>
        <w:numPr>
          <w:ilvl w:val="0"/>
          <w:numId w:val="74"/>
        </w:numPr>
      </w:pPr>
      <w:r>
        <w:t>Zip a package using the Cloud 9 terminal.</w:t>
      </w:r>
    </w:p>
    <w:p w14:paraId="3D870373" w14:textId="77777777" w:rsidR="00487195" w:rsidRDefault="00487195" w:rsidP="00487195">
      <w:pPr>
        <w:pStyle w:val="HTMLPreformatted"/>
        <w:numPr>
          <w:ilvl w:val="0"/>
          <w:numId w:val="74"/>
        </w:numPr>
        <w:tabs>
          <w:tab w:val="clear" w:pos="720"/>
        </w:tabs>
      </w:pPr>
      <w:r>
        <w:t>cd /home/ec2-user/environment/lab5</w:t>
      </w:r>
    </w:p>
    <w:p w14:paraId="7F9C28CB" w14:textId="77777777" w:rsidR="00487195" w:rsidRDefault="00487195" w:rsidP="00487195">
      <w:pPr>
        <w:pStyle w:val="NormalWeb"/>
        <w:numPr>
          <w:ilvl w:val="0"/>
          <w:numId w:val="74"/>
        </w:numPr>
      </w:pPr>
      <w:r>
        <w:t xml:space="preserve">Install the packages into a folder called </w:t>
      </w:r>
      <w:proofErr w:type="spellStart"/>
      <w:r>
        <w:rPr>
          <w:rStyle w:val="HTMLCode"/>
        </w:rPr>
        <w:t>node_modules</w:t>
      </w:r>
      <w:proofErr w:type="spellEnd"/>
    </w:p>
    <w:p w14:paraId="24D5E1AB" w14:textId="77777777" w:rsidR="00487195" w:rsidRDefault="00487195" w:rsidP="00487195">
      <w:pPr>
        <w:pStyle w:val="HTMLPreformatted"/>
        <w:numPr>
          <w:ilvl w:val="0"/>
          <w:numId w:val="74"/>
        </w:numPr>
        <w:tabs>
          <w:tab w:val="clear" w:pos="720"/>
        </w:tabs>
      </w:pPr>
      <w:proofErr w:type="spellStart"/>
      <w:r>
        <w:t>npm</w:t>
      </w:r>
      <w:proofErr w:type="spellEnd"/>
      <w:r>
        <w:t xml:space="preserve"> install --prefix /home/ec2-user/environment/lab5 </w:t>
      </w:r>
      <w:proofErr w:type="spellStart"/>
      <w:r>
        <w:t>uuid</w:t>
      </w:r>
      <w:proofErr w:type="spellEnd"/>
      <w:r>
        <w:t xml:space="preserve"> </w:t>
      </w:r>
      <w:proofErr w:type="spellStart"/>
      <w:r>
        <w:t>bcrypt</w:t>
      </w:r>
      <w:proofErr w:type="spellEnd"/>
    </w:p>
    <w:p w14:paraId="3C3F2295" w14:textId="77777777" w:rsidR="00487195" w:rsidRDefault="00487195" w:rsidP="00487195">
      <w:pPr>
        <w:pStyle w:val="NormalWeb"/>
        <w:numPr>
          <w:ilvl w:val="0"/>
          <w:numId w:val="74"/>
        </w:numPr>
      </w:pPr>
      <w:r>
        <w:t>Ignore any warnings.</w:t>
      </w:r>
    </w:p>
    <w:p w14:paraId="5D1E7037" w14:textId="77777777" w:rsidR="00487195" w:rsidRDefault="00487195" w:rsidP="00487195">
      <w:pPr>
        <w:pStyle w:val="NormalWeb"/>
        <w:numPr>
          <w:ilvl w:val="0"/>
          <w:numId w:val="74"/>
        </w:numPr>
      </w:pPr>
      <w:r>
        <w:t>Now zip it all up</w:t>
      </w:r>
    </w:p>
    <w:p w14:paraId="73C3CFC2" w14:textId="77777777" w:rsidR="00487195" w:rsidRDefault="00487195" w:rsidP="00487195">
      <w:pPr>
        <w:pStyle w:val="HTMLPreformatted"/>
        <w:numPr>
          <w:ilvl w:val="0"/>
          <w:numId w:val="74"/>
        </w:numPr>
        <w:tabs>
          <w:tab w:val="clear" w:pos="720"/>
        </w:tabs>
      </w:pPr>
      <w:r>
        <w:t xml:space="preserve">zip -r login.zip </w:t>
      </w:r>
      <w:proofErr w:type="spellStart"/>
      <w:r>
        <w:t>node_modules</w:t>
      </w:r>
      <w:proofErr w:type="spellEnd"/>
      <w:r>
        <w:t xml:space="preserve"> login.js</w:t>
      </w:r>
    </w:p>
    <w:p w14:paraId="3A064741" w14:textId="77777777" w:rsidR="00487195" w:rsidRDefault="00487195" w:rsidP="00487195">
      <w:pPr>
        <w:pStyle w:val="NormalWeb"/>
      </w:pPr>
      <w:r>
        <w:t xml:space="preserve">You will see that a </w:t>
      </w:r>
      <w:r>
        <w:rPr>
          <w:rStyle w:val="Strong"/>
        </w:rPr>
        <w:t>login.zip</w:t>
      </w:r>
      <w:r>
        <w:t xml:space="preserve"> file has been </w:t>
      </w:r>
      <w:proofErr w:type="gramStart"/>
      <w:r>
        <w:t>create</w:t>
      </w:r>
      <w:proofErr w:type="gramEnd"/>
      <w:r>
        <w:t xml:space="preserve"> in the following path </w:t>
      </w:r>
      <w:r>
        <w:rPr>
          <w:rStyle w:val="HTMLCode"/>
        </w:rPr>
        <w:t>/home/ec2-user/environment/lab5/</w:t>
      </w:r>
      <w:r>
        <w:t xml:space="preserve"> in Cloud9.</w:t>
      </w:r>
    </w:p>
    <w:p w14:paraId="1DE8532B" w14:textId="77777777" w:rsidR="00487195" w:rsidRDefault="00487195" w:rsidP="00487195">
      <w:pPr>
        <w:pStyle w:val="NormalWeb"/>
      </w:pPr>
      <w:r>
        <w:rPr>
          <w:rStyle w:val="Strong"/>
        </w:rPr>
        <w:t>Congrats</w:t>
      </w:r>
      <w:r>
        <w:t>, you have your lambda function all packaged up</w:t>
      </w:r>
    </w:p>
    <w:p w14:paraId="74CB6831" w14:textId="77777777" w:rsidR="00487195" w:rsidRDefault="00487195" w:rsidP="00487195">
      <w:pPr>
        <w:pStyle w:val="NormalWeb"/>
      </w:pPr>
      <w:r>
        <w:t>Now we need to publish it.</w:t>
      </w:r>
    </w:p>
    <w:p w14:paraId="3A691C42" w14:textId="77777777" w:rsidR="00487195" w:rsidRDefault="00487195" w:rsidP="00487195">
      <w:pPr>
        <w:pStyle w:val="Heading2"/>
      </w:pPr>
      <w:bookmarkStart w:id="77" w:name="header-n333"/>
      <w:bookmarkEnd w:id="77"/>
      <w:r>
        <w:t>Step 6: Logins and users - The publish step</w:t>
      </w:r>
    </w:p>
    <w:p w14:paraId="6D6DDE93" w14:textId="77777777" w:rsidR="00487195" w:rsidRDefault="00487195" w:rsidP="00487195">
      <w:pPr>
        <w:numPr>
          <w:ilvl w:val="0"/>
          <w:numId w:val="75"/>
        </w:numPr>
        <w:spacing w:before="100" w:beforeAutospacing="1" w:after="100" w:afterAutospacing="1"/>
      </w:pPr>
      <w:r>
        <w:t>Open the SDK docs and find the method for creating new lambda functions.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8111"/>
      </w:tblGrid>
      <w:tr w:rsidR="00487195" w14:paraId="6C8A1644" w14:textId="77777777" w:rsidTr="00487195">
        <w:trPr>
          <w:tblHeader/>
          <w:tblCellSpacing w:w="15" w:type="dxa"/>
        </w:trPr>
        <w:tc>
          <w:tcPr>
            <w:tcW w:w="0" w:type="auto"/>
            <w:vAlign w:val="center"/>
            <w:hideMark/>
          </w:tcPr>
          <w:p w14:paraId="2B009C00" w14:textId="77777777" w:rsidR="00487195" w:rsidRDefault="00487195">
            <w:pPr>
              <w:jc w:val="center"/>
              <w:rPr>
                <w:b/>
                <w:bCs/>
              </w:rPr>
            </w:pPr>
            <w:r>
              <w:rPr>
                <w:b/>
                <w:bCs/>
              </w:rPr>
              <w:t>Language</w:t>
            </w:r>
          </w:p>
        </w:tc>
        <w:tc>
          <w:tcPr>
            <w:tcW w:w="0" w:type="auto"/>
            <w:vAlign w:val="center"/>
            <w:hideMark/>
          </w:tcPr>
          <w:p w14:paraId="516D635F" w14:textId="77777777" w:rsidR="00487195" w:rsidRDefault="00487195">
            <w:pPr>
              <w:jc w:val="center"/>
              <w:rPr>
                <w:b/>
                <w:bCs/>
              </w:rPr>
            </w:pPr>
            <w:r>
              <w:rPr>
                <w:b/>
                <w:bCs/>
              </w:rPr>
              <w:t>AWS documentation deep link</w:t>
            </w:r>
          </w:p>
        </w:tc>
      </w:tr>
      <w:tr w:rsidR="00487195" w14:paraId="10F7F65C" w14:textId="77777777" w:rsidTr="00487195">
        <w:trPr>
          <w:tblCellSpacing w:w="15" w:type="dxa"/>
        </w:trPr>
        <w:tc>
          <w:tcPr>
            <w:tcW w:w="0" w:type="auto"/>
            <w:vAlign w:val="center"/>
            <w:hideMark/>
          </w:tcPr>
          <w:p w14:paraId="088517FB" w14:textId="77777777" w:rsidR="00487195" w:rsidRDefault="00487195">
            <w:r>
              <w:t>NODE.JS (8.16.0)</w:t>
            </w:r>
          </w:p>
        </w:tc>
        <w:tc>
          <w:tcPr>
            <w:tcW w:w="0" w:type="auto"/>
            <w:vAlign w:val="center"/>
            <w:hideMark/>
          </w:tcPr>
          <w:p w14:paraId="74F5B399" w14:textId="77777777" w:rsidR="00487195" w:rsidRDefault="00487195">
            <w:hyperlink r:id="rId32" w:anchor="createFunction-property" w:tgtFrame="_blank" w:history="1">
              <w:r>
                <w:rPr>
                  <w:rStyle w:val="Hyperlink"/>
                </w:rPr>
                <w:t>https://docs.aws.amazon.com/AWSJavaScriptSDK/latest/AWS/Lambda.html#createFunction-property</w:t>
              </w:r>
            </w:hyperlink>
          </w:p>
        </w:tc>
      </w:tr>
    </w:tbl>
    <w:p w14:paraId="13B2F1FB" w14:textId="77777777" w:rsidR="00487195" w:rsidRDefault="00487195" w:rsidP="00487195">
      <w:pPr>
        <w:pStyle w:val="NormalWeb"/>
      </w:pPr>
      <w:r>
        <w:rPr>
          <w:rStyle w:val="Strong"/>
        </w:rPr>
        <w:t>Time to write some code that creates a sessions table.</w:t>
      </w:r>
      <w:r>
        <w:t xml:space="preserve"> </w:t>
      </w:r>
    </w:p>
    <w:p w14:paraId="52F9D365" w14:textId="77777777" w:rsidR="00487195" w:rsidRDefault="00487195" w:rsidP="00487195">
      <w:pPr>
        <w:pStyle w:val="NormalWeb"/>
        <w:numPr>
          <w:ilvl w:val="0"/>
          <w:numId w:val="76"/>
        </w:numPr>
      </w:pPr>
      <w:r>
        <w:t xml:space="preserve">Open up the </w:t>
      </w:r>
      <w:r>
        <w:rPr>
          <w:rStyle w:val="HTMLCode"/>
        </w:rPr>
        <w:t>create_and_publish_login.js</w:t>
      </w:r>
      <w:r>
        <w:t xml:space="preserve"> file inside the </w:t>
      </w:r>
      <w:r>
        <w:rPr>
          <w:rStyle w:val="HTMLCode"/>
        </w:rPr>
        <w:t>lab5</w:t>
      </w:r>
      <w:r>
        <w:t xml:space="preserve"> folder by double clicking on it.</w:t>
      </w:r>
    </w:p>
    <w:p w14:paraId="552F9FC8" w14:textId="77777777" w:rsidR="00487195" w:rsidRDefault="00487195" w:rsidP="00487195">
      <w:pPr>
        <w:pStyle w:val="NormalWeb"/>
        <w:numPr>
          <w:ilvl w:val="0"/>
          <w:numId w:val="76"/>
        </w:numPr>
      </w:pPr>
      <w:r>
        <w:t xml:space="preserve">Close down any other </w:t>
      </w:r>
      <w:proofErr w:type="gramStart"/>
      <w:r>
        <w:t>tabs, and</w:t>
      </w:r>
      <w:proofErr w:type="gramEnd"/>
      <w:r>
        <w:t xml:space="preserve"> collapse any folders that you are not using.</w:t>
      </w:r>
    </w:p>
    <w:p w14:paraId="1F11B08C" w14:textId="77777777" w:rsidR="00487195" w:rsidRDefault="00487195" w:rsidP="00487195">
      <w:pPr>
        <w:pStyle w:val="NormalWeb"/>
        <w:numPr>
          <w:ilvl w:val="0"/>
          <w:numId w:val="76"/>
        </w:numPr>
      </w:pPr>
      <w:r>
        <w:t>Have the SDK docs open (as above) to help you</w:t>
      </w:r>
    </w:p>
    <w:p w14:paraId="04AEAC20" w14:textId="77777777" w:rsidR="00487195" w:rsidRDefault="00487195" w:rsidP="00487195">
      <w:pPr>
        <w:numPr>
          <w:ilvl w:val="1"/>
          <w:numId w:val="76"/>
        </w:numPr>
        <w:spacing w:before="100" w:beforeAutospacing="1" w:after="100" w:afterAutospacing="1"/>
      </w:pPr>
      <w:r>
        <w:t xml:space="preserve">Replace the </w:t>
      </w:r>
      <w:r>
        <w:rPr>
          <w:rStyle w:val="HTMLCode"/>
          <w:rFonts w:eastAsiaTheme="minorHAnsi"/>
        </w:rPr>
        <w:t>&lt;FMI&gt;</w:t>
      </w:r>
      <w:r>
        <w:t xml:space="preserve"> sections of the code in that file, so that the code creates a new function from the ZIP file. Use </w:t>
      </w:r>
      <w:r>
        <w:rPr>
          <w:rStyle w:val="Strong"/>
        </w:rPr>
        <w:t>us-east-1</w:t>
      </w:r>
      <w:r>
        <w:t xml:space="preserve">. </w:t>
      </w:r>
    </w:p>
    <w:p w14:paraId="3C0E031E" w14:textId="77777777" w:rsidR="00487195" w:rsidRDefault="00487195" w:rsidP="00487195">
      <w:pPr>
        <w:pStyle w:val="NormalWeb"/>
        <w:numPr>
          <w:ilvl w:val="0"/>
          <w:numId w:val="76"/>
        </w:numPr>
      </w:pPr>
      <w:r>
        <w:t>Save the file</w:t>
      </w:r>
    </w:p>
    <w:p w14:paraId="009A7849" w14:textId="77777777" w:rsidR="00487195" w:rsidRDefault="00487195" w:rsidP="00487195">
      <w:pPr>
        <w:pStyle w:val="NormalWeb"/>
        <w:numPr>
          <w:ilvl w:val="0"/>
          <w:numId w:val="76"/>
        </w:numPr>
      </w:pPr>
      <w:r>
        <w:t xml:space="preserve">Go to the terminal and run your file using the run command below. (you should be in the </w:t>
      </w:r>
      <w:r>
        <w:rPr>
          <w:rStyle w:val="HTMLCode"/>
        </w:rPr>
        <w:t>/lab5</w:t>
      </w:r>
      <w:r>
        <w:t xml:space="preserve"> path in the Cloud9 terminal).</w:t>
      </w:r>
    </w:p>
    <w:p w14:paraId="41052897" w14:textId="77777777" w:rsidR="00487195" w:rsidRDefault="00487195" w:rsidP="00487195">
      <w:pPr>
        <w:pStyle w:val="HTMLPreformatted"/>
        <w:numPr>
          <w:ilvl w:val="0"/>
          <w:numId w:val="76"/>
        </w:numPr>
        <w:tabs>
          <w:tab w:val="clear" w:pos="720"/>
        </w:tabs>
      </w:pPr>
      <w:r>
        <w:lastRenderedPageBreak/>
        <w:t>node create_and_publish_login.js</w:t>
      </w:r>
    </w:p>
    <w:p w14:paraId="7DF2F8CD" w14:textId="77777777" w:rsidR="00487195" w:rsidRDefault="00487195" w:rsidP="00487195">
      <w:pPr>
        <w:pStyle w:val="Heading2"/>
      </w:pPr>
      <w:bookmarkStart w:id="78" w:name="header-n360"/>
      <w:bookmarkEnd w:id="78"/>
      <w:r>
        <w:t>Confirm that your code worked.</w:t>
      </w:r>
    </w:p>
    <w:p w14:paraId="6D3FD4DE" w14:textId="77777777" w:rsidR="00487195" w:rsidRDefault="00487195" w:rsidP="00487195">
      <w:pPr>
        <w:pStyle w:val="NormalWeb"/>
      </w:pPr>
      <w:r>
        <w:t>You should see something like this:</w:t>
      </w:r>
    </w:p>
    <w:p w14:paraId="44D6475A" w14:textId="77777777" w:rsidR="00487195" w:rsidRDefault="00487195" w:rsidP="00487195">
      <w:pPr>
        <w:pStyle w:val="HTMLPreformatted"/>
      </w:pPr>
      <w:proofErr w:type="gramStart"/>
      <w:r>
        <w:t xml:space="preserve">{ </w:t>
      </w:r>
      <w:proofErr w:type="spellStart"/>
      <w:r>
        <w:t>FunctionName</w:t>
      </w:r>
      <w:proofErr w:type="spellEnd"/>
      <w:proofErr w:type="gramEnd"/>
      <w:r>
        <w:t>: '</w:t>
      </w:r>
      <w:proofErr w:type="spellStart"/>
      <w:r>
        <w:t>LoginEdXDragonGame</w:t>
      </w:r>
      <w:proofErr w:type="spellEnd"/>
      <w:r>
        <w:t>',</w:t>
      </w:r>
    </w:p>
    <w:p w14:paraId="6B7C2787" w14:textId="77777777" w:rsidR="00487195" w:rsidRDefault="00487195" w:rsidP="00487195">
      <w:pPr>
        <w:pStyle w:val="HTMLPreformatted"/>
      </w:pPr>
      <w:r>
        <w:t xml:space="preserve">  </w:t>
      </w:r>
      <w:proofErr w:type="spellStart"/>
      <w:r>
        <w:t>FunctionArn</w:t>
      </w:r>
      <w:proofErr w:type="spellEnd"/>
      <w:r>
        <w:t>: '</w:t>
      </w:r>
      <w:proofErr w:type="gramStart"/>
      <w:r>
        <w:t>arn:aws</w:t>
      </w:r>
      <w:proofErr w:type="gramEnd"/>
      <w:r>
        <w:t>:lambda:us-east-1:&lt;000000000000&gt;:function:LoginEdXDragonGame',</w:t>
      </w:r>
    </w:p>
    <w:p w14:paraId="15054C19" w14:textId="77777777" w:rsidR="00487195" w:rsidRDefault="00487195" w:rsidP="00487195">
      <w:pPr>
        <w:pStyle w:val="HTMLPreformatted"/>
      </w:pPr>
      <w:r>
        <w:t xml:space="preserve">  Runtime: 'nodejs8.10',</w:t>
      </w:r>
    </w:p>
    <w:p w14:paraId="07451DD9" w14:textId="77777777" w:rsidR="00487195" w:rsidRDefault="00487195" w:rsidP="00487195">
      <w:pPr>
        <w:pStyle w:val="HTMLPreformatted"/>
      </w:pPr>
      <w:r>
        <w:t xml:space="preserve">  Role: '</w:t>
      </w:r>
      <w:proofErr w:type="spellStart"/>
      <w:proofErr w:type="gramStart"/>
      <w:r>
        <w:t>arn:aws</w:t>
      </w:r>
      <w:proofErr w:type="gramEnd"/>
      <w:r>
        <w:t>:iam</w:t>
      </w:r>
      <w:proofErr w:type="spellEnd"/>
      <w:r>
        <w:t>::&lt;000000000000&gt;:role/login-for-dragons-role',</w:t>
      </w:r>
    </w:p>
    <w:p w14:paraId="0196BB3E" w14:textId="77777777" w:rsidR="00487195" w:rsidRDefault="00487195" w:rsidP="00487195">
      <w:pPr>
        <w:pStyle w:val="HTMLPreformatted"/>
      </w:pPr>
      <w:r>
        <w:t xml:space="preserve">  Handler: '</w:t>
      </w:r>
      <w:proofErr w:type="spellStart"/>
      <w:r>
        <w:t>create_and_publish_</w:t>
      </w:r>
      <w:proofErr w:type="gramStart"/>
      <w:r>
        <w:t>login.handler</w:t>
      </w:r>
      <w:proofErr w:type="spellEnd"/>
      <w:proofErr w:type="gramEnd"/>
      <w:r>
        <w:t>',</w:t>
      </w:r>
    </w:p>
    <w:p w14:paraId="0E99EFDA" w14:textId="77777777" w:rsidR="00487195" w:rsidRDefault="00487195" w:rsidP="00487195">
      <w:pPr>
        <w:pStyle w:val="HTMLPreformatted"/>
      </w:pPr>
      <w:r>
        <w:t xml:space="preserve">  </w:t>
      </w:r>
      <w:proofErr w:type="spellStart"/>
      <w:r>
        <w:t>CodeSize</w:t>
      </w:r>
      <w:proofErr w:type="spellEnd"/>
      <w:r>
        <w:t>: 1034766,</w:t>
      </w:r>
    </w:p>
    <w:p w14:paraId="429325C2" w14:textId="77777777" w:rsidR="00487195" w:rsidRDefault="00487195" w:rsidP="00487195">
      <w:pPr>
        <w:pStyle w:val="HTMLPreformatted"/>
      </w:pPr>
      <w:r>
        <w:t xml:space="preserve">  Description: 'Login functionality',</w:t>
      </w:r>
    </w:p>
    <w:p w14:paraId="221C6539" w14:textId="77777777" w:rsidR="00487195" w:rsidRDefault="00487195" w:rsidP="00487195">
      <w:pPr>
        <w:pStyle w:val="HTMLPreformatted"/>
      </w:pPr>
      <w:r>
        <w:t xml:space="preserve">  Timeout: 30,</w:t>
      </w:r>
    </w:p>
    <w:p w14:paraId="3664007E" w14:textId="77777777" w:rsidR="00487195" w:rsidRDefault="00487195" w:rsidP="00487195">
      <w:pPr>
        <w:pStyle w:val="HTMLPreformatted"/>
      </w:pPr>
      <w:r>
        <w:t xml:space="preserve">  </w:t>
      </w:r>
      <w:proofErr w:type="spellStart"/>
      <w:r>
        <w:t>MemorySize</w:t>
      </w:r>
      <w:proofErr w:type="spellEnd"/>
      <w:r>
        <w:t>: 128,</w:t>
      </w:r>
    </w:p>
    <w:p w14:paraId="3573B1DF" w14:textId="77777777" w:rsidR="00487195" w:rsidRDefault="00487195" w:rsidP="00487195">
      <w:pPr>
        <w:pStyle w:val="HTMLPreformatted"/>
      </w:pPr>
      <w:r>
        <w:t xml:space="preserve">  </w:t>
      </w:r>
      <w:proofErr w:type="spellStart"/>
      <w:r>
        <w:t>LastModified</w:t>
      </w:r>
      <w:proofErr w:type="spellEnd"/>
      <w:r>
        <w:t>: '2019-05-23T19:17:11.761+0000',</w:t>
      </w:r>
    </w:p>
    <w:p w14:paraId="327B9885" w14:textId="77777777" w:rsidR="00487195" w:rsidRDefault="00487195" w:rsidP="00487195">
      <w:pPr>
        <w:pStyle w:val="HTMLPreformatted"/>
      </w:pPr>
      <w:r>
        <w:t xml:space="preserve">  CodeSha256: 'Afgtyddw6mwaiPrgIOvyH5uTWB6X4x9lKWUpvo78FSo=',</w:t>
      </w:r>
    </w:p>
    <w:p w14:paraId="4A96FE5B" w14:textId="77777777" w:rsidR="00487195" w:rsidRDefault="00487195" w:rsidP="00487195">
      <w:pPr>
        <w:pStyle w:val="HTMLPreformatted"/>
      </w:pPr>
      <w:r>
        <w:t xml:space="preserve">  Version: '1',</w:t>
      </w:r>
    </w:p>
    <w:p w14:paraId="1DA8D34F" w14:textId="77777777" w:rsidR="00487195" w:rsidRDefault="00487195" w:rsidP="00487195">
      <w:pPr>
        <w:pStyle w:val="HTMLPreformatted"/>
      </w:pPr>
      <w:r>
        <w:t xml:space="preserve">  </w:t>
      </w:r>
      <w:proofErr w:type="spellStart"/>
      <w:r>
        <w:t>KMSKeyArn</w:t>
      </w:r>
      <w:proofErr w:type="spellEnd"/>
      <w:r>
        <w:t>: null,</w:t>
      </w:r>
    </w:p>
    <w:p w14:paraId="70BF46E7" w14:textId="77777777" w:rsidR="00487195" w:rsidRDefault="00487195" w:rsidP="00487195">
      <w:pPr>
        <w:pStyle w:val="HTMLPreformatted"/>
      </w:pPr>
      <w:r>
        <w:t xml:space="preserve">  </w:t>
      </w:r>
      <w:proofErr w:type="spellStart"/>
      <w:r>
        <w:t>TracingConfig</w:t>
      </w:r>
      <w:proofErr w:type="spellEnd"/>
      <w:r>
        <w:t xml:space="preserve">: </w:t>
      </w:r>
      <w:proofErr w:type="gramStart"/>
      <w:r>
        <w:t>{ Mode</w:t>
      </w:r>
      <w:proofErr w:type="gramEnd"/>
      <w:r>
        <w:t>: '</w:t>
      </w:r>
      <w:proofErr w:type="spellStart"/>
      <w:r>
        <w:t>PassThrough</w:t>
      </w:r>
      <w:proofErr w:type="spellEnd"/>
      <w:r>
        <w:t>' },</w:t>
      </w:r>
    </w:p>
    <w:p w14:paraId="750FF783" w14:textId="77777777" w:rsidR="00487195" w:rsidRDefault="00487195" w:rsidP="00487195">
      <w:pPr>
        <w:pStyle w:val="HTMLPreformatted"/>
      </w:pPr>
      <w:r>
        <w:t xml:space="preserve">  </w:t>
      </w:r>
      <w:proofErr w:type="spellStart"/>
      <w:r>
        <w:t>MasterArn</w:t>
      </w:r>
      <w:proofErr w:type="spellEnd"/>
      <w:r>
        <w:t>: null,</w:t>
      </w:r>
    </w:p>
    <w:p w14:paraId="00975681" w14:textId="77777777" w:rsidR="00487195" w:rsidRDefault="00487195" w:rsidP="00487195">
      <w:pPr>
        <w:pStyle w:val="HTMLPreformatted"/>
      </w:pPr>
      <w:r>
        <w:t xml:space="preserve">  </w:t>
      </w:r>
      <w:proofErr w:type="spellStart"/>
      <w:r>
        <w:t>RevisionId</w:t>
      </w:r>
      <w:proofErr w:type="spellEnd"/>
      <w:r>
        <w:t>: '18c3abf2-5td4-4372-b52a-18b1d2eddfd6</w:t>
      </w:r>
      <w:proofErr w:type="gramStart"/>
      <w:r>
        <w:t>' }</w:t>
      </w:r>
      <w:proofErr w:type="gramEnd"/>
    </w:p>
    <w:p w14:paraId="48DE345B" w14:textId="77777777" w:rsidR="00487195" w:rsidRDefault="00487195" w:rsidP="00487195">
      <w:pPr>
        <w:pStyle w:val="NormalWeb"/>
      </w:pPr>
      <w:proofErr w:type="gramStart"/>
      <w:r>
        <w:t>Also</w:t>
      </w:r>
      <w:proofErr w:type="gramEnd"/>
      <w:r>
        <w:t xml:space="preserve"> you could check the Lambda console to see the function. It will be called </w:t>
      </w:r>
      <w:proofErr w:type="spellStart"/>
      <w:r>
        <w:rPr>
          <w:rStyle w:val="HTMLCode"/>
        </w:rPr>
        <w:t>LoginEdXDragonGame</w:t>
      </w:r>
      <w:proofErr w:type="spellEnd"/>
    </w:p>
    <w:p w14:paraId="0F8B6852" w14:textId="77777777" w:rsidR="00487195" w:rsidRDefault="00487195" w:rsidP="00487195">
      <w:pPr>
        <w:pStyle w:val="NormalWeb"/>
      </w:pPr>
      <w:r>
        <w:rPr>
          <w:rStyle w:val="Strong"/>
        </w:rPr>
        <w:t>IF YOU GET STUCK, OR IT IS NOT WORKING, SIMPLY COPY THE CODE SITTING IN THE RESPECTIVE SOLUTION FOLDER</w:t>
      </w:r>
      <w:r>
        <w:t>.</w:t>
      </w:r>
    </w:p>
    <w:p w14:paraId="722DC7E2" w14:textId="77777777" w:rsidR="00487195" w:rsidRDefault="00487195" w:rsidP="00487195">
      <w:pPr>
        <w:pStyle w:val="Heading4"/>
      </w:pPr>
      <w:r>
        <w:t>Step 6A): Test your Lambda function</w:t>
      </w:r>
    </w:p>
    <w:p w14:paraId="615A2ED9" w14:textId="77777777" w:rsidR="00487195" w:rsidRDefault="00487195" w:rsidP="00487195">
      <w:pPr>
        <w:pStyle w:val="NormalWeb"/>
        <w:numPr>
          <w:ilvl w:val="0"/>
          <w:numId w:val="77"/>
        </w:numPr>
      </w:pPr>
      <w:r>
        <w:t xml:space="preserve">Choose </w:t>
      </w:r>
      <w:r>
        <w:rPr>
          <w:rStyle w:val="Strong"/>
        </w:rPr>
        <w:t>Services</w:t>
      </w:r>
      <w:r>
        <w:t xml:space="preserve"> and search for </w:t>
      </w:r>
      <w:r>
        <w:rPr>
          <w:rStyle w:val="Strong"/>
        </w:rPr>
        <w:t>Lambda</w:t>
      </w:r>
      <w:r>
        <w:t>.</w:t>
      </w:r>
    </w:p>
    <w:p w14:paraId="5BC41D83" w14:textId="77777777" w:rsidR="00487195" w:rsidRDefault="00487195" w:rsidP="00487195">
      <w:pPr>
        <w:pStyle w:val="NormalWeb"/>
        <w:numPr>
          <w:ilvl w:val="0"/>
          <w:numId w:val="77"/>
        </w:numPr>
      </w:pPr>
      <w:r>
        <w:t xml:space="preserve">Choose the </w:t>
      </w:r>
      <w:proofErr w:type="spellStart"/>
      <w:r>
        <w:rPr>
          <w:rStyle w:val="Strong"/>
        </w:rPr>
        <w:t>LoginEdXDragonGame</w:t>
      </w:r>
      <w:proofErr w:type="spellEnd"/>
      <w:r>
        <w:t xml:space="preserve"> function.</w:t>
      </w:r>
    </w:p>
    <w:p w14:paraId="0DAD0CE6" w14:textId="77777777" w:rsidR="00487195" w:rsidRDefault="00487195" w:rsidP="00487195">
      <w:pPr>
        <w:pStyle w:val="NormalWeb"/>
        <w:numPr>
          <w:ilvl w:val="0"/>
          <w:numId w:val="77"/>
        </w:numPr>
      </w:pPr>
      <w:r>
        <w:t xml:space="preserve">Choose </w:t>
      </w:r>
      <w:r>
        <w:rPr>
          <w:rStyle w:val="Strong"/>
        </w:rPr>
        <w:t>Test</w:t>
      </w:r>
      <w:r>
        <w:t>.</w:t>
      </w:r>
    </w:p>
    <w:p w14:paraId="42D49305" w14:textId="77777777" w:rsidR="00487195" w:rsidRDefault="00487195" w:rsidP="00487195">
      <w:pPr>
        <w:pStyle w:val="NormalWeb"/>
        <w:numPr>
          <w:ilvl w:val="0"/>
          <w:numId w:val="77"/>
        </w:numPr>
      </w:pPr>
      <w:r>
        <w:t xml:space="preserve">Leave the </w:t>
      </w:r>
      <w:r>
        <w:rPr>
          <w:rStyle w:val="Strong"/>
        </w:rPr>
        <w:t>Event template</w:t>
      </w:r>
      <w:r>
        <w:t xml:space="preserve"> as </w:t>
      </w:r>
      <w:r>
        <w:rPr>
          <w:rStyle w:val="Strong"/>
        </w:rPr>
        <w:t>Hello World</w:t>
      </w:r>
      <w:r>
        <w:t>.</w:t>
      </w:r>
    </w:p>
    <w:p w14:paraId="7018FAE2" w14:textId="77777777" w:rsidR="00487195" w:rsidRDefault="00487195" w:rsidP="00487195">
      <w:pPr>
        <w:pStyle w:val="NormalWeb"/>
        <w:numPr>
          <w:ilvl w:val="0"/>
          <w:numId w:val="77"/>
        </w:numPr>
      </w:pPr>
      <w:r>
        <w:t xml:space="preserve">For </w:t>
      </w:r>
      <w:r>
        <w:rPr>
          <w:rStyle w:val="Strong"/>
        </w:rPr>
        <w:t>Event name</w:t>
      </w:r>
      <w:r>
        <w:t xml:space="preserve"> use </w:t>
      </w:r>
      <w:proofErr w:type="spellStart"/>
      <w:r>
        <w:rPr>
          <w:rStyle w:val="HTMLCode"/>
        </w:rPr>
        <w:t>fakePassword</w:t>
      </w:r>
      <w:proofErr w:type="spellEnd"/>
      <w:r>
        <w:t>.</w:t>
      </w:r>
    </w:p>
    <w:p w14:paraId="095DA8AA" w14:textId="77777777" w:rsidR="00487195" w:rsidRDefault="00487195" w:rsidP="00487195">
      <w:pPr>
        <w:pStyle w:val="NormalWeb"/>
        <w:numPr>
          <w:ilvl w:val="0"/>
          <w:numId w:val="77"/>
        </w:numPr>
      </w:pPr>
      <w:r>
        <w:t>Paste the following into event box:</w:t>
      </w:r>
    </w:p>
    <w:p w14:paraId="691C3F46" w14:textId="77777777" w:rsidR="00487195" w:rsidRDefault="00487195" w:rsidP="00487195">
      <w:pPr>
        <w:pStyle w:val="HTMLPreformatted"/>
        <w:numPr>
          <w:ilvl w:val="0"/>
          <w:numId w:val="77"/>
        </w:numPr>
        <w:tabs>
          <w:tab w:val="clear" w:pos="720"/>
        </w:tabs>
      </w:pPr>
      <w:r>
        <w:t>{</w:t>
      </w:r>
    </w:p>
    <w:p w14:paraId="7BB43F23" w14:textId="77777777" w:rsidR="00487195" w:rsidRDefault="00487195" w:rsidP="00487195">
      <w:pPr>
        <w:pStyle w:val="HTMLPreformatted"/>
        <w:numPr>
          <w:ilvl w:val="0"/>
          <w:numId w:val="77"/>
        </w:numPr>
        <w:tabs>
          <w:tab w:val="clear" w:pos="720"/>
        </w:tabs>
      </w:pPr>
      <w:r>
        <w:t xml:space="preserve">    "</w:t>
      </w:r>
      <w:proofErr w:type="spellStart"/>
      <w:r>
        <w:t>email_address_str</w:t>
      </w:r>
      <w:proofErr w:type="spellEnd"/>
      <w:r>
        <w:t>": "dave@dragoncardgame001.com",</w:t>
      </w:r>
    </w:p>
    <w:p w14:paraId="4CE71255" w14:textId="77777777" w:rsidR="00487195" w:rsidRDefault="00487195" w:rsidP="00487195">
      <w:pPr>
        <w:pStyle w:val="HTMLPreformatted"/>
        <w:numPr>
          <w:ilvl w:val="0"/>
          <w:numId w:val="77"/>
        </w:numPr>
        <w:tabs>
          <w:tab w:val="clear" w:pos="720"/>
        </w:tabs>
      </w:pPr>
      <w:r>
        <w:t xml:space="preserve">    "</w:t>
      </w:r>
      <w:proofErr w:type="spellStart"/>
      <w:r>
        <w:t>attempted_password_str</w:t>
      </w:r>
      <w:proofErr w:type="spellEnd"/>
      <w:r>
        <w:t>": "spaceship"</w:t>
      </w:r>
    </w:p>
    <w:p w14:paraId="57B72104" w14:textId="77777777" w:rsidR="00487195" w:rsidRDefault="00487195" w:rsidP="00487195">
      <w:pPr>
        <w:pStyle w:val="HTMLPreformatted"/>
        <w:numPr>
          <w:ilvl w:val="0"/>
          <w:numId w:val="77"/>
        </w:numPr>
        <w:tabs>
          <w:tab w:val="clear" w:pos="720"/>
        </w:tabs>
      </w:pPr>
      <w:r>
        <w:t>}</w:t>
      </w:r>
    </w:p>
    <w:p w14:paraId="277A8400" w14:textId="77777777" w:rsidR="00487195" w:rsidRDefault="00487195" w:rsidP="00487195">
      <w:pPr>
        <w:pStyle w:val="NormalWeb"/>
        <w:numPr>
          <w:ilvl w:val="0"/>
          <w:numId w:val="77"/>
        </w:numPr>
      </w:pPr>
      <w:r>
        <w:t xml:space="preserve">Choose </w:t>
      </w:r>
      <w:r>
        <w:rPr>
          <w:rStyle w:val="Strong"/>
        </w:rPr>
        <w:t>Create</w:t>
      </w:r>
      <w:r>
        <w:t>.</w:t>
      </w:r>
    </w:p>
    <w:p w14:paraId="2226BCE8" w14:textId="77777777" w:rsidR="00487195" w:rsidRDefault="00487195" w:rsidP="00487195">
      <w:pPr>
        <w:pStyle w:val="NormalWeb"/>
        <w:numPr>
          <w:ilvl w:val="0"/>
          <w:numId w:val="77"/>
        </w:numPr>
      </w:pPr>
      <w:r>
        <w:t xml:space="preserve">Choose </w:t>
      </w:r>
      <w:r>
        <w:rPr>
          <w:rStyle w:val="Strong"/>
        </w:rPr>
        <w:t>Test</w:t>
      </w:r>
      <w:r>
        <w:t>.</w:t>
      </w:r>
    </w:p>
    <w:p w14:paraId="4329E001" w14:textId="77777777" w:rsidR="00487195" w:rsidRDefault="00487195" w:rsidP="00487195">
      <w:pPr>
        <w:pStyle w:val="NormalWeb"/>
        <w:numPr>
          <w:ilvl w:val="0"/>
          <w:numId w:val="77"/>
        </w:numPr>
      </w:pPr>
      <w:r>
        <w:t>You should see it fail with: (expand details)</w:t>
      </w:r>
    </w:p>
    <w:p w14:paraId="38836A65" w14:textId="77777777" w:rsidR="00487195" w:rsidRDefault="00487195" w:rsidP="00487195">
      <w:pPr>
        <w:pStyle w:val="HTMLPreformatted"/>
        <w:numPr>
          <w:ilvl w:val="0"/>
          <w:numId w:val="77"/>
        </w:numPr>
        <w:tabs>
          <w:tab w:val="clear" w:pos="720"/>
        </w:tabs>
      </w:pPr>
      <w:r>
        <w:t>{</w:t>
      </w:r>
    </w:p>
    <w:p w14:paraId="24956AFA" w14:textId="77777777" w:rsidR="00487195" w:rsidRDefault="00487195" w:rsidP="00487195">
      <w:pPr>
        <w:pStyle w:val="HTMLPreformatted"/>
        <w:numPr>
          <w:ilvl w:val="0"/>
          <w:numId w:val="77"/>
        </w:numPr>
        <w:tabs>
          <w:tab w:val="clear" w:pos="720"/>
        </w:tabs>
      </w:pPr>
      <w:r>
        <w:t xml:space="preserve">  "</w:t>
      </w:r>
      <w:proofErr w:type="spellStart"/>
      <w:r>
        <w:t>errorMessage</w:t>
      </w:r>
      <w:proofErr w:type="spellEnd"/>
      <w:r>
        <w:t xml:space="preserve">": "password does not match email" </w:t>
      </w:r>
    </w:p>
    <w:p w14:paraId="1335BAD6" w14:textId="77777777" w:rsidR="00487195" w:rsidRDefault="00487195" w:rsidP="00487195">
      <w:pPr>
        <w:pStyle w:val="HTMLPreformatted"/>
        <w:numPr>
          <w:ilvl w:val="0"/>
          <w:numId w:val="77"/>
        </w:numPr>
        <w:tabs>
          <w:tab w:val="clear" w:pos="720"/>
        </w:tabs>
      </w:pPr>
      <w:r>
        <w:t>}</w:t>
      </w:r>
    </w:p>
    <w:p w14:paraId="0F4D5832" w14:textId="77777777" w:rsidR="00487195" w:rsidRDefault="00487195" w:rsidP="00487195">
      <w:pPr>
        <w:pStyle w:val="NormalWeb"/>
        <w:numPr>
          <w:ilvl w:val="0"/>
          <w:numId w:val="77"/>
        </w:numPr>
      </w:pPr>
      <w:r>
        <w:t xml:space="preserve">Now use the correct password. Create a new test under </w:t>
      </w:r>
      <w:r>
        <w:rPr>
          <w:rStyle w:val="Strong"/>
        </w:rPr>
        <w:t>Configure test events</w:t>
      </w:r>
      <w:r>
        <w:t xml:space="preserve"> (in the test case dropdown) and call it </w:t>
      </w:r>
      <w:proofErr w:type="spellStart"/>
      <w:r>
        <w:rPr>
          <w:rStyle w:val="Strong"/>
        </w:rPr>
        <w:t>realPassword</w:t>
      </w:r>
      <w:proofErr w:type="spellEnd"/>
      <w:r>
        <w:t xml:space="preserve"> and paste the following contents.</w:t>
      </w:r>
    </w:p>
    <w:p w14:paraId="253D2F56" w14:textId="77777777" w:rsidR="00487195" w:rsidRDefault="00487195" w:rsidP="00487195">
      <w:pPr>
        <w:pStyle w:val="HTMLPreformatted"/>
        <w:numPr>
          <w:ilvl w:val="0"/>
          <w:numId w:val="77"/>
        </w:numPr>
        <w:tabs>
          <w:tab w:val="clear" w:pos="720"/>
        </w:tabs>
      </w:pPr>
      <w:r>
        <w:t>{</w:t>
      </w:r>
    </w:p>
    <w:p w14:paraId="374DC06C" w14:textId="77777777" w:rsidR="00487195" w:rsidRDefault="00487195" w:rsidP="00487195">
      <w:pPr>
        <w:pStyle w:val="HTMLPreformatted"/>
        <w:numPr>
          <w:ilvl w:val="0"/>
          <w:numId w:val="77"/>
        </w:numPr>
        <w:tabs>
          <w:tab w:val="clear" w:pos="720"/>
        </w:tabs>
      </w:pPr>
      <w:r>
        <w:t xml:space="preserve">    "</w:t>
      </w:r>
      <w:proofErr w:type="spellStart"/>
      <w:r>
        <w:t>email_address_str</w:t>
      </w:r>
      <w:proofErr w:type="spellEnd"/>
      <w:r>
        <w:t>": "dave@dragoncardgame001.com",</w:t>
      </w:r>
    </w:p>
    <w:p w14:paraId="3CDBC255" w14:textId="77777777" w:rsidR="00487195" w:rsidRDefault="00487195" w:rsidP="00487195">
      <w:pPr>
        <w:pStyle w:val="HTMLPreformatted"/>
        <w:numPr>
          <w:ilvl w:val="0"/>
          <w:numId w:val="77"/>
        </w:numPr>
        <w:tabs>
          <w:tab w:val="clear" w:pos="720"/>
        </w:tabs>
      </w:pPr>
      <w:r>
        <w:t xml:space="preserve">    "</w:t>
      </w:r>
      <w:proofErr w:type="spellStart"/>
      <w:r>
        <w:t>attempted_password_str</w:t>
      </w:r>
      <w:proofErr w:type="spellEnd"/>
      <w:r>
        <w:t>": "apple"</w:t>
      </w:r>
    </w:p>
    <w:p w14:paraId="55BAFB36" w14:textId="77777777" w:rsidR="00487195" w:rsidRDefault="00487195" w:rsidP="00487195">
      <w:pPr>
        <w:pStyle w:val="HTMLPreformatted"/>
        <w:numPr>
          <w:ilvl w:val="0"/>
          <w:numId w:val="77"/>
        </w:numPr>
        <w:tabs>
          <w:tab w:val="clear" w:pos="720"/>
        </w:tabs>
      </w:pPr>
      <w:r>
        <w:t>}</w:t>
      </w:r>
    </w:p>
    <w:p w14:paraId="014439A3" w14:textId="77777777" w:rsidR="00487195" w:rsidRDefault="00487195" w:rsidP="00487195">
      <w:pPr>
        <w:pStyle w:val="NormalWeb"/>
        <w:numPr>
          <w:ilvl w:val="0"/>
          <w:numId w:val="77"/>
        </w:numPr>
      </w:pPr>
      <w:r>
        <w:t>Run the test and you should see something like this:</w:t>
      </w:r>
    </w:p>
    <w:p w14:paraId="3163CEB9" w14:textId="77777777" w:rsidR="00487195" w:rsidRDefault="00487195" w:rsidP="00487195">
      <w:pPr>
        <w:pStyle w:val="HTMLPreformatted"/>
        <w:numPr>
          <w:ilvl w:val="0"/>
          <w:numId w:val="77"/>
        </w:numPr>
        <w:tabs>
          <w:tab w:val="clear" w:pos="720"/>
        </w:tabs>
      </w:pPr>
      <w:r>
        <w:lastRenderedPageBreak/>
        <w:t>{</w:t>
      </w:r>
    </w:p>
    <w:p w14:paraId="5CFE6500" w14:textId="77777777" w:rsidR="00487195" w:rsidRDefault="00487195" w:rsidP="00487195">
      <w:pPr>
        <w:pStyle w:val="HTMLPreformatted"/>
        <w:numPr>
          <w:ilvl w:val="0"/>
          <w:numId w:val="77"/>
        </w:numPr>
        <w:tabs>
          <w:tab w:val="clear" w:pos="720"/>
        </w:tabs>
      </w:pPr>
      <w:r>
        <w:t xml:space="preserve">  "</w:t>
      </w:r>
      <w:proofErr w:type="spellStart"/>
      <w:r>
        <w:t>user_name_str</w:t>
      </w:r>
      <w:proofErr w:type="spellEnd"/>
      <w:r>
        <w:t>": "davey65",</w:t>
      </w:r>
    </w:p>
    <w:p w14:paraId="26759585" w14:textId="77777777" w:rsidR="00487195" w:rsidRDefault="00487195" w:rsidP="00487195">
      <w:pPr>
        <w:pStyle w:val="HTMLPreformatted"/>
        <w:numPr>
          <w:ilvl w:val="0"/>
          <w:numId w:val="77"/>
        </w:numPr>
        <w:tabs>
          <w:tab w:val="clear" w:pos="720"/>
        </w:tabs>
      </w:pPr>
      <w:r>
        <w:t xml:space="preserve">  "</w:t>
      </w:r>
      <w:proofErr w:type="spellStart"/>
      <w:r>
        <w:t>session_id_str</w:t>
      </w:r>
      <w:proofErr w:type="spellEnd"/>
      <w:r>
        <w:t>": "9f15f3ef-4700-43e7-b602-f11f8b892727"</w:t>
      </w:r>
    </w:p>
    <w:p w14:paraId="07F5C951" w14:textId="77777777" w:rsidR="00487195" w:rsidRDefault="00487195" w:rsidP="00487195">
      <w:pPr>
        <w:pStyle w:val="HTMLPreformatted"/>
        <w:numPr>
          <w:ilvl w:val="0"/>
          <w:numId w:val="77"/>
        </w:numPr>
        <w:tabs>
          <w:tab w:val="clear" w:pos="720"/>
        </w:tabs>
      </w:pPr>
      <w:r>
        <w:t>}</w:t>
      </w:r>
    </w:p>
    <w:p w14:paraId="7B38CC2A" w14:textId="77777777" w:rsidR="00487195" w:rsidRDefault="00487195" w:rsidP="00487195">
      <w:pPr>
        <w:pStyle w:val="NormalWeb"/>
      </w:pPr>
      <w:r>
        <w:t xml:space="preserve">Every time you press Test it will create a new </w:t>
      </w:r>
      <w:proofErr w:type="spellStart"/>
      <w:r>
        <w:rPr>
          <w:rStyle w:val="HTMLCode"/>
        </w:rPr>
        <w:t>session_id_str</w:t>
      </w:r>
      <w:proofErr w:type="spellEnd"/>
    </w:p>
    <w:p w14:paraId="4CFD59BF" w14:textId="77777777" w:rsidR="00487195" w:rsidRDefault="00487195" w:rsidP="00487195">
      <w:pPr>
        <w:pStyle w:val="NormalWeb"/>
      </w:pPr>
      <w:r>
        <w:t>Now everything is working with respect to the login, we can adjust our API gateway to allow us to call this from the website and get a user to log in.</w:t>
      </w:r>
    </w:p>
    <w:p w14:paraId="2E68E335" w14:textId="77777777" w:rsidR="00487195" w:rsidRDefault="00487195" w:rsidP="00487195">
      <w:pPr>
        <w:pStyle w:val="Heading4"/>
      </w:pPr>
      <w:bookmarkStart w:id="79" w:name="header-n395"/>
      <w:bookmarkEnd w:id="79"/>
      <w:r>
        <w:t>Step 6B): Add the login method to our API Gateway</w:t>
      </w:r>
    </w:p>
    <w:p w14:paraId="08E13489" w14:textId="77777777" w:rsidR="00487195" w:rsidRDefault="00487195" w:rsidP="00487195">
      <w:pPr>
        <w:numPr>
          <w:ilvl w:val="0"/>
          <w:numId w:val="78"/>
        </w:numPr>
        <w:spacing w:before="100" w:beforeAutospacing="1" w:after="100" w:afterAutospacing="1"/>
      </w:pPr>
      <w:r>
        <w:t xml:space="preserve">Choose </w:t>
      </w:r>
      <w:r>
        <w:rPr>
          <w:rStyle w:val="Strong"/>
        </w:rPr>
        <w:t>Services</w:t>
      </w:r>
      <w:r>
        <w:t xml:space="preserve"> and search for </w:t>
      </w:r>
      <w:r>
        <w:rPr>
          <w:rStyle w:val="Strong"/>
        </w:rPr>
        <w:t>API</w:t>
      </w:r>
      <w:r>
        <w:t>.</w:t>
      </w:r>
    </w:p>
    <w:p w14:paraId="42A91BCC" w14:textId="77777777" w:rsidR="00487195" w:rsidRDefault="00487195" w:rsidP="00487195">
      <w:pPr>
        <w:numPr>
          <w:ilvl w:val="0"/>
          <w:numId w:val="78"/>
        </w:numPr>
        <w:spacing w:before="100" w:beforeAutospacing="1" w:after="100" w:afterAutospacing="1"/>
      </w:pPr>
      <w:r>
        <w:t xml:space="preserve">Choose the </w:t>
      </w:r>
      <w:proofErr w:type="spellStart"/>
      <w:r>
        <w:rPr>
          <w:rStyle w:val="Strong"/>
        </w:rPr>
        <w:t>DragonSearchAPI</w:t>
      </w:r>
      <w:proofErr w:type="spellEnd"/>
      <w:r>
        <w:t>.</w:t>
      </w:r>
    </w:p>
    <w:p w14:paraId="6C9C4B81" w14:textId="77777777" w:rsidR="00487195" w:rsidRDefault="00487195" w:rsidP="00487195">
      <w:pPr>
        <w:numPr>
          <w:ilvl w:val="0"/>
          <w:numId w:val="78"/>
        </w:numPr>
        <w:spacing w:before="100" w:beforeAutospacing="1" w:after="100" w:afterAutospacing="1"/>
      </w:pPr>
      <w:r>
        <w:t xml:space="preserve">Choose </w:t>
      </w:r>
      <w:r>
        <w:rPr>
          <w:rStyle w:val="Strong"/>
        </w:rPr>
        <w:t>Actions</w:t>
      </w:r>
      <w:r>
        <w:t xml:space="preserve"> and </w:t>
      </w:r>
      <w:r>
        <w:rPr>
          <w:rStyle w:val="Strong"/>
        </w:rPr>
        <w:t>Create Resource</w:t>
      </w:r>
      <w:r>
        <w:t>.</w:t>
      </w:r>
    </w:p>
    <w:p w14:paraId="4309915E" w14:textId="77777777" w:rsidR="00487195" w:rsidRDefault="00487195" w:rsidP="00487195">
      <w:pPr>
        <w:numPr>
          <w:ilvl w:val="0"/>
          <w:numId w:val="78"/>
        </w:numPr>
        <w:spacing w:before="100" w:beforeAutospacing="1" w:after="100" w:afterAutospacing="1"/>
      </w:pPr>
      <w:r>
        <w:t xml:space="preserve">Under </w:t>
      </w:r>
      <w:r>
        <w:rPr>
          <w:rStyle w:val="Strong"/>
        </w:rPr>
        <w:t>Resource Name</w:t>
      </w:r>
      <w:r>
        <w:t xml:space="preserve"> type in </w:t>
      </w:r>
      <w:r>
        <w:rPr>
          <w:rStyle w:val="HTMLCode"/>
          <w:rFonts w:eastAsiaTheme="minorHAnsi"/>
        </w:rPr>
        <w:t>login</w:t>
      </w:r>
      <w:r>
        <w:t>. You will see the path is also updated /login.</w:t>
      </w:r>
    </w:p>
    <w:p w14:paraId="611AA694" w14:textId="77777777" w:rsidR="00487195" w:rsidRDefault="00487195" w:rsidP="00487195">
      <w:pPr>
        <w:numPr>
          <w:ilvl w:val="0"/>
          <w:numId w:val="78"/>
        </w:numPr>
        <w:spacing w:before="100" w:beforeAutospacing="1" w:after="100" w:afterAutospacing="1"/>
      </w:pPr>
      <w:r>
        <w:t xml:space="preserve">Choose </w:t>
      </w:r>
      <w:r>
        <w:rPr>
          <w:rStyle w:val="Strong"/>
        </w:rPr>
        <w:t xml:space="preserve">Create </w:t>
      </w:r>
      <w:proofErr w:type="gramStart"/>
      <w:r>
        <w:rPr>
          <w:rStyle w:val="Strong"/>
        </w:rPr>
        <w:t>Resource</w:t>
      </w:r>
      <w:r>
        <w:t>.(</w:t>
      </w:r>
      <w:proofErr w:type="gramEnd"/>
      <w:r>
        <w:t xml:space="preserve">Leave </w:t>
      </w:r>
      <w:proofErr w:type="spellStart"/>
      <w:r>
        <w:t>eveything</w:t>
      </w:r>
      <w:proofErr w:type="spellEnd"/>
      <w:r>
        <w:t xml:space="preserve"> unchecked)</w:t>
      </w:r>
    </w:p>
    <w:p w14:paraId="56755707" w14:textId="77777777" w:rsidR="00487195" w:rsidRDefault="00487195" w:rsidP="00487195">
      <w:pPr>
        <w:numPr>
          <w:ilvl w:val="0"/>
          <w:numId w:val="78"/>
        </w:numPr>
        <w:spacing w:before="100" w:beforeAutospacing="1" w:after="100" w:afterAutospacing="1"/>
      </w:pPr>
      <w:r>
        <w:t xml:space="preserve">With </w:t>
      </w:r>
      <w:r>
        <w:rPr>
          <w:rStyle w:val="HTMLCode"/>
          <w:rFonts w:eastAsiaTheme="minorHAnsi"/>
        </w:rPr>
        <w:t>/login</w:t>
      </w:r>
      <w:r>
        <w:t xml:space="preserve"> selected (highlighted)</w:t>
      </w:r>
    </w:p>
    <w:p w14:paraId="6E988A85" w14:textId="77777777" w:rsidR="00487195" w:rsidRDefault="00487195" w:rsidP="00487195">
      <w:pPr>
        <w:numPr>
          <w:ilvl w:val="0"/>
          <w:numId w:val="78"/>
        </w:numPr>
        <w:spacing w:before="100" w:beforeAutospacing="1" w:after="100" w:afterAutospacing="1"/>
      </w:pPr>
      <w:r>
        <w:t xml:space="preserve">Choose </w:t>
      </w:r>
      <w:r>
        <w:rPr>
          <w:rStyle w:val="Strong"/>
        </w:rPr>
        <w:t>Actions</w:t>
      </w:r>
      <w:r>
        <w:t xml:space="preserve"> and </w:t>
      </w:r>
      <w:r>
        <w:rPr>
          <w:rStyle w:val="Strong"/>
        </w:rPr>
        <w:t>Create Method</w:t>
      </w:r>
      <w:r>
        <w:t xml:space="preserve">. </w:t>
      </w:r>
    </w:p>
    <w:p w14:paraId="6D070E7E" w14:textId="77777777" w:rsidR="00487195" w:rsidRDefault="00487195" w:rsidP="00487195">
      <w:pPr>
        <w:numPr>
          <w:ilvl w:val="0"/>
          <w:numId w:val="78"/>
        </w:numPr>
        <w:spacing w:before="100" w:beforeAutospacing="1" w:after="100" w:afterAutospacing="1"/>
      </w:pPr>
      <w:r>
        <w:t xml:space="preserve">Choose </w:t>
      </w:r>
      <w:r>
        <w:rPr>
          <w:rStyle w:val="Strong"/>
        </w:rPr>
        <w:t>POST</w:t>
      </w:r>
      <w:r>
        <w:t xml:space="preserve"> and click the checkmark icon next to it.</w:t>
      </w:r>
    </w:p>
    <w:p w14:paraId="42C3F37B" w14:textId="77777777" w:rsidR="00487195" w:rsidRDefault="00487195" w:rsidP="00487195">
      <w:pPr>
        <w:numPr>
          <w:ilvl w:val="0"/>
          <w:numId w:val="78"/>
        </w:numPr>
        <w:spacing w:before="100" w:beforeAutospacing="1" w:after="100" w:afterAutospacing="1"/>
      </w:pPr>
      <w:r>
        <w:t xml:space="preserve">Leave the </w:t>
      </w:r>
      <w:r>
        <w:rPr>
          <w:rStyle w:val="Strong"/>
        </w:rPr>
        <w:t>Integration type</w:t>
      </w:r>
      <w:r>
        <w:t xml:space="preserve"> as </w:t>
      </w:r>
      <w:r>
        <w:rPr>
          <w:rStyle w:val="Strong"/>
        </w:rPr>
        <w:t>Lambda Function</w:t>
      </w:r>
      <w:r>
        <w:t>.</w:t>
      </w:r>
    </w:p>
    <w:p w14:paraId="72608B53" w14:textId="77777777" w:rsidR="00487195" w:rsidRDefault="00487195" w:rsidP="00487195">
      <w:pPr>
        <w:numPr>
          <w:ilvl w:val="0"/>
          <w:numId w:val="78"/>
        </w:numPr>
        <w:spacing w:before="100" w:beforeAutospacing="1" w:after="100" w:afterAutospacing="1"/>
      </w:pPr>
      <w:r>
        <w:t xml:space="preserve">Leave </w:t>
      </w:r>
      <w:proofErr w:type="spellStart"/>
      <w:r>
        <w:t>Lambd</w:t>
      </w:r>
      <w:proofErr w:type="spellEnd"/>
      <w:r>
        <w:t xml:space="preserve"> proxy </w:t>
      </w:r>
      <w:r>
        <w:rPr>
          <w:rStyle w:val="Strong"/>
        </w:rPr>
        <w:t>unchecked</w:t>
      </w:r>
      <w:r>
        <w:t>.</w:t>
      </w:r>
    </w:p>
    <w:p w14:paraId="7CCDE097" w14:textId="77777777" w:rsidR="00487195" w:rsidRDefault="00487195" w:rsidP="00487195">
      <w:pPr>
        <w:numPr>
          <w:ilvl w:val="0"/>
          <w:numId w:val="78"/>
        </w:numPr>
        <w:spacing w:before="100" w:beforeAutospacing="1" w:after="100" w:afterAutospacing="1"/>
      </w:pPr>
      <w:r>
        <w:t xml:space="preserve">In the </w:t>
      </w:r>
      <w:r>
        <w:rPr>
          <w:rStyle w:val="Strong"/>
        </w:rPr>
        <w:t>Lambda Function</w:t>
      </w:r>
      <w:r>
        <w:t xml:space="preserve"> type in </w:t>
      </w:r>
      <w:proofErr w:type="spellStart"/>
      <w:r>
        <w:rPr>
          <w:rStyle w:val="Strong"/>
        </w:rPr>
        <w:t>LoginEdxDragonGame</w:t>
      </w:r>
      <w:proofErr w:type="spellEnd"/>
      <w:r>
        <w:t xml:space="preserve">. </w:t>
      </w:r>
    </w:p>
    <w:p w14:paraId="012E015D" w14:textId="77777777" w:rsidR="00487195" w:rsidRDefault="00487195" w:rsidP="00487195">
      <w:pPr>
        <w:numPr>
          <w:ilvl w:val="0"/>
          <w:numId w:val="78"/>
        </w:numPr>
        <w:spacing w:before="100" w:beforeAutospacing="1" w:after="100" w:afterAutospacing="1"/>
      </w:pPr>
      <w:r>
        <w:t xml:space="preserve">Choose custom timeout of </w:t>
      </w:r>
      <w:r>
        <w:rPr>
          <w:rStyle w:val="HTMLCode"/>
          <w:rFonts w:eastAsiaTheme="minorHAnsi"/>
        </w:rPr>
        <w:t>10000</w:t>
      </w:r>
      <w:r>
        <w:t xml:space="preserve"> (10 seconds)</w:t>
      </w:r>
    </w:p>
    <w:p w14:paraId="5CF6EDAD" w14:textId="77777777" w:rsidR="00487195" w:rsidRDefault="00487195" w:rsidP="00487195">
      <w:pPr>
        <w:numPr>
          <w:ilvl w:val="0"/>
          <w:numId w:val="78"/>
        </w:numPr>
        <w:spacing w:before="100" w:beforeAutospacing="1" w:after="100" w:afterAutospacing="1"/>
      </w:pPr>
      <w:r>
        <w:t xml:space="preserve">Choose </w:t>
      </w:r>
      <w:r>
        <w:rPr>
          <w:rStyle w:val="Strong"/>
        </w:rPr>
        <w:t>Save</w:t>
      </w:r>
      <w:r>
        <w:t>.</w:t>
      </w:r>
    </w:p>
    <w:p w14:paraId="0808FC17" w14:textId="77777777" w:rsidR="00487195" w:rsidRDefault="00487195" w:rsidP="00487195">
      <w:pPr>
        <w:numPr>
          <w:ilvl w:val="0"/>
          <w:numId w:val="78"/>
        </w:numPr>
        <w:spacing w:before="100" w:beforeAutospacing="1" w:after="100" w:afterAutospacing="1"/>
      </w:pPr>
      <w:r>
        <w:t xml:space="preserve">Choose </w:t>
      </w:r>
      <w:r>
        <w:rPr>
          <w:rStyle w:val="Strong"/>
        </w:rPr>
        <w:t>OK</w:t>
      </w:r>
      <w:r>
        <w:t xml:space="preserve"> at </w:t>
      </w:r>
      <w:proofErr w:type="spellStart"/>
      <w:r>
        <w:t>at</w:t>
      </w:r>
      <w:proofErr w:type="spellEnd"/>
      <w:r>
        <w:t xml:space="preserve"> add permissions pop-up.</w:t>
      </w:r>
    </w:p>
    <w:p w14:paraId="5BBBAF0F" w14:textId="77777777" w:rsidR="00487195" w:rsidRDefault="00487195" w:rsidP="00487195">
      <w:pPr>
        <w:numPr>
          <w:ilvl w:val="0"/>
          <w:numId w:val="78"/>
        </w:numPr>
        <w:spacing w:before="100" w:beforeAutospacing="1" w:after="100" w:afterAutospacing="1"/>
      </w:pPr>
      <w:r>
        <w:t xml:space="preserve">Choose </w:t>
      </w:r>
      <w:r>
        <w:rPr>
          <w:rStyle w:val="Strong"/>
        </w:rPr>
        <w:t>TEST</w:t>
      </w:r>
      <w:r>
        <w:t>.</w:t>
      </w:r>
    </w:p>
    <w:p w14:paraId="4A37AED6" w14:textId="77777777" w:rsidR="00487195" w:rsidRDefault="00487195" w:rsidP="00487195">
      <w:pPr>
        <w:pStyle w:val="NormalWeb"/>
      </w:pPr>
      <w:r>
        <w:t xml:space="preserve">Remove everything from the </w:t>
      </w:r>
      <w:r>
        <w:rPr>
          <w:rStyle w:val="Strong"/>
        </w:rPr>
        <w:t>Request Body</w:t>
      </w:r>
      <w:r>
        <w:t>.</w:t>
      </w:r>
    </w:p>
    <w:p w14:paraId="553B2028" w14:textId="77777777" w:rsidR="00487195" w:rsidRDefault="00487195" w:rsidP="00487195">
      <w:pPr>
        <w:pStyle w:val="NormalWeb"/>
      </w:pPr>
      <w:r>
        <w:t xml:space="preserve">Now press </w:t>
      </w:r>
      <w:r>
        <w:rPr>
          <w:rStyle w:val="Strong"/>
        </w:rPr>
        <w:t>Test</w:t>
      </w:r>
      <w:r>
        <w:t xml:space="preserve"> and you will see:</w:t>
      </w:r>
    </w:p>
    <w:p w14:paraId="584D8542" w14:textId="77777777" w:rsidR="00487195" w:rsidRDefault="00487195" w:rsidP="00487195">
      <w:pPr>
        <w:pStyle w:val="HTMLPreformatted"/>
      </w:pPr>
      <w:r>
        <w:t>{</w:t>
      </w:r>
    </w:p>
    <w:p w14:paraId="30FE0FF1" w14:textId="77777777" w:rsidR="00487195" w:rsidRDefault="00487195" w:rsidP="00487195">
      <w:pPr>
        <w:pStyle w:val="HTMLPreformatted"/>
      </w:pPr>
      <w:r>
        <w:t xml:space="preserve">  "</w:t>
      </w:r>
      <w:proofErr w:type="spellStart"/>
      <w:r>
        <w:t>errorMessage</w:t>
      </w:r>
      <w:proofErr w:type="spellEnd"/>
      <w:r>
        <w:t>": "no credentials passed"</w:t>
      </w:r>
    </w:p>
    <w:p w14:paraId="1DB657A9" w14:textId="77777777" w:rsidR="00487195" w:rsidRDefault="00487195" w:rsidP="00487195">
      <w:pPr>
        <w:pStyle w:val="HTMLPreformatted"/>
      </w:pPr>
      <w:r>
        <w:t>}</w:t>
      </w:r>
    </w:p>
    <w:p w14:paraId="774DB054" w14:textId="77777777" w:rsidR="00487195" w:rsidRDefault="00487195" w:rsidP="00487195">
      <w:pPr>
        <w:pStyle w:val="NormalWeb"/>
      </w:pPr>
      <w:r>
        <w:t>Now try with an incorrect password: Replace the currently empty Request Body with this then press test.</w:t>
      </w:r>
    </w:p>
    <w:p w14:paraId="7A7280B8" w14:textId="77777777" w:rsidR="00487195" w:rsidRDefault="00487195" w:rsidP="00487195">
      <w:pPr>
        <w:pStyle w:val="HTMLPreformatted"/>
      </w:pPr>
      <w:r>
        <w:t>{</w:t>
      </w:r>
    </w:p>
    <w:p w14:paraId="15C11CF1" w14:textId="77777777" w:rsidR="00487195" w:rsidRDefault="00487195" w:rsidP="00487195">
      <w:pPr>
        <w:pStyle w:val="HTMLPreformatted"/>
      </w:pPr>
      <w:r>
        <w:t xml:space="preserve">    "</w:t>
      </w:r>
      <w:proofErr w:type="spellStart"/>
      <w:r>
        <w:t>email_address_str</w:t>
      </w:r>
      <w:proofErr w:type="spellEnd"/>
      <w:r>
        <w:t>": "dave@dragoncardgame001.com",</w:t>
      </w:r>
    </w:p>
    <w:p w14:paraId="2C7FF409" w14:textId="77777777" w:rsidR="00487195" w:rsidRDefault="00487195" w:rsidP="00487195">
      <w:pPr>
        <w:pStyle w:val="HTMLPreformatted"/>
      </w:pPr>
      <w:r>
        <w:t xml:space="preserve">    "</w:t>
      </w:r>
      <w:proofErr w:type="spellStart"/>
      <w:r>
        <w:t>attempted_password_str</w:t>
      </w:r>
      <w:proofErr w:type="spellEnd"/>
      <w:r>
        <w:t>": "yellow"</w:t>
      </w:r>
    </w:p>
    <w:p w14:paraId="43C1D6BC" w14:textId="77777777" w:rsidR="00487195" w:rsidRDefault="00487195" w:rsidP="00487195">
      <w:pPr>
        <w:pStyle w:val="HTMLPreformatted"/>
      </w:pPr>
      <w:r>
        <w:t>}</w:t>
      </w:r>
    </w:p>
    <w:p w14:paraId="7E57BF7D" w14:textId="77777777" w:rsidR="00487195" w:rsidRDefault="00487195" w:rsidP="00487195">
      <w:pPr>
        <w:pStyle w:val="NormalWeb"/>
      </w:pPr>
      <w:r>
        <w:t>You should see the following:</w:t>
      </w:r>
    </w:p>
    <w:p w14:paraId="075A0C69" w14:textId="77777777" w:rsidR="00487195" w:rsidRDefault="00487195" w:rsidP="00487195">
      <w:pPr>
        <w:pStyle w:val="HTMLPreformatted"/>
      </w:pPr>
      <w:r>
        <w:t>{</w:t>
      </w:r>
    </w:p>
    <w:p w14:paraId="249ABE23" w14:textId="77777777" w:rsidR="00487195" w:rsidRDefault="00487195" w:rsidP="00487195">
      <w:pPr>
        <w:pStyle w:val="HTMLPreformatted"/>
      </w:pPr>
      <w:r>
        <w:t xml:space="preserve">  "</w:t>
      </w:r>
      <w:proofErr w:type="spellStart"/>
      <w:r>
        <w:t>errorMessage</w:t>
      </w:r>
      <w:proofErr w:type="spellEnd"/>
      <w:r>
        <w:t>": "password does not match email"</w:t>
      </w:r>
    </w:p>
    <w:p w14:paraId="5F7CFBB6" w14:textId="77777777" w:rsidR="00487195" w:rsidRDefault="00487195" w:rsidP="00487195">
      <w:pPr>
        <w:pStyle w:val="HTMLPreformatted"/>
      </w:pPr>
      <w:r>
        <w:t>}</w:t>
      </w:r>
    </w:p>
    <w:p w14:paraId="58D15B65" w14:textId="77777777" w:rsidR="00487195" w:rsidRDefault="00487195" w:rsidP="00487195">
      <w:pPr>
        <w:pStyle w:val="NormalWeb"/>
      </w:pPr>
      <w:r>
        <w:t xml:space="preserve">Now test with correct password. Paste the following into the </w:t>
      </w:r>
      <w:r>
        <w:rPr>
          <w:rStyle w:val="Strong"/>
        </w:rPr>
        <w:t>Request Body</w:t>
      </w:r>
      <w:r>
        <w:t>:</w:t>
      </w:r>
    </w:p>
    <w:p w14:paraId="72AC0934" w14:textId="77777777" w:rsidR="00487195" w:rsidRDefault="00487195" w:rsidP="00487195">
      <w:pPr>
        <w:pStyle w:val="HTMLPreformatted"/>
      </w:pPr>
      <w:r>
        <w:lastRenderedPageBreak/>
        <w:t>{</w:t>
      </w:r>
    </w:p>
    <w:p w14:paraId="4CEA1616" w14:textId="77777777" w:rsidR="00487195" w:rsidRDefault="00487195" w:rsidP="00487195">
      <w:pPr>
        <w:pStyle w:val="HTMLPreformatted"/>
      </w:pPr>
      <w:r>
        <w:tab/>
        <w:t>"</w:t>
      </w:r>
      <w:proofErr w:type="spellStart"/>
      <w:r>
        <w:t>email_address_str</w:t>
      </w:r>
      <w:proofErr w:type="spellEnd"/>
      <w:r>
        <w:t>": "dave@dragoncardgame001.com",</w:t>
      </w:r>
    </w:p>
    <w:p w14:paraId="4B5E301E" w14:textId="77777777" w:rsidR="00487195" w:rsidRDefault="00487195" w:rsidP="00487195">
      <w:pPr>
        <w:pStyle w:val="HTMLPreformatted"/>
      </w:pPr>
      <w:r>
        <w:tab/>
        <w:t>"</w:t>
      </w:r>
      <w:proofErr w:type="spellStart"/>
      <w:r>
        <w:t>attempted_password_str</w:t>
      </w:r>
      <w:proofErr w:type="spellEnd"/>
      <w:r>
        <w:t>": "apple"</w:t>
      </w:r>
    </w:p>
    <w:p w14:paraId="7768DED7" w14:textId="77777777" w:rsidR="00487195" w:rsidRDefault="00487195" w:rsidP="00487195">
      <w:pPr>
        <w:pStyle w:val="HTMLPreformatted"/>
      </w:pPr>
      <w:r>
        <w:t>}</w:t>
      </w:r>
    </w:p>
    <w:p w14:paraId="0D39C62F" w14:textId="77777777" w:rsidR="00487195" w:rsidRDefault="00487195" w:rsidP="00487195">
      <w:pPr>
        <w:pStyle w:val="NormalWeb"/>
      </w:pPr>
      <w:r>
        <w:t>You should see something like the following:</w:t>
      </w:r>
    </w:p>
    <w:p w14:paraId="7C74B816" w14:textId="77777777" w:rsidR="00487195" w:rsidRDefault="00487195" w:rsidP="00487195">
      <w:pPr>
        <w:pStyle w:val="HTMLPreformatted"/>
      </w:pPr>
      <w:r>
        <w:t>{</w:t>
      </w:r>
    </w:p>
    <w:p w14:paraId="24C71AFB" w14:textId="77777777" w:rsidR="00487195" w:rsidRDefault="00487195" w:rsidP="00487195">
      <w:pPr>
        <w:pStyle w:val="HTMLPreformatted"/>
      </w:pPr>
      <w:r>
        <w:t xml:space="preserve">  "</w:t>
      </w:r>
      <w:proofErr w:type="spellStart"/>
      <w:r>
        <w:t>user_name_str</w:t>
      </w:r>
      <w:proofErr w:type="spellEnd"/>
      <w:r>
        <w:t>": "davey65",</w:t>
      </w:r>
    </w:p>
    <w:p w14:paraId="0562D3BF" w14:textId="77777777" w:rsidR="00487195" w:rsidRDefault="00487195" w:rsidP="00487195">
      <w:pPr>
        <w:pStyle w:val="HTMLPreformatted"/>
      </w:pPr>
      <w:r>
        <w:t xml:space="preserve">  "</w:t>
      </w:r>
      <w:proofErr w:type="spellStart"/>
      <w:r>
        <w:t>session_id_str</w:t>
      </w:r>
      <w:proofErr w:type="spellEnd"/>
      <w:r>
        <w:t>": "16e7dec8-963a-4645-b454-4f245c8b0067"</w:t>
      </w:r>
    </w:p>
    <w:p w14:paraId="3B620195" w14:textId="77777777" w:rsidR="00487195" w:rsidRDefault="00487195" w:rsidP="00487195">
      <w:pPr>
        <w:pStyle w:val="HTMLPreformatted"/>
      </w:pPr>
      <w:r>
        <w:t>}</w:t>
      </w:r>
    </w:p>
    <w:p w14:paraId="39E377A3" w14:textId="77777777" w:rsidR="00487195" w:rsidRDefault="00487195" w:rsidP="00487195">
      <w:pPr>
        <w:numPr>
          <w:ilvl w:val="0"/>
          <w:numId w:val="79"/>
        </w:numPr>
        <w:spacing w:before="100" w:beforeAutospacing="1" w:after="100" w:afterAutospacing="1"/>
      </w:pPr>
      <w:r>
        <w:t xml:space="preserve">Select the </w:t>
      </w:r>
      <w:r>
        <w:rPr>
          <w:rStyle w:val="HTMLCode"/>
          <w:rFonts w:eastAsiaTheme="minorHAnsi"/>
        </w:rPr>
        <w:t>/login</w:t>
      </w:r>
      <w:r>
        <w:t xml:space="preserve"> under </w:t>
      </w:r>
      <w:r>
        <w:rPr>
          <w:rStyle w:val="Strong"/>
        </w:rPr>
        <w:t>Resources</w:t>
      </w:r>
      <w:r>
        <w:t xml:space="preserve"> (so it is again highlighted) and choose </w:t>
      </w:r>
      <w:r>
        <w:rPr>
          <w:rStyle w:val="Strong"/>
        </w:rPr>
        <w:t>Actions</w:t>
      </w:r>
      <w:r>
        <w:t xml:space="preserve"> and </w:t>
      </w:r>
      <w:r>
        <w:rPr>
          <w:rStyle w:val="Strong"/>
        </w:rPr>
        <w:t>Enable CORS</w:t>
      </w:r>
      <w:r>
        <w:t>.</w:t>
      </w:r>
    </w:p>
    <w:p w14:paraId="66717F21" w14:textId="77777777" w:rsidR="00487195" w:rsidRDefault="00487195" w:rsidP="00487195">
      <w:pPr>
        <w:numPr>
          <w:ilvl w:val="0"/>
          <w:numId w:val="79"/>
        </w:numPr>
        <w:spacing w:before="100" w:beforeAutospacing="1" w:after="100" w:afterAutospacing="1"/>
      </w:pPr>
      <w:r>
        <w:t xml:space="preserve">Check </w:t>
      </w:r>
      <w:r>
        <w:rPr>
          <w:rStyle w:val="Strong"/>
        </w:rPr>
        <w:t>DEFAULT 4XX</w:t>
      </w:r>
      <w:r>
        <w:t xml:space="preserve"> and </w:t>
      </w:r>
      <w:r>
        <w:rPr>
          <w:rStyle w:val="Strong"/>
        </w:rPr>
        <w:t>DEFAULT 5XX</w:t>
      </w:r>
      <w:r>
        <w:t xml:space="preserve"> (</w:t>
      </w:r>
      <w:r>
        <w:rPr>
          <w:u w:val="single"/>
        </w:rPr>
        <w:t>ignore any warnings</w:t>
      </w:r>
      <w:r>
        <w:t>).</w:t>
      </w:r>
    </w:p>
    <w:p w14:paraId="2B2709CE" w14:textId="77777777" w:rsidR="00487195" w:rsidRDefault="00487195" w:rsidP="00487195">
      <w:pPr>
        <w:numPr>
          <w:ilvl w:val="0"/>
          <w:numId w:val="79"/>
        </w:numPr>
        <w:spacing w:before="100" w:beforeAutospacing="1" w:after="100" w:afterAutospacing="1"/>
      </w:pPr>
      <w:r>
        <w:t xml:space="preserve">Choose </w:t>
      </w:r>
      <w:r>
        <w:rPr>
          <w:rStyle w:val="Strong"/>
        </w:rPr>
        <w:t>Enable CORS and replace existing CORS headers</w:t>
      </w:r>
      <w:r>
        <w:t>.</w:t>
      </w:r>
    </w:p>
    <w:p w14:paraId="13AFDE22" w14:textId="77777777" w:rsidR="00487195" w:rsidRDefault="00487195" w:rsidP="00487195">
      <w:pPr>
        <w:numPr>
          <w:ilvl w:val="0"/>
          <w:numId w:val="79"/>
        </w:numPr>
        <w:spacing w:before="100" w:beforeAutospacing="1" w:after="100" w:afterAutospacing="1"/>
      </w:pPr>
      <w:r>
        <w:t xml:space="preserve">Choose </w:t>
      </w:r>
      <w:r>
        <w:rPr>
          <w:rStyle w:val="Strong"/>
        </w:rPr>
        <w:t>Yes, replace existing values</w:t>
      </w:r>
      <w:r>
        <w:t>.</w:t>
      </w:r>
    </w:p>
    <w:p w14:paraId="5CE97DF7" w14:textId="77777777" w:rsidR="00487195" w:rsidRDefault="00487195" w:rsidP="00487195">
      <w:pPr>
        <w:numPr>
          <w:ilvl w:val="0"/>
          <w:numId w:val="79"/>
        </w:numPr>
        <w:spacing w:before="100" w:beforeAutospacing="1" w:after="100" w:afterAutospacing="1"/>
      </w:pPr>
      <w:r>
        <w:t xml:space="preserve">Choose </w:t>
      </w:r>
      <w:r>
        <w:rPr>
          <w:rStyle w:val="Strong"/>
        </w:rPr>
        <w:t>Actions</w:t>
      </w:r>
      <w:r>
        <w:t xml:space="preserve"> and </w:t>
      </w:r>
      <w:r>
        <w:rPr>
          <w:rStyle w:val="Strong"/>
        </w:rPr>
        <w:t>Deploy API</w:t>
      </w:r>
      <w:r>
        <w:t>.</w:t>
      </w:r>
    </w:p>
    <w:p w14:paraId="04924EBE" w14:textId="77777777" w:rsidR="00487195" w:rsidRDefault="00487195" w:rsidP="00487195">
      <w:pPr>
        <w:numPr>
          <w:ilvl w:val="0"/>
          <w:numId w:val="79"/>
        </w:numPr>
        <w:spacing w:before="100" w:beforeAutospacing="1" w:after="100" w:afterAutospacing="1"/>
      </w:pPr>
      <w:r>
        <w:t xml:space="preserve">Choose </w:t>
      </w:r>
      <w:r>
        <w:rPr>
          <w:rStyle w:val="Strong"/>
        </w:rPr>
        <w:t>prod</w:t>
      </w:r>
      <w:r>
        <w:t xml:space="preserve"> and choose </w:t>
      </w:r>
      <w:r>
        <w:rPr>
          <w:rStyle w:val="Strong"/>
        </w:rPr>
        <w:t>Deploy</w:t>
      </w:r>
      <w:r>
        <w:t>.</w:t>
      </w:r>
    </w:p>
    <w:p w14:paraId="7BE3729C" w14:textId="77777777" w:rsidR="00487195" w:rsidRDefault="00487195" w:rsidP="00487195">
      <w:pPr>
        <w:pStyle w:val="Heading4"/>
      </w:pPr>
      <w:bookmarkStart w:id="80" w:name="header-n451"/>
      <w:bookmarkEnd w:id="80"/>
      <w:r>
        <w:t>Step 6C): Test the website.</w:t>
      </w:r>
    </w:p>
    <w:p w14:paraId="5FB0D596" w14:textId="77777777" w:rsidR="00487195" w:rsidRDefault="00487195" w:rsidP="00487195">
      <w:pPr>
        <w:pStyle w:val="NormalWeb"/>
        <w:numPr>
          <w:ilvl w:val="0"/>
          <w:numId w:val="80"/>
        </w:numPr>
      </w:pPr>
      <w:r>
        <w:t xml:space="preserve">Go to your website but use </w:t>
      </w:r>
      <w:r>
        <w:rPr>
          <w:rStyle w:val="HTMLCode"/>
        </w:rPr>
        <w:t>/index3.html</w:t>
      </w:r>
      <w:r>
        <w:t xml:space="preserve"> instead of </w:t>
      </w:r>
      <w:r>
        <w:rPr>
          <w:rStyle w:val="HTMLCode"/>
        </w:rPr>
        <w:t>/index2.html</w:t>
      </w:r>
      <w:r>
        <w:t xml:space="preserve">. </w:t>
      </w:r>
    </w:p>
    <w:p w14:paraId="1DFED2B5" w14:textId="77777777" w:rsidR="00487195" w:rsidRDefault="00487195" w:rsidP="00487195">
      <w:pPr>
        <w:pStyle w:val="NormalWeb"/>
        <w:numPr>
          <w:ilvl w:val="0"/>
          <w:numId w:val="80"/>
        </w:numPr>
      </w:pPr>
      <w:r>
        <w:t>You should be presented with a login screen.</w:t>
      </w:r>
    </w:p>
    <w:p w14:paraId="53E61CDB" w14:textId="77777777" w:rsidR="00487195" w:rsidRDefault="00487195" w:rsidP="00487195">
      <w:pPr>
        <w:pStyle w:val="NormalWeb"/>
        <w:numPr>
          <w:ilvl w:val="0"/>
          <w:numId w:val="80"/>
        </w:numPr>
      </w:pPr>
      <w:r>
        <w:t>Try and login to the website with a fake password:</w:t>
      </w:r>
    </w:p>
    <w:p w14:paraId="3DEDD2C1" w14:textId="77777777" w:rsidR="00487195" w:rsidRDefault="00487195" w:rsidP="00487195">
      <w:pPr>
        <w:pStyle w:val="HTMLPreformatted"/>
        <w:numPr>
          <w:ilvl w:val="0"/>
          <w:numId w:val="80"/>
        </w:numPr>
        <w:tabs>
          <w:tab w:val="clear" w:pos="720"/>
        </w:tabs>
      </w:pPr>
      <w:r>
        <w:t xml:space="preserve">dave@dragoncardgame001.com </w:t>
      </w:r>
    </w:p>
    <w:p w14:paraId="67BAFDBE" w14:textId="77777777" w:rsidR="00487195" w:rsidRDefault="00487195" w:rsidP="00487195">
      <w:pPr>
        <w:pStyle w:val="HTMLPreformatted"/>
        <w:numPr>
          <w:ilvl w:val="0"/>
          <w:numId w:val="80"/>
        </w:numPr>
        <w:tabs>
          <w:tab w:val="clear" w:pos="720"/>
        </w:tabs>
      </w:pPr>
      <w:r>
        <w:t>yellow</w:t>
      </w:r>
    </w:p>
    <w:p w14:paraId="0BA554BE" w14:textId="77777777" w:rsidR="00487195" w:rsidRDefault="00487195" w:rsidP="00487195">
      <w:pPr>
        <w:pStyle w:val="NormalWeb"/>
        <w:ind w:left="720"/>
      </w:pPr>
      <w:r>
        <w:t xml:space="preserve">You should see a </w:t>
      </w:r>
      <w:r>
        <w:rPr>
          <w:rStyle w:val="Strong"/>
        </w:rPr>
        <w:t>"credentials invalid"</w:t>
      </w:r>
      <w:r>
        <w:t xml:space="preserve"> message. Which is what we would expect.</w:t>
      </w:r>
    </w:p>
    <w:p w14:paraId="60B0B405" w14:textId="77777777" w:rsidR="00487195" w:rsidRDefault="00487195" w:rsidP="00487195">
      <w:pPr>
        <w:pStyle w:val="NormalWeb"/>
        <w:numPr>
          <w:ilvl w:val="0"/>
          <w:numId w:val="80"/>
        </w:numPr>
      </w:pPr>
      <w:r>
        <w:t>Now try using the correct password:</w:t>
      </w:r>
    </w:p>
    <w:p w14:paraId="75F70A17" w14:textId="77777777" w:rsidR="00487195" w:rsidRDefault="00487195" w:rsidP="00487195">
      <w:pPr>
        <w:pStyle w:val="HTMLPreformatted"/>
        <w:numPr>
          <w:ilvl w:val="0"/>
          <w:numId w:val="80"/>
        </w:numPr>
        <w:tabs>
          <w:tab w:val="clear" w:pos="720"/>
        </w:tabs>
      </w:pPr>
      <w:r>
        <w:t>dave@dragoncardgame001.com</w:t>
      </w:r>
    </w:p>
    <w:p w14:paraId="214B123D" w14:textId="77777777" w:rsidR="00487195" w:rsidRDefault="00487195" w:rsidP="00487195">
      <w:pPr>
        <w:pStyle w:val="HTMLPreformatted"/>
        <w:numPr>
          <w:ilvl w:val="0"/>
          <w:numId w:val="80"/>
        </w:numPr>
        <w:tabs>
          <w:tab w:val="clear" w:pos="720"/>
        </w:tabs>
      </w:pPr>
      <w:r>
        <w:t>apple</w:t>
      </w:r>
    </w:p>
    <w:p w14:paraId="580767A1" w14:textId="77777777" w:rsidR="00487195" w:rsidRDefault="00487195" w:rsidP="00487195">
      <w:pPr>
        <w:pStyle w:val="NormalWeb"/>
      </w:pPr>
      <w:r>
        <w:t xml:space="preserve">Now you should be able to view dragon cards and you should also see a </w:t>
      </w:r>
      <w:r>
        <w:rPr>
          <w:rStyle w:val="HTMLCode"/>
        </w:rPr>
        <w:t>logout davey65</w:t>
      </w:r>
      <w:r>
        <w:t xml:space="preserve"> button top right.</w:t>
      </w:r>
    </w:p>
    <w:p w14:paraId="2F1F718B" w14:textId="77777777" w:rsidR="00487195" w:rsidRDefault="00487195" w:rsidP="00487195">
      <w:pPr>
        <w:pStyle w:val="NormalWeb"/>
      </w:pPr>
      <w:r>
        <w:rPr>
          <w:rStyle w:val="Strong"/>
        </w:rPr>
        <w:t>Congrats</w:t>
      </w:r>
      <w:r>
        <w:t xml:space="preserve"> you are only allowing logged in users from viewing card data on your website</w:t>
      </w:r>
    </w:p>
    <w:p w14:paraId="6453A41B" w14:textId="77777777" w:rsidR="00487195" w:rsidRDefault="00487195" w:rsidP="00487195">
      <w:pPr>
        <w:pStyle w:val="Heading2"/>
      </w:pPr>
      <w:bookmarkStart w:id="81" w:name="header-n466"/>
      <w:bookmarkEnd w:id="81"/>
      <w:r>
        <w:t>Step 7: Lockdown</w:t>
      </w:r>
    </w:p>
    <w:p w14:paraId="77CB8C01" w14:textId="77777777" w:rsidR="00487195" w:rsidRDefault="00487195" w:rsidP="00487195">
      <w:pPr>
        <w:pStyle w:val="NormalWeb"/>
      </w:pPr>
      <w:r>
        <w:t xml:space="preserve">The website is stopping unauthenticated users from access the content, but the API that is called behind the scenes to access card data is </w:t>
      </w:r>
      <w:r>
        <w:rPr>
          <w:u w:val="single"/>
        </w:rPr>
        <w:t>not protected</w:t>
      </w:r>
      <w:r>
        <w:t>.</w:t>
      </w:r>
    </w:p>
    <w:p w14:paraId="56C6E74A" w14:textId="77777777" w:rsidR="00487195" w:rsidRDefault="00487195" w:rsidP="00487195">
      <w:pPr>
        <w:pStyle w:val="NormalWeb"/>
      </w:pPr>
      <w:r>
        <w:t xml:space="preserve">Nothing is stopping the API from being called </w:t>
      </w:r>
      <w:r>
        <w:rPr>
          <w:rStyle w:val="Strong"/>
        </w:rPr>
        <w:t>directly</w:t>
      </w:r>
      <w:r>
        <w:t xml:space="preserve"> and </w:t>
      </w:r>
      <w:r>
        <w:rPr>
          <w:u w:val="single"/>
        </w:rPr>
        <w:t>by-passing</w:t>
      </w:r>
      <w:r>
        <w:t xml:space="preserve"> the website login protection,</w:t>
      </w:r>
    </w:p>
    <w:p w14:paraId="27A3F580" w14:textId="77777777" w:rsidR="00487195" w:rsidRDefault="00487195" w:rsidP="00487195">
      <w:pPr>
        <w:pStyle w:val="NormalWeb"/>
      </w:pPr>
      <w:r>
        <w:t xml:space="preserve">For </w:t>
      </w:r>
      <w:proofErr w:type="gramStart"/>
      <w:r>
        <w:t>example</w:t>
      </w:r>
      <w:proofErr w:type="gramEnd"/>
      <w:r>
        <w:t xml:space="preserve"> try this the Cloud 9 terminal using your API gateway URL instead of the </w:t>
      </w:r>
      <w:r>
        <w:rPr>
          <w:rStyle w:val="HTMLCode"/>
        </w:rPr>
        <w:t>&lt;FMI&gt;</w:t>
      </w:r>
      <w:r>
        <w:t>. (or view the old index2.html ;))</w:t>
      </w:r>
    </w:p>
    <w:p w14:paraId="580DED64" w14:textId="77777777" w:rsidR="00487195" w:rsidRDefault="00487195" w:rsidP="00487195">
      <w:pPr>
        <w:pStyle w:val="HTMLPreformatted"/>
      </w:pPr>
      <w:r>
        <w:t>curl -L -XPOST "&lt;FMI&gt;" -d '{"</w:t>
      </w:r>
      <w:proofErr w:type="spellStart"/>
      <w:r>
        <w:t>dragon_name_str</w:t>
      </w:r>
      <w:proofErr w:type="spellEnd"/>
      <w:r>
        <w:t>": "Nightingale"}'</w:t>
      </w:r>
    </w:p>
    <w:p w14:paraId="2958F084" w14:textId="77777777" w:rsidR="00487195" w:rsidRDefault="00487195" w:rsidP="00487195">
      <w:pPr>
        <w:pStyle w:val="NormalWeb"/>
      </w:pPr>
      <w:r>
        <w:lastRenderedPageBreak/>
        <w:t>You should see the following:</w:t>
      </w:r>
    </w:p>
    <w:p w14:paraId="540FD3F7" w14:textId="77777777" w:rsidR="00487195" w:rsidRDefault="00487195" w:rsidP="00487195">
      <w:pPr>
        <w:pStyle w:val="HTMLPreformatted"/>
      </w:pPr>
      <w:r>
        <w:t>[{"family</w:t>
      </w:r>
      <w:proofErr w:type="gramStart"/>
      <w:r>
        <w:t>":{</w:t>
      </w:r>
      <w:proofErr w:type="gramEnd"/>
      <w:r>
        <w:t>"S":"black"},"damage":{"N":"4"},"description":{"S":"Nightingale uses her song to lull and seduce her opponents. She is deadly."},"protection</w:t>
      </w:r>
      <w:proofErr w:type="gramStart"/>
      <w:r>
        <w:t>":{</w:t>
      </w:r>
      <w:proofErr w:type="gramEnd"/>
      <w:r>
        <w:t>"N":"6"},"dragon_name":{"S":"Nightingale"}}]</w:t>
      </w:r>
    </w:p>
    <w:p w14:paraId="7E4386AA" w14:textId="77777777" w:rsidR="00487195" w:rsidRDefault="00487195" w:rsidP="00487195">
      <w:pPr>
        <w:pStyle w:val="NormalWeb"/>
      </w:pPr>
      <w:r>
        <w:t xml:space="preserve">Not ideal right? It </w:t>
      </w:r>
      <w:proofErr w:type="spellStart"/>
      <w:r>
        <w:t>would't</w:t>
      </w:r>
      <w:proofErr w:type="spellEnd"/>
      <w:r>
        <w:t xml:space="preserve"> take very much for someone to hack the site to get the card information.</w:t>
      </w:r>
    </w:p>
    <w:p w14:paraId="7F922316" w14:textId="77777777" w:rsidR="00487195" w:rsidRDefault="00487195" w:rsidP="00487195">
      <w:pPr>
        <w:pStyle w:val="NormalWeb"/>
      </w:pPr>
      <w:r>
        <w:t xml:space="preserve">So we need to update our </w:t>
      </w:r>
      <w:proofErr w:type="spellStart"/>
      <w:r>
        <w:rPr>
          <w:rStyle w:val="HTMLCode"/>
        </w:rPr>
        <w:t>DragonSearch</w:t>
      </w:r>
      <w:proofErr w:type="spellEnd"/>
      <w:r>
        <w:t xml:space="preserve"> lambda function so that when a request comes in to it, it will reject anything without a </w:t>
      </w:r>
      <w:r>
        <w:rPr>
          <w:u w:val="single"/>
        </w:rPr>
        <w:t>valid</w:t>
      </w:r>
      <w:r>
        <w:t xml:space="preserve"> (checkable) username / session token (which the browser now has, because of course the user is logged in and the website kept that information in local storage).</w:t>
      </w:r>
    </w:p>
    <w:p w14:paraId="24590299" w14:textId="77777777" w:rsidR="00487195" w:rsidRDefault="00487195" w:rsidP="00487195">
      <w:pPr>
        <w:pStyle w:val="NormalWeb"/>
      </w:pPr>
      <w:r>
        <w:t xml:space="preserve">Locking this down is a quick fix, as there is no need to redeploy our API GW endpoint. We simply update the Lambda function code that it is point it. We could edit the file in Cloud 9 and repackage the lambda function and publish a new </w:t>
      </w:r>
      <w:proofErr w:type="gramStart"/>
      <w:r>
        <w:t>version,,</w:t>
      </w:r>
      <w:proofErr w:type="gramEnd"/>
      <w:r>
        <w:t xml:space="preserve"> however as this is only a few lines of code, we are going to edit the code in the lambda console directly and test it there.</w:t>
      </w:r>
    </w:p>
    <w:p w14:paraId="05C567F3" w14:textId="77777777" w:rsidR="00487195" w:rsidRDefault="00487195" w:rsidP="00487195">
      <w:pPr>
        <w:pStyle w:val="NormalWeb"/>
        <w:numPr>
          <w:ilvl w:val="0"/>
          <w:numId w:val="81"/>
        </w:numPr>
      </w:pPr>
      <w:r>
        <w:t xml:space="preserve">Navigate back to the Lambda console choosing </w:t>
      </w:r>
      <w:r>
        <w:rPr>
          <w:rStyle w:val="Strong"/>
        </w:rPr>
        <w:t>Services</w:t>
      </w:r>
      <w:r>
        <w:t xml:space="preserve"> and searching for </w:t>
      </w:r>
      <w:r>
        <w:rPr>
          <w:rStyle w:val="Strong"/>
        </w:rPr>
        <w:t>Lambda</w:t>
      </w:r>
      <w:r>
        <w:t>.</w:t>
      </w:r>
    </w:p>
    <w:p w14:paraId="013189E2" w14:textId="77777777" w:rsidR="00487195" w:rsidRDefault="00487195" w:rsidP="00487195">
      <w:pPr>
        <w:pStyle w:val="NormalWeb"/>
        <w:numPr>
          <w:ilvl w:val="0"/>
          <w:numId w:val="81"/>
        </w:numPr>
      </w:pPr>
      <w:r>
        <w:t xml:space="preserve">Choose the </w:t>
      </w:r>
      <w:proofErr w:type="spellStart"/>
      <w:r>
        <w:rPr>
          <w:rStyle w:val="Strong"/>
        </w:rPr>
        <w:t>DragonSearch</w:t>
      </w:r>
      <w:proofErr w:type="spellEnd"/>
      <w:r>
        <w:t xml:space="preserve"> function.</w:t>
      </w:r>
    </w:p>
    <w:p w14:paraId="648343D8" w14:textId="77777777" w:rsidR="00487195" w:rsidRDefault="00487195" w:rsidP="00487195">
      <w:pPr>
        <w:pStyle w:val="NormalWeb"/>
        <w:numPr>
          <w:ilvl w:val="0"/>
          <w:numId w:val="81"/>
        </w:numPr>
      </w:pPr>
      <w:r>
        <w:rPr>
          <w:rStyle w:val="Emphasis"/>
        </w:rPr>
        <w:t>We are not going to make you folks code this step</w:t>
      </w:r>
      <w:r>
        <w:t xml:space="preserve"> </w:t>
      </w:r>
    </w:p>
    <w:p w14:paraId="1ACE9DC6" w14:textId="77777777" w:rsidR="00487195" w:rsidRDefault="00487195" w:rsidP="00487195">
      <w:pPr>
        <w:pStyle w:val="NormalWeb"/>
        <w:numPr>
          <w:ilvl w:val="0"/>
          <w:numId w:val="81"/>
        </w:numPr>
      </w:pPr>
      <w:r>
        <w:t xml:space="preserve">Just replace the contents of </w:t>
      </w:r>
      <w:r>
        <w:rPr>
          <w:rStyle w:val="Strong"/>
        </w:rPr>
        <w:t>index.js</w:t>
      </w:r>
      <w:r>
        <w:t xml:space="preserve"> with the provided code at</w:t>
      </w:r>
      <w:r>
        <w:rPr>
          <w:rStyle w:val="HTMLCode"/>
        </w:rPr>
        <w:t>/lab5/resources/protected_dragon_search.js</w:t>
      </w:r>
      <w:r>
        <w:t>.</w:t>
      </w:r>
    </w:p>
    <w:p w14:paraId="03876DE1" w14:textId="77777777" w:rsidR="00487195" w:rsidRDefault="00487195" w:rsidP="00487195">
      <w:pPr>
        <w:pStyle w:val="NormalWeb"/>
        <w:numPr>
          <w:ilvl w:val="0"/>
          <w:numId w:val="81"/>
        </w:numPr>
      </w:pPr>
      <w:r>
        <w:t>All this code does is check for a valid session before moving on.</w:t>
      </w:r>
    </w:p>
    <w:p w14:paraId="7D8F0602" w14:textId="77777777" w:rsidR="00487195" w:rsidRDefault="00487195" w:rsidP="00487195">
      <w:pPr>
        <w:pStyle w:val="NormalWeb"/>
        <w:numPr>
          <w:ilvl w:val="0"/>
          <w:numId w:val="81"/>
        </w:numPr>
      </w:pPr>
      <w:r>
        <w:t xml:space="preserve">Choose </w:t>
      </w:r>
      <w:r>
        <w:rPr>
          <w:rStyle w:val="Strong"/>
        </w:rPr>
        <w:t>Save</w:t>
      </w:r>
      <w:r>
        <w:t>.</w:t>
      </w:r>
    </w:p>
    <w:p w14:paraId="72E6808C" w14:textId="77777777" w:rsidR="00487195" w:rsidRDefault="00487195" w:rsidP="00487195">
      <w:pPr>
        <w:pStyle w:val="NormalWeb"/>
        <w:numPr>
          <w:ilvl w:val="0"/>
          <w:numId w:val="81"/>
        </w:numPr>
      </w:pPr>
      <w:r>
        <w:t xml:space="preserve">Run one of the old test cases that you created earlier called </w:t>
      </w:r>
      <w:proofErr w:type="spellStart"/>
      <w:r>
        <w:rPr>
          <w:rStyle w:val="HTMLCode"/>
        </w:rPr>
        <w:t>justOneDragon</w:t>
      </w:r>
      <w:proofErr w:type="spellEnd"/>
    </w:p>
    <w:p w14:paraId="0FDE6496" w14:textId="77777777" w:rsidR="00487195" w:rsidRDefault="00487195" w:rsidP="00487195">
      <w:pPr>
        <w:pStyle w:val="NormalWeb"/>
        <w:numPr>
          <w:ilvl w:val="0"/>
          <w:numId w:val="81"/>
        </w:numPr>
      </w:pPr>
      <w:r>
        <w:t>You should get: Which means it is now protected. #win</w:t>
      </w:r>
    </w:p>
    <w:p w14:paraId="61C58D5B" w14:textId="77777777" w:rsidR="00487195" w:rsidRDefault="00487195" w:rsidP="00487195">
      <w:pPr>
        <w:pStyle w:val="HTMLPreformatted"/>
        <w:numPr>
          <w:ilvl w:val="0"/>
          <w:numId w:val="81"/>
        </w:numPr>
        <w:tabs>
          <w:tab w:val="clear" w:pos="720"/>
        </w:tabs>
      </w:pPr>
      <w:r>
        <w:t>{</w:t>
      </w:r>
    </w:p>
    <w:p w14:paraId="72CCC51B" w14:textId="77777777" w:rsidR="00487195" w:rsidRDefault="00487195" w:rsidP="00487195">
      <w:pPr>
        <w:pStyle w:val="HTMLPreformatted"/>
        <w:numPr>
          <w:ilvl w:val="0"/>
          <w:numId w:val="81"/>
        </w:numPr>
        <w:tabs>
          <w:tab w:val="clear" w:pos="720"/>
        </w:tabs>
      </w:pPr>
      <w:r>
        <w:t xml:space="preserve"> "</w:t>
      </w:r>
      <w:proofErr w:type="spellStart"/>
      <w:r>
        <w:t>errorType</w:t>
      </w:r>
      <w:proofErr w:type="spellEnd"/>
      <w:r>
        <w:t>": "string",</w:t>
      </w:r>
    </w:p>
    <w:p w14:paraId="34B28FF9" w14:textId="77777777" w:rsidR="00487195" w:rsidRDefault="00487195" w:rsidP="00487195">
      <w:pPr>
        <w:pStyle w:val="HTMLPreformatted"/>
        <w:numPr>
          <w:ilvl w:val="0"/>
          <w:numId w:val="81"/>
        </w:numPr>
        <w:tabs>
          <w:tab w:val="clear" w:pos="720"/>
        </w:tabs>
      </w:pPr>
      <w:r>
        <w:t xml:space="preserve"> "</w:t>
      </w:r>
      <w:proofErr w:type="spellStart"/>
      <w:r>
        <w:t>errorMessage</w:t>
      </w:r>
      <w:proofErr w:type="spellEnd"/>
      <w:r>
        <w:t>": "not allowed",</w:t>
      </w:r>
    </w:p>
    <w:p w14:paraId="414A2457" w14:textId="77777777" w:rsidR="00487195" w:rsidRDefault="00487195" w:rsidP="00487195">
      <w:pPr>
        <w:pStyle w:val="HTMLPreformatted"/>
        <w:numPr>
          <w:ilvl w:val="0"/>
          <w:numId w:val="81"/>
        </w:numPr>
        <w:tabs>
          <w:tab w:val="clear" w:pos="720"/>
        </w:tabs>
      </w:pPr>
      <w:r>
        <w:t xml:space="preserve"> "trace": []</w:t>
      </w:r>
    </w:p>
    <w:p w14:paraId="5460F220" w14:textId="77777777" w:rsidR="00487195" w:rsidRDefault="00487195" w:rsidP="00487195">
      <w:pPr>
        <w:pStyle w:val="HTMLPreformatted"/>
        <w:numPr>
          <w:ilvl w:val="0"/>
          <w:numId w:val="81"/>
        </w:numPr>
        <w:tabs>
          <w:tab w:val="clear" w:pos="720"/>
        </w:tabs>
      </w:pPr>
      <w:r>
        <w:t>}</w:t>
      </w:r>
    </w:p>
    <w:p w14:paraId="26358B45" w14:textId="77777777" w:rsidR="00487195" w:rsidRDefault="00487195" w:rsidP="00487195">
      <w:pPr>
        <w:pStyle w:val="NormalWeb"/>
      </w:pPr>
      <w:r>
        <w:t xml:space="preserve">Finally test in the command line that your new API is using this Lambda function. This time the command should fail: (use your API gateway URL instead of </w:t>
      </w:r>
      <w:proofErr w:type="gramStart"/>
      <w:r>
        <w:t>the )</w:t>
      </w:r>
      <w:proofErr w:type="gramEnd"/>
    </w:p>
    <w:p w14:paraId="6F2CA124" w14:textId="77777777" w:rsidR="00487195" w:rsidRDefault="00487195" w:rsidP="00487195">
      <w:pPr>
        <w:pStyle w:val="HTMLPreformatted"/>
      </w:pPr>
      <w:r>
        <w:t>curl -L -XPOST "&lt;FMI&gt;" -d '{"</w:t>
      </w:r>
      <w:proofErr w:type="spellStart"/>
      <w:r>
        <w:t>dragon_name_str</w:t>
      </w:r>
      <w:proofErr w:type="spellEnd"/>
      <w:r>
        <w:t>": "Nightingale"}'</w:t>
      </w:r>
    </w:p>
    <w:p w14:paraId="1E2EE26F" w14:textId="77777777" w:rsidR="00487195" w:rsidRDefault="00487195" w:rsidP="00487195">
      <w:pPr>
        <w:pStyle w:val="NormalWeb"/>
      </w:pPr>
      <w:r>
        <w:t>With a message saying "nope", not allowed in.</w:t>
      </w:r>
    </w:p>
    <w:p w14:paraId="07B175A6" w14:textId="77777777" w:rsidR="00487195" w:rsidRDefault="00487195" w:rsidP="00487195">
      <w:pPr>
        <w:pStyle w:val="HTMLPreformatted"/>
      </w:pPr>
      <w:r>
        <w:t>{"</w:t>
      </w:r>
      <w:proofErr w:type="spellStart"/>
      <w:r>
        <w:t>errorType</w:t>
      </w:r>
      <w:proofErr w:type="spellEnd"/>
      <w:r>
        <w:t>":"string","</w:t>
      </w:r>
      <w:proofErr w:type="spellStart"/>
      <w:r>
        <w:t>errorMessage</w:t>
      </w:r>
      <w:proofErr w:type="spellEnd"/>
      <w:r>
        <w:t xml:space="preserve">":"not </w:t>
      </w:r>
      <w:proofErr w:type="spellStart"/>
      <w:r>
        <w:t>allowed","trace</w:t>
      </w:r>
      <w:proofErr w:type="spellEnd"/>
      <w:proofErr w:type="gramStart"/>
      <w:r>
        <w:t>":[</w:t>
      </w:r>
      <w:proofErr w:type="gramEnd"/>
      <w:r>
        <w:t>]}</w:t>
      </w:r>
    </w:p>
    <w:p w14:paraId="3DFB130F" w14:textId="77777777" w:rsidR="00487195" w:rsidRDefault="00487195" w:rsidP="00487195">
      <w:pPr>
        <w:pStyle w:val="NormalWeb"/>
      </w:pPr>
      <w:r>
        <w:t xml:space="preserve">Also </w:t>
      </w:r>
      <w:r>
        <w:rPr>
          <w:rStyle w:val="HTMLCode"/>
        </w:rPr>
        <w:t>index2.html</w:t>
      </w:r>
      <w:r>
        <w:t xml:space="preserve"> will no longer display dragons, which is what we would expect as no credentials are being passed in that version of the website.</w:t>
      </w:r>
    </w:p>
    <w:p w14:paraId="6416F14D" w14:textId="77777777" w:rsidR="00487195" w:rsidRDefault="00487195" w:rsidP="00487195">
      <w:pPr>
        <w:pStyle w:val="NormalWeb"/>
      </w:pPr>
      <w:r>
        <w:rPr>
          <w:rStyle w:val="Strong"/>
        </w:rPr>
        <w:t>Congrats</w:t>
      </w:r>
      <w:r>
        <w:t xml:space="preserve"> you have locked down your website to members of the site only. Mary will be happy!</w:t>
      </w:r>
    </w:p>
    <w:p w14:paraId="67D2966B" w14:textId="6E47DDBB" w:rsidR="00487195" w:rsidRDefault="00487195">
      <w:r>
        <w:br w:type="page"/>
      </w:r>
    </w:p>
    <w:p w14:paraId="2B5680B9" w14:textId="77777777" w:rsidR="00487195" w:rsidRDefault="00487195" w:rsidP="00487195">
      <w:pPr>
        <w:pStyle w:val="Heading2"/>
      </w:pPr>
      <w:r>
        <w:lastRenderedPageBreak/>
        <w:t>Exercise 6</w:t>
      </w:r>
    </w:p>
    <w:p w14:paraId="3094FE24" w14:textId="77777777" w:rsidR="00487195" w:rsidRDefault="00487195" w:rsidP="00487195">
      <w:pPr>
        <w:pStyle w:val="NormalWeb"/>
      </w:pPr>
      <w:r>
        <w:t>[</w:t>
      </w:r>
      <w:r>
        <w:rPr>
          <w:rStyle w:val="Emphasis"/>
        </w:rPr>
        <w:t>version_1.0.4</w:t>
      </w:r>
      <w:r>
        <w:t>]</w:t>
      </w:r>
    </w:p>
    <w:p w14:paraId="5EE6891D" w14:textId="77777777" w:rsidR="00487195" w:rsidRDefault="00487195" w:rsidP="00487195">
      <w:pPr>
        <w:pStyle w:val="Heading1"/>
      </w:pPr>
      <w:r>
        <w:t>Exercise: Secure Amazon DynamoDB using the AWS Software Development Kit (AWS SDK)</w:t>
      </w:r>
    </w:p>
    <w:p w14:paraId="4D26F5CD" w14:textId="77777777" w:rsidR="00487195" w:rsidRDefault="00487195" w:rsidP="00487195">
      <w:pPr>
        <w:pStyle w:val="Heading2"/>
      </w:pPr>
      <w:r>
        <w:t>Overview</w:t>
      </w:r>
    </w:p>
    <w:p w14:paraId="6AB09243"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learn how to apply the </w:t>
      </w:r>
      <w:r>
        <w:rPr>
          <w:u w:val="single"/>
        </w:rPr>
        <w:t>least privilege principle</w:t>
      </w:r>
      <w:r>
        <w:t xml:space="preserve"> to access DynamoDB and communicate with DynamoDB without going over the Internet. This exercise gives you hands-on experience with AWS Identity and Access Management and Amazon Virtual Private Cloud Gateway Endpoints. </w:t>
      </w:r>
    </w:p>
    <w:p w14:paraId="12E7F78C" w14:textId="77777777" w:rsidR="00487195" w:rsidRDefault="00487195" w:rsidP="00487195">
      <w:pPr>
        <w:pStyle w:val="Heading2"/>
      </w:pPr>
      <w:bookmarkStart w:id="82" w:name="header-n6"/>
      <w:bookmarkEnd w:id="82"/>
      <w:r>
        <w:t>Objectives</w:t>
      </w:r>
    </w:p>
    <w:p w14:paraId="68107C37" w14:textId="77777777" w:rsidR="00487195" w:rsidRDefault="00487195" w:rsidP="00487195">
      <w:pPr>
        <w:pStyle w:val="NormalWeb"/>
      </w:pPr>
      <w:r>
        <w:t>After completing this exercise, you will be able to:</w:t>
      </w:r>
    </w:p>
    <w:p w14:paraId="5B7A3953" w14:textId="77777777" w:rsidR="00487195" w:rsidRDefault="00487195" w:rsidP="00487195">
      <w:pPr>
        <w:numPr>
          <w:ilvl w:val="0"/>
          <w:numId w:val="82"/>
        </w:numPr>
        <w:spacing w:before="100" w:beforeAutospacing="1" w:after="100" w:afterAutospacing="1"/>
      </w:pPr>
      <w:r>
        <w:t>Create Fine-Grained Access Control IAM Policy Conditions for Amazon DynamoDB</w:t>
      </w:r>
    </w:p>
    <w:p w14:paraId="7AF5FBD7" w14:textId="77777777" w:rsidR="00487195" w:rsidRDefault="00487195" w:rsidP="00487195">
      <w:pPr>
        <w:numPr>
          <w:ilvl w:val="0"/>
          <w:numId w:val="82"/>
        </w:numPr>
        <w:spacing w:before="100" w:beforeAutospacing="1" w:after="100" w:afterAutospacing="1"/>
      </w:pPr>
      <w:r>
        <w:t>Move a Lambda function inside a VPC</w:t>
      </w:r>
    </w:p>
    <w:p w14:paraId="49CB6D60" w14:textId="77777777" w:rsidR="00487195" w:rsidRDefault="00487195" w:rsidP="00487195">
      <w:pPr>
        <w:numPr>
          <w:ilvl w:val="0"/>
          <w:numId w:val="82"/>
        </w:numPr>
        <w:spacing w:before="100" w:beforeAutospacing="1" w:after="100" w:afterAutospacing="1"/>
      </w:pPr>
      <w:r>
        <w:t>Create a VPC Gateway Endpoint for DynamoDB</w:t>
      </w:r>
    </w:p>
    <w:p w14:paraId="1C2FE8E6" w14:textId="77777777" w:rsidR="00487195" w:rsidRDefault="00487195" w:rsidP="00487195">
      <w:pPr>
        <w:pStyle w:val="Heading2"/>
      </w:pPr>
      <w:bookmarkStart w:id="83" w:name="header-n15"/>
      <w:bookmarkEnd w:id="83"/>
      <w:r>
        <w:t>Story continued</w:t>
      </w:r>
    </w:p>
    <w:p w14:paraId="75067E0B" w14:textId="77777777" w:rsidR="00487195" w:rsidRDefault="00487195" w:rsidP="00487195">
      <w:pPr>
        <w:pStyle w:val="NormalWeb"/>
      </w:pPr>
      <w:r>
        <w:t xml:space="preserve">Steve has just notified you that sensitive data will be stored in the </w:t>
      </w:r>
      <w:proofErr w:type="spellStart"/>
      <w:r>
        <w:rPr>
          <w:rStyle w:val="Emphasis"/>
        </w:rPr>
        <w:t>dragon_stats</w:t>
      </w:r>
      <w:proofErr w:type="spellEnd"/>
      <w:r>
        <w:t xml:space="preserve"> DynamoDB table. That sensitive data shouldn't be readable by the Lambda function as he's afraid that a malicious developer could change the code to read that sensitive data. He reviewed some of the IAM Policies that are applied to the IAM Role, </w:t>
      </w:r>
      <w:r>
        <w:rPr>
          <w:rStyle w:val="Emphasis"/>
        </w:rPr>
        <w:t>call-</w:t>
      </w:r>
      <w:proofErr w:type="spellStart"/>
      <w:r>
        <w:rPr>
          <w:rStyle w:val="Emphasis"/>
        </w:rPr>
        <w:t>dynamodb</w:t>
      </w:r>
      <w:proofErr w:type="spellEnd"/>
      <w:r>
        <w:rPr>
          <w:rStyle w:val="Emphasis"/>
        </w:rPr>
        <w:t>-role</w:t>
      </w:r>
      <w:r>
        <w:t xml:space="preserve">, used by the Lambda function that runs your code and found out that they are too permissive. </w:t>
      </w:r>
    </w:p>
    <w:p w14:paraId="151E5892" w14:textId="77777777" w:rsidR="00487195" w:rsidRDefault="00487195" w:rsidP="00487195">
      <w:pPr>
        <w:pStyle w:val="NormalWeb"/>
      </w:pPr>
      <w:r>
        <w:t>He wants you to follow the least privilege principle mandated by the Security Team and only allows:</w:t>
      </w:r>
    </w:p>
    <w:p w14:paraId="48389428" w14:textId="77777777" w:rsidR="00487195" w:rsidRDefault="00487195" w:rsidP="00487195">
      <w:pPr>
        <w:numPr>
          <w:ilvl w:val="0"/>
          <w:numId w:val="83"/>
        </w:numPr>
        <w:spacing w:before="100" w:beforeAutospacing="1" w:after="100" w:afterAutospacing="1"/>
      </w:pPr>
      <w:r>
        <w:t>specific actions executed by the application</w:t>
      </w:r>
    </w:p>
    <w:p w14:paraId="3D98A86F" w14:textId="77777777" w:rsidR="00487195" w:rsidRDefault="00487195" w:rsidP="00487195">
      <w:pPr>
        <w:numPr>
          <w:ilvl w:val="0"/>
          <w:numId w:val="83"/>
        </w:numPr>
        <w:spacing w:before="100" w:beforeAutospacing="1" w:after="100" w:afterAutospacing="1"/>
      </w:pPr>
      <w:r>
        <w:t>querying for specific attributes required by the application</w:t>
      </w:r>
    </w:p>
    <w:p w14:paraId="2482855D" w14:textId="77777777" w:rsidR="00487195" w:rsidRDefault="00487195" w:rsidP="00487195">
      <w:pPr>
        <w:pStyle w:val="NormalWeb"/>
      </w:pPr>
      <w:r>
        <w:t xml:space="preserve">As you know which action types and attributes are used in your application, he thought it would make more sense to leave this task to you. </w:t>
      </w:r>
      <w:proofErr w:type="gramStart"/>
      <w:r>
        <w:t>So</w:t>
      </w:r>
      <w:proofErr w:type="gramEnd"/>
      <w:r>
        <w:t xml:space="preserve"> you will need to read the code to find that data and create the most Fine-Grained IAM Policy you can without breaking the application.</w:t>
      </w:r>
    </w:p>
    <w:p w14:paraId="3E430EDC" w14:textId="77777777" w:rsidR="00487195" w:rsidRDefault="00487195" w:rsidP="00487195">
      <w:pPr>
        <w:pStyle w:val="NormalWeb"/>
      </w:pPr>
      <w:r>
        <w:t xml:space="preserve">He also wants you to move the Lambda function inside of a Virtual Private Cloud (VPC) that doesn't permit any access to the Internet. He mentioned that the reason for doing that is because another developer is working on a feature that will only be available inside the VPC. As you know, DynamoDB is available over the Internet and that's what you have been using </w:t>
      </w:r>
      <w:r>
        <w:lastRenderedPageBreak/>
        <w:t xml:space="preserve">so far. </w:t>
      </w:r>
      <w:proofErr w:type="gramStart"/>
      <w:r>
        <w:t>So</w:t>
      </w:r>
      <w:proofErr w:type="gramEnd"/>
      <w:r>
        <w:t xml:space="preserve"> he asked you to find a way for the Lambda function to communicate to DynamoDB from within the VPC without going over the Internet. That's when you remembered about VPC Gateway Endpoints. It's a good time to implement this while the Lambda function isn't in production.</w:t>
      </w:r>
    </w:p>
    <w:p w14:paraId="2D9DF21A" w14:textId="77777777" w:rsidR="00487195" w:rsidRDefault="00487195" w:rsidP="00487195">
      <w:pPr>
        <w:pStyle w:val="Heading2"/>
      </w:pPr>
      <w:r>
        <w:t>Prepare the exercise</w:t>
      </w:r>
    </w:p>
    <w:p w14:paraId="1F5DA3AB" w14:textId="77777777" w:rsidR="00487195" w:rsidRDefault="00487195" w:rsidP="00487195">
      <w:pPr>
        <w:pStyle w:val="NormalWeb"/>
      </w:pPr>
      <w:r>
        <w:t>Before you can start this exercise, you need to import some files and install some tools in the AWS Cloud9 environment that you have created.</w:t>
      </w:r>
    </w:p>
    <w:p w14:paraId="665C90E4" w14:textId="77777777" w:rsidR="00487195" w:rsidRDefault="00487195" w:rsidP="00487195">
      <w:pPr>
        <w:pStyle w:val="NormalWeb"/>
        <w:numPr>
          <w:ilvl w:val="0"/>
          <w:numId w:val="84"/>
        </w:numPr>
      </w:pPr>
      <w:r>
        <w:t xml:space="preserve">From the AWS Management Console, go to the </w:t>
      </w:r>
      <w:r>
        <w:rPr>
          <w:rStyle w:val="Strong"/>
        </w:rPr>
        <w:t>Services</w:t>
      </w:r>
      <w:r>
        <w:t xml:space="preserve"> menu and choose </w:t>
      </w:r>
      <w:r>
        <w:rPr>
          <w:rStyle w:val="Strong"/>
        </w:rPr>
        <w:t>Cloud9</w:t>
      </w:r>
      <w:r>
        <w:t>.</w:t>
      </w:r>
    </w:p>
    <w:p w14:paraId="082F5665" w14:textId="77777777" w:rsidR="00487195" w:rsidRDefault="00487195" w:rsidP="00487195">
      <w:pPr>
        <w:pStyle w:val="NormalWeb"/>
        <w:numPr>
          <w:ilvl w:val="0"/>
          <w:numId w:val="84"/>
        </w:numPr>
      </w:pPr>
      <w:r>
        <w:t xml:space="preserve">Choose </w:t>
      </w:r>
      <w:r>
        <w:rPr>
          <w:rStyle w:val="Strong"/>
        </w:rPr>
        <w:t>Open IDE</w:t>
      </w:r>
      <w:r>
        <w:t xml:space="preserve"> to open the AWS Cloud9 environment. Close down any tabs you are not using and collapse any inactive folders.</w:t>
      </w:r>
    </w:p>
    <w:p w14:paraId="1B1212D2" w14:textId="77777777" w:rsidR="00487195" w:rsidRDefault="00487195" w:rsidP="00487195">
      <w:pPr>
        <w:pStyle w:val="NormalWeb"/>
        <w:numPr>
          <w:ilvl w:val="0"/>
          <w:numId w:val="84"/>
        </w:numPr>
      </w:pPr>
      <w:r>
        <w:t>Ensure you are in the base path in your Cloud9 terminal.</w:t>
      </w:r>
    </w:p>
    <w:p w14:paraId="1F68C9A0" w14:textId="77777777" w:rsidR="00487195" w:rsidRDefault="00487195" w:rsidP="00487195">
      <w:pPr>
        <w:pStyle w:val="HTMLPreformatted"/>
        <w:numPr>
          <w:ilvl w:val="0"/>
          <w:numId w:val="84"/>
        </w:numPr>
        <w:tabs>
          <w:tab w:val="clear" w:pos="720"/>
        </w:tabs>
      </w:pPr>
      <w:r>
        <w:rPr>
          <w:rStyle w:val="cm-builtin"/>
        </w:rPr>
        <w:t>cd</w:t>
      </w:r>
      <w:r>
        <w:t xml:space="preserve"> /home/ec2-user/environment</w:t>
      </w:r>
    </w:p>
    <w:p w14:paraId="120BAF9B" w14:textId="77777777" w:rsidR="00487195" w:rsidRDefault="00487195" w:rsidP="00487195">
      <w:pPr>
        <w:pStyle w:val="NormalWeb"/>
        <w:numPr>
          <w:ilvl w:val="0"/>
          <w:numId w:val="84"/>
        </w:numPr>
      </w:pPr>
      <w:r>
        <w:t xml:space="preserve">Install the </w:t>
      </w:r>
      <w:proofErr w:type="spellStart"/>
      <w:r>
        <w:rPr>
          <w:rStyle w:val="Strong"/>
        </w:rPr>
        <w:t>jq</w:t>
      </w:r>
      <w:proofErr w:type="spellEnd"/>
      <w:r>
        <w:t xml:space="preserve"> package, run the following command</w:t>
      </w:r>
    </w:p>
    <w:p w14:paraId="655C94CA" w14:textId="77777777" w:rsidR="00487195" w:rsidRDefault="00487195" w:rsidP="00487195">
      <w:pPr>
        <w:pStyle w:val="HTMLPreformatted"/>
        <w:ind w:left="720"/>
      </w:pPr>
      <w:proofErr w:type="spellStart"/>
      <w:r>
        <w:rPr>
          <w:rStyle w:val="cm-builtin"/>
        </w:rPr>
        <w:t>sudo</w:t>
      </w:r>
      <w:proofErr w:type="spellEnd"/>
      <w:r>
        <w:t xml:space="preserve"> yum install </w:t>
      </w:r>
      <w:proofErr w:type="spellStart"/>
      <w:r>
        <w:t>jq</w:t>
      </w:r>
      <w:proofErr w:type="spellEnd"/>
    </w:p>
    <w:p w14:paraId="2BC4EE2A" w14:textId="77777777" w:rsidR="00487195" w:rsidRDefault="00487195" w:rsidP="00487195">
      <w:pPr>
        <w:pStyle w:val="HTMLPreformatted"/>
        <w:ind w:left="720"/>
      </w:pPr>
      <w:r>
        <w:rPr>
          <w:rStyle w:val="cm-comment"/>
        </w:rPr>
        <w:t># if it says is this ok, select y (for yes)</w:t>
      </w:r>
    </w:p>
    <w:p w14:paraId="3CF1807F" w14:textId="77777777" w:rsidR="00487195" w:rsidRDefault="00487195" w:rsidP="00487195">
      <w:pPr>
        <w:pStyle w:val="NormalWeb"/>
        <w:numPr>
          <w:ilvl w:val="0"/>
          <w:numId w:val="84"/>
        </w:numPr>
      </w:pPr>
      <w:r>
        <w:t xml:space="preserve">To get the files that will be used for this exercise, go to the Cloud 9 </w:t>
      </w:r>
      <w:r>
        <w:rPr>
          <w:rStyle w:val="Strong"/>
        </w:rPr>
        <w:t>bash terminal</w:t>
      </w:r>
      <w:r>
        <w:t xml:space="preserve"> and run the following </w:t>
      </w:r>
      <w:proofErr w:type="spellStart"/>
      <w:r>
        <w:rPr>
          <w:rStyle w:val="HTMLCode"/>
        </w:rPr>
        <w:t>wget</w:t>
      </w:r>
      <w:proofErr w:type="spellEnd"/>
      <w:r>
        <w:t xml:space="preserve"> command:</w:t>
      </w:r>
    </w:p>
    <w:p w14:paraId="17DB6DAB" w14:textId="77777777" w:rsidR="00487195" w:rsidRDefault="00487195" w:rsidP="00487195">
      <w:pPr>
        <w:pStyle w:val="HTMLPreformatted"/>
        <w:ind w:left="720"/>
      </w:pPr>
      <w:proofErr w:type="spellStart"/>
      <w:r>
        <w:rPr>
          <w:rStyle w:val="cm-builtin"/>
        </w:rPr>
        <w:t>wget</w:t>
      </w:r>
      <w:proofErr w:type="spellEnd"/>
      <w:r>
        <w:t xml:space="preserve"> https://s3.amazonaws.com/awsu-hosting/edx_dynamo/c9/dynamo-secure/lab6.zip </w:t>
      </w:r>
      <w:r>
        <w:rPr>
          <w:rStyle w:val="cm-attribute"/>
        </w:rPr>
        <w:t>-P</w:t>
      </w:r>
      <w:r>
        <w:t xml:space="preserve"> /home/ec2-user/environment</w:t>
      </w:r>
    </w:p>
    <w:p w14:paraId="580AF151" w14:textId="77777777" w:rsidR="00487195" w:rsidRDefault="00487195" w:rsidP="00487195">
      <w:pPr>
        <w:pStyle w:val="NormalWeb"/>
        <w:ind w:left="720"/>
      </w:pPr>
      <w:r>
        <w:t xml:space="preserve">You should also see that a root folder called </w:t>
      </w:r>
      <w:proofErr w:type="spellStart"/>
      <w:r>
        <w:rPr>
          <w:rStyle w:val="Strong"/>
        </w:rPr>
        <w:t>dynamolab</w:t>
      </w:r>
      <w:proofErr w:type="spellEnd"/>
      <w:r>
        <w:t xml:space="preserve"> with a </w:t>
      </w:r>
      <w:r>
        <w:rPr>
          <w:rStyle w:val="HTMLCode"/>
        </w:rPr>
        <w:t>lab6.zip</w:t>
      </w:r>
      <w:r>
        <w:t xml:space="preserve"> file has been downloaded and added to your AWS Cloud9 filesystem (on the top left).</w:t>
      </w:r>
    </w:p>
    <w:p w14:paraId="36D8931B" w14:textId="77777777" w:rsidR="00487195" w:rsidRDefault="00487195" w:rsidP="00487195">
      <w:pPr>
        <w:pStyle w:val="NormalWeb"/>
        <w:numPr>
          <w:ilvl w:val="0"/>
          <w:numId w:val="84"/>
        </w:numPr>
      </w:pPr>
      <w:r>
        <w:t>To unzip the lab6.zip file, run the following command:</w:t>
      </w:r>
    </w:p>
    <w:p w14:paraId="2D90551E" w14:textId="77777777" w:rsidR="00487195" w:rsidRDefault="00487195" w:rsidP="00487195">
      <w:pPr>
        <w:pStyle w:val="HTMLPreformatted"/>
        <w:ind w:left="720"/>
      </w:pPr>
      <w:r>
        <w:t>unzip lab6.zip</w:t>
      </w:r>
    </w:p>
    <w:p w14:paraId="151E1F5E" w14:textId="77777777" w:rsidR="00487195" w:rsidRDefault="00487195" w:rsidP="00487195">
      <w:pPr>
        <w:pStyle w:val="NormalWeb"/>
        <w:ind w:left="720"/>
      </w:pPr>
      <w:r>
        <w:t>In your Cloud9 filesystem, you should see a lab6 folder.</w:t>
      </w:r>
    </w:p>
    <w:p w14:paraId="3FA606DB" w14:textId="77777777" w:rsidR="00487195" w:rsidRDefault="00487195" w:rsidP="00487195">
      <w:pPr>
        <w:pStyle w:val="NormalWeb"/>
        <w:numPr>
          <w:ilvl w:val="0"/>
          <w:numId w:val="84"/>
        </w:numPr>
      </w:pPr>
      <w:r>
        <w:t>To keep things clean, run the following commands to remove the zip:</w:t>
      </w:r>
    </w:p>
    <w:p w14:paraId="5F61D1C1" w14:textId="77777777" w:rsidR="00487195" w:rsidRDefault="00487195" w:rsidP="00487195">
      <w:pPr>
        <w:pStyle w:val="HTMLPreformatted"/>
        <w:ind w:left="720"/>
      </w:pPr>
      <w:r>
        <w:rPr>
          <w:rStyle w:val="cm-builtin"/>
        </w:rPr>
        <w:t>rm</w:t>
      </w:r>
      <w:r>
        <w:t xml:space="preserve"> lab6.zip</w:t>
      </w:r>
    </w:p>
    <w:p w14:paraId="46B8BCEB" w14:textId="77777777" w:rsidR="00487195" w:rsidRDefault="00487195" w:rsidP="00487195">
      <w:pPr>
        <w:pStyle w:val="HTMLPreformatted"/>
        <w:ind w:left="720"/>
      </w:pPr>
      <w:r>
        <w:rPr>
          <w:rStyle w:val="cm-builtin"/>
        </w:rPr>
        <w:t>cd</w:t>
      </w:r>
      <w:r>
        <w:t xml:space="preserve"> lab6</w:t>
      </w:r>
    </w:p>
    <w:p w14:paraId="38345B1D" w14:textId="77777777" w:rsidR="00487195" w:rsidRDefault="00487195" w:rsidP="00487195">
      <w:pPr>
        <w:pStyle w:val="HTMLPreformatted"/>
        <w:ind w:left="720"/>
      </w:pPr>
      <w:r>
        <w:rPr>
          <w:rStyle w:val="cm-builtin"/>
        </w:rPr>
        <w:t>echo</w:t>
      </w:r>
      <w:r>
        <w:t xml:space="preserve"> </w:t>
      </w:r>
      <w:r>
        <w:rPr>
          <w:rStyle w:val="cm-string"/>
        </w:rPr>
        <w:t>"done"</w:t>
      </w:r>
    </w:p>
    <w:p w14:paraId="4B9835E9" w14:textId="77777777" w:rsidR="00487195" w:rsidRDefault="00487195" w:rsidP="00487195">
      <w:pPr>
        <w:pStyle w:val="Heading2"/>
      </w:pPr>
      <w:bookmarkStart w:id="84" w:name="header-n50"/>
      <w:bookmarkEnd w:id="84"/>
      <w:r>
        <w:t>Step 1: Create a new IAM Policy and Role</w:t>
      </w:r>
    </w:p>
    <w:p w14:paraId="29590556" w14:textId="77777777" w:rsidR="00487195" w:rsidRDefault="00487195" w:rsidP="00487195">
      <w:pPr>
        <w:pStyle w:val="NormalWeb"/>
      </w:pPr>
      <w:r>
        <w:t xml:space="preserve">The current IAM Role associated to the </w:t>
      </w:r>
      <w:proofErr w:type="spellStart"/>
      <w:r>
        <w:rPr>
          <w:rStyle w:val="Strong"/>
        </w:rPr>
        <w:t>DragonSearch</w:t>
      </w:r>
      <w:proofErr w:type="spellEnd"/>
      <w:r>
        <w:t xml:space="preserve"> Lambda function may end up being used by more than one function. To ensure that the other functions continue to work, you will create a specific IAM Role just for this Lambda function.</w:t>
      </w:r>
    </w:p>
    <w:p w14:paraId="572E77FA" w14:textId="77777777" w:rsidR="00487195" w:rsidRDefault="00487195" w:rsidP="00487195">
      <w:pPr>
        <w:pStyle w:val="NormalWeb"/>
      </w:pPr>
      <w:r>
        <w:t>You will start with creating your own IAM Policy using generic statements using the Visual Policy Editor and look at the JSON code.</w:t>
      </w:r>
    </w:p>
    <w:p w14:paraId="2CBD9374" w14:textId="77777777" w:rsidR="00487195" w:rsidRDefault="00487195" w:rsidP="00487195">
      <w:pPr>
        <w:pStyle w:val="NormalWeb"/>
      </w:pPr>
      <w:r>
        <w:lastRenderedPageBreak/>
        <w:t xml:space="preserve">You will then create the new Role and associate your IAM Policy and the </w:t>
      </w:r>
      <w:proofErr w:type="spellStart"/>
      <w:r>
        <w:rPr>
          <w:rStyle w:val="Strong"/>
        </w:rPr>
        <w:t>AWSLambdaVPCAccessExecutionRole</w:t>
      </w:r>
      <w:proofErr w:type="spellEnd"/>
      <w:r>
        <w:t xml:space="preserve"> AWS managed Policy. The </w:t>
      </w:r>
      <w:proofErr w:type="spellStart"/>
      <w:r>
        <w:rPr>
          <w:rStyle w:val="Emphasis"/>
        </w:rPr>
        <w:t>AWSLambdaVPCAccessExecutionRole</w:t>
      </w:r>
      <w:proofErr w:type="spellEnd"/>
      <w:r>
        <w:t xml:space="preserve"> Policy will be used later in this exercise to allow Lambda to run inside your VPC.</w:t>
      </w:r>
    </w:p>
    <w:p w14:paraId="7FCE969D" w14:textId="77777777" w:rsidR="00487195" w:rsidRDefault="00487195" w:rsidP="00487195">
      <w:pPr>
        <w:pStyle w:val="NormalWeb"/>
      </w:pPr>
      <w:r>
        <w:t xml:space="preserve">Finally, you will modify the </w:t>
      </w:r>
      <w:proofErr w:type="spellStart"/>
      <w:r>
        <w:rPr>
          <w:rStyle w:val="Strong"/>
        </w:rPr>
        <w:t>DragonSearch</w:t>
      </w:r>
      <w:proofErr w:type="spellEnd"/>
      <w:r>
        <w:t xml:space="preserve"> Lambda function to use your new Role and test it before moving to the next step.</w:t>
      </w:r>
    </w:p>
    <w:p w14:paraId="3374FE32" w14:textId="77777777" w:rsidR="00487195" w:rsidRDefault="00487195" w:rsidP="00487195">
      <w:pPr>
        <w:pStyle w:val="Heading3"/>
      </w:pPr>
      <w:r>
        <w:t>Step 1A): Create new Policy</w:t>
      </w:r>
    </w:p>
    <w:p w14:paraId="2A489311" w14:textId="77777777" w:rsidR="00487195" w:rsidRDefault="00487195" w:rsidP="00487195">
      <w:pPr>
        <w:numPr>
          <w:ilvl w:val="0"/>
          <w:numId w:val="85"/>
        </w:numPr>
        <w:spacing w:before="100" w:beforeAutospacing="1" w:after="100" w:afterAutospacing="1"/>
      </w:pPr>
      <w:r>
        <w:t xml:space="preserve">From </w:t>
      </w:r>
      <w:r>
        <w:rPr>
          <w:rStyle w:val="Strong"/>
        </w:rPr>
        <w:t>Cloud9</w:t>
      </w:r>
      <w:r>
        <w:t xml:space="preserve">, click the </w:t>
      </w:r>
      <w:r>
        <w:rPr>
          <w:rStyle w:val="Strong"/>
        </w:rPr>
        <w:t>AWS Cloud9</w:t>
      </w:r>
      <w:r>
        <w:t xml:space="preserve"> button next to File.</w:t>
      </w:r>
    </w:p>
    <w:p w14:paraId="3D3EB0EB" w14:textId="77777777" w:rsidR="00487195" w:rsidRDefault="00487195" w:rsidP="00487195">
      <w:pPr>
        <w:numPr>
          <w:ilvl w:val="0"/>
          <w:numId w:val="85"/>
        </w:numPr>
        <w:spacing w:before="100" w:beforeAutospacing="1" w:after="100" w:afterAutospacing="1"/>
      </w:pPr>
      <w:r>
        <w:t xml:space="preserve">Select </w:t>
      </w:r>
      <w:r>
        <w:rPr>
          <w:rStyle w:val="Strong"/>
        </w:rPr>
        <w:t xml:space="preserve">Go </w:t>
      </w:r>
      <w:proofErr w:type="gramStart"/>
      <w:r>
        <w:rPr>
          <w:rStyle w:val="Strong"/>
        </w:rPr>
        <w:t>To</w:t>
      </w:r>
      <w:proofErr w:type="gramEnd"/>
      <w:r>
        <w:rPr>
          <w:rStyle w:val="Strong"/>
        </w:rPr>
        <w:t xml:space="preserve"> Your Dashboard</w:t>
      </w:r>
      <w:r>
        <w:t>.</w:t>
      </w:r>
    </w:p>
    <w:p w14:paraId="2915F4A0" w14:textId="77777777" w:rsidR="00487195" w:rsidRDefault="00487195" w:rsidP="00487195">
      <w:pPr>
        <w:numPr>
          <w:ilvl w:val="0"/>
          <w:numId w:val="85"/>
        </w:numPr>
        <w:spacing w:before="100" w:beforeAutospacing="1" w:after="100" w:afterAutospacing="1"/>
      </w:pPr>
      <w:r>
        <w:t xml:space="preserve">Click on the </w:t>
      </w:r>
      <w:r>
        <w:rPr>
          <w:rStyle w:val="Strong"/>
        </w:rPr>
        <w:t>Services</w:t>
      </w:r>
      <w:r>
        <w:t xml:space="preserve"> menu and choose </w:t>
      </w:r>
      <w:r>
        <w:rPr>
          <w:rStyle w:val="Strong"/>
        </w:rPr>
        <w:t>IAM</w:t>
      </w:r>
      <w:r>
        <w:t>.</w:t>
      </w:r>
    </w:p>
    <w:p w14:paraId="4A565C04" w14:textId="77777777" w:rsidR="00487195" w:rsidRDefault="00487195" w:rsidP="00487195">
      <w:pPr>
        <w:numPr>
          <w:ilvl w:val="0"/>
          <w:numId w:val="85"/>
        </w:numPr>
        <w:spacing w:before="100" w:beforeAutospacing="1" w:after="100" w:afterAutospacing="1"/>
      </w:pPr>
      <w:r>
        <w:t xml:space="preserve">Click on the </w:t>
      </w:r>
      <w:r>
        <w:rPr>
          <w:rStyle w:val="Strong"/>
        </w:rPr>
        <w:t>Policies</w:t>
      </w:r>
      <w:r>
        <w:t xml:space="preserve"> link from the left side menu.</w:t>
      </w:r>
    </w:p>
    <w:p w14:paraId="6E14E0A3" w14:textId="77777777" w:rsidR="00487195" w:rsidRDefault="00487195" w:rsidP="00487195">
      <w:pPr>
        <w:numPr>
          <w:ilvl w:val="0"/>
          <w:numId w:val="85"/>
        </w:numPr>
        <w:spacing w:before="100" w:beforeAutospacing="1" w:after="100" w:afterAutospacing="1"/>
      </w:pPr>
      <w:r>
        <w:t xml:space="preserve">Click on the </w:t>
      </w:r>
      <w:r>
        <w:rPr>
          <w:rStyle w:val="Strong"/>
        </w:rPr>
        <w:t>Create policy</w:t>
      </w:r>
      <w:r>
        <w:t xml:space="preserve"> button.</w:t>
      </w:r>
    </w:p>
    <w:p w14:paraId="31FACF97" w14:textId="77777777" w:rsidR="00487195" w:rsidRDefault="00487195" w:rsidP="00487195">
      <w:pPr>
        <w:numPr>
          <w:ilvl w:val="0"/>
          <w:numId w:val="85"/>
        </w:numPr>
        <w:spacing w:before="100" w:beforeAutospacing="1" w:after="100" w:afterAutospacing="1"/>
      </w:pPr>
      <w:r>
        <w:t xml:space="preserve">Click on the </w:t>
      </w:r>
      <w:r>
        <w:rPr>
          <w:rStyle w:val="Strong"/>
        </w:rPr>
        <w:t>Choose a service</w:t>
      </w:r>
      <w:r>
        <w:t xml:space="preserve"> link to expand it.</w:t>
      </w:r>
    </w:p>
    <w:p w14:paraId="7DFAAFCA" w14:textId="77777777" w:rsidR="00487195" w:rsidRDefault="00487195" w:rsidP="00487195">
      <w:pPr>
        <w:numPr>
          <w:ilvl w:val="0"/>
          <w:numId w:val="85"/>
        </w:numPr>
        <w:spacing w:before="100" w:beforeAutospacing="1" w:after="100" w:afterAutospacing="1"/>
      </w:pPr>
      <w:r>
        <w:t xml:space="preserve">In the </w:t>
      </w:r>
      <w:r>
        <w:rPr>
          <w:rStyle w:val="Strong"/>
        </w:rPr>
        <w:t>Find a service</w:t>
      </w:r>
      <w:r>
        <w:t xml:space="preserve"> bar, input </w:t>
      </w:r>
      <w:r>
        <w:rPr>
          <w:rStyle w:val="HTMLCode"/>
          <w:rFonts w:eastAsiaTheme="minorHAnsi"/>
        </w:rPr>
        <w:t>DynamoDB</w:t>
      </w:r>
      <w:r>
        <w:t>.</w:t>
      </w:r>
    </w:p>
    <w:p w14:paraId="1536D3B8" w14:textId="77777777" w:rsidR="00487195" w:rsidRDefault="00487195" w:rsidP="00487195">
      <w:pPr>
        <w:numPr>
          <w:ilvl w:val="0"/>
          <w:numId w:val="85"/>
        </w:numPr>
        <w:spacing w:before="100" w:beforeAutospacing="1" w:after="100" w:afterAutospacing="1"/>
      </w:pPr>
      <w:r>
        <w:t xml:space="preserve">Click on the </w:t>
      </w:r>
      <w:r>
        <w:rPr>
          <w:rStyle w:val="Strong"/>
        </w:rPr>
        <w:t>DynamoDB</w:t>
      </w:r>
      <w:r>
        <w:t xml:space="preserve"> link to select it.</w:t>
      </w:r>
    </w:p>
    <w:p w14:paraId="7364ECB8" w14:textId="77777777" w:rsidR="00487195" w:rsidRDefault="00487195" w:rsidP="00487195">
      <w:pPr>
        <w:numPr>
          <w:ilvl w:val="0"/>
          <w:numId w:val="85"/>
        </w:numPr>
        <w:spacing w:before="100" w:beforeAutospacing="1" w:after="100" w:afterAutospacing="1"/>
      </w:pPr>
      <w:r>
        <w:t xml:space="preserve">In the </w:t>
      </w:r>
      <w:r>
        <w:rPr>
          <w:rStyle w:val="Strong"/>
        </w:rPr>
        <w:t>Actions</w:t>
      </w:r>
      <w:r>
        <w:t xml:space="preserve"> section, click the checkbox next to </w:t>
      </w:r>
      <w:r>
        <w:rPr>
          <w:rStyle w:val="Strong"/>
        </w:rPr>
        <w:t>All DynamoDB actions</w:t>
      </w:r>
      <w:r>
        <w:t>.</w:t>
      </w:r>
    </w:p>
    <w:p w14:paraId="01DA3580" w14:textId="77777777" w:rsidR="00487195" w:rsidRDefault="00487195" w:rsidP="00487195">
      <w:pPr>
        <w:numPr>
          <w:ilvl w:val="0"/>
          <w:numId w:val="85"/>
        </w:numPr>
        <w:spacing w:before="100" w:beforeAutospacing="1" w:after="100" w:afterAutospacing="1"/>
      </w:pPr>
      <w:r>
        <w:t xml:space="preserve">Click on the </w:t>
      </w:r>
      <w:r>
        <w:rPr>
          <w:rStyle w:val="Strong"/>
        </w:rPr>
        <w:t>Resources</w:t>
      </w:r>
      <w:r>
        <w:t xml:space="preserve"> section to expand it.</w:t>
      </w:r>
    </w:p>
    <w:p w14:paraId="2B431D48" w14:textId="77777777" w:rsidR="00487195" w:rsidRDefault="00487195" w:rsidP="00487195">
      <w:pPr>
        <w:numPr>
          <w:ilvl w:val="0"/>
          <w:numId w:val="85"/>
        </w:numPr>
        <w:spacing w:before="100" w:beforeAutospacing="1" w:after="100" w:afterAutospacing="1"/>
      </w:pPr>
      <w:r>
        <w:t xml:space="preserve">Select the radio button next to </w:t>
      </w:r>
      <w:r>
        <w:rPr>
          <w:rStyle w:val="Strong"/>
        </w:rPr>
        <w:t>All resources</w:t>
      </w:r>
      <w:r>
        <w:t>.</w:t>
      </w:r>
    </w:p>
    <w:p w14:paraId="48C72C53" w14:textId="77777777" w:rsidR="00487195" w:rsidRDefault="00487195" w:rsidP="00487195">
      <w:pPr>
        <w:numPr>
          <w:ilvl w:val="0"/>
          <w:numId w:val="85"/>
        </w:numPr>
        <w:spacing w:before="100" w:beforeAutospacing="1" w:after="100" w:afterAutospacing="1"/>
      </w:pPr>
      <w:r>
        <w:t xml:space="preserve">Click on the </w:t>
      </w:r>
      <w:r>
        <w:rPr>
          <w:rStyle w:val="Strong"/>
        </w:rPr>
        <w:t>Review policy</w:t>
      </w:r>
      <w:r>
        <w:t xml:space="preserve"> button.</w:t>
      </w:r>
    </w:p>
    <w:p w14:paraId="1BFC3C7A" w14:textId="77777777" w:rsidR="00487195" w:rsidRDefault="00487195" w:rsidP="00487195">
      <w:pPr>
        <w:numPr>
          <w:ilvl w:val="0"/>
          <w:numId w:val="85"/>
        </w:numPr>
        <w:spacing w:before="100" w:beforeAutospacing="1" w:after="100" w:afterAutospacing="1"/>
      </w:pPr>
      <w:r>
        <w:t xml:space="preserve">In the </w:t>
      </w:r>
      <w:r>
        <w:rPr>
          <w:rStyle w:val="Strong"/>
        </w:rPr>
        <w:t>Name</w:t>
      </w:r>
      <w:r>
        <w:t xml:space="preserve"> field, input </w:t>
      </w:r>
      <w:proofErr w:type="spellStart"/>
      <w:r>
        <w:rPr>
          <w:rStyle w:val="HTMLCode"/>
          <w:rFonts w:eastAsiaTheme="minorHAnsi"/>
        </w:rPr>
        <w:t>edx</w:t>
      </w:r>
      <w:proofErr w:type="spellEnd"/>
      <w:r>
        <w:rPr>
          <w:rStyle w:val="HTMLCode"/>
          <w:rFonts w:eastAsiaTheme="minorHAnsi"/>
        </w:rPr>
        <w:t>-ddb-</w:t>
      </w:r>
      <w:proofErr w:type="spellStart"/>
      <w:r>
        <w:rPr>
          <w:rStyle w:val="HTMLCode"/>
          <w:rFonts w:eastAsiaTheme="minorHAnsi"/>
        </w:rPr>
        <w:t>dragonsearch</w:t>
      </w:r>
      <w:proofErr w:type="spellEnd"/>
      <w:r>
        <w:rPr>
          <w:rStyle w:val="HTMLCode"/>
          <w:rFonts w:eastAsiaTheme="minorHAnsi"/>
        </w:rPr>
        <w:t>-policy</w:t>
      </w:r>
      <w:r>
        <w:t>.</w:t>
      </w:r>
    </w:p>
    <w:p w14:paraId="36A8E35F" w14:textId="77777777" w:rsidR="00487195" w:rsidRDefault="00487195" w:rsidP="00487195">
      <w:pPr>
        <w:numPr>
          <w:ilvl w:val="0"/>
          <w:numId w:val="85"/>
        </w:numPr>
        <w:spacing w:before="100" w:beforeAutospacing="1" w:after="100" w:afterAutospacing="1"/>
      </w:pPr>
      <w:r>
        <w:t xml:space="preserve">Click on the </w:t>
      </w:r>
      <w:r>
        <w:rPr>
          <w:rStyle w:val="Strong"/>
        </w:rPr>
        <w:t>Create policy</w:t>
      </w:r>
      <w:r>
        <w:t xml:space="preserve"> button.</w:t>
      </w:r>
    </w:p>
    <w:p w14:paraId="08277F31" w14:textId="77777777" w:rsidR="00487195" w:rsidRDefault="00487195" w:rsidP="00487195">
      <w:pPr>
        <w:pStyle w:val="Heading3"/>
      </w:pPr>
      <w:bookmarkStart w:id="85" w:name="header-n85"/>
      <w:bookmarkEnd w:id="85"/>
      <w:r>
        <w:t>Step 1B): Create new Role</w:t>
      </w:r>
    </w:p>
    <w:p w14:paraId="6E473FCF" w14:textId="77777777" w:rsidR="00487195" w:rsidRDefault="00487195" w:rsidP="00487195">
      <w:pPr>
        <w:numPr>
          <w:ilvl w:val="0"/>
          <w:numId w:val="86"/>
        </w:numPr>
        <w:spacing w:before="100" w:beforeAutospacing="1" w:after="100" w:afterAutospacing="1"/>
      </w:pPr>
      <w:r>
        <w:t xml:space="preserve">Click on the </w:t>
      </w:r>
      <w:r>
        <w:rPr>
          <w:rStyle w:val="Strong"/>
        </w:rPr>
        <w:t>Roles</w:t>
      </w:r>
      <w:r>
        <w:t xml:space="preserve"> link from the left side menu.</w:t>
      </w:r>
    </w:p>
    <w:p w14:paraId="3E67CD34" w14:textId="77777777" w:rsidR="00487195" w:rsidRDefault="00487195" w:rsidP="00487195">
      <w:pPr>
        <w:numPr>
          <w:ilvl w:val="0"/>
          <w:numId w:val="86"/>
        </w:numPr>
        <w:spacing w:before="100" w:beforeAutospacing="1" w:after="100" w:afterAutospacing="1"/>
      </w:pPr>
      <w:r>
        <w:t xml:space="preserve">Click on the </w:t>
      </w:r>
      <w:r>
        <w:rPr>
          <w:rStyle w:val="Strong"/>
        </w:rPr>
        <w:t>Create role</w:t>
      </w:r>
      <w:r>
        <w:t xml:space="preserve"> button.</w:t>
      </w:r>
    </w:p>
    <w:p w14:paraId="2F381809" w14:textId="77777777" w:rsidR="00487195" w:rsidRDefault="00487195" w:rsidP="00487195">
      <w:pPr>
        <w:numPr>
          <w:ilvl w:val="0"/>
          <w:numId w:val="86"/>
        </w:numPr>
        <w:spacing w:before="100" w:beforeAutospacing="1" w:after="100" w:afterAutospacing="1"/>
      </w:pPr>
      <w:r>
        <w:t xml:space="preserve">Click on the </w:t>
      </w:r>
      <w:r>
        <w:rPr>
          <w:rStyle w:val="Strong"/>
        </w:rPr>
        <w:t>Lambda</w:t>
      </w:r>
      <w:r>
        <w:t xml:space="preserve"> link under the </w:t>
      </w:r>
      <w:r>
        <w:rPr>
          <w:rStyle w:val="Strong"/>
        </w:rPr>
        <w:t>Choose the service that will use this role</w:t>
      </w:r>
      <w:r>
        <w:t xml:space="preserve"> section.</w:t>
      </w:r>
    </w:p>
    <w:p w14:paraId="15FEEA70" w14:textId="77777777" w:rsidR="00487195" w:rsidRDefault="00487195" w:rsidP="00487195">
      <w:pPr>
        <w:numPr>
          <w:ilvl w:val="0"/>
          <w:numId w:val="86"/>
        </w:numPr>
        <w:spacing w:before="100" w:beforeAutospacing="1" w:after="100" w:afterAutospacing="1"/>
      </w:pPr>
      <w:r>
        <w:t xml:space="preserve">Click on the </w:t>
      </w:r>
      <w:r>
        <w:rPr>
          <w:rStyle w:val="Strong"/>
        </w:rPr>
        <w:t>Next: Permissions</w:t>
      </w:r>
      <w:r>
        <w:t xml:space="preserve"> button.</w:t>
      </w:r>
    </w:p>
    <w:p w14:paraId="6F748401" w14:textId="77777777" w:rsidR="00487195" w:rsidRDefault="00487195" w:rsidP="00487195">
      <w:pPr>
        <w:numPr>
          <w:ilvl w:val="0"/>
          <w:numId w:val="86"/>
        </w:numPr>
        <w:spacing w:before="100" w:beforeAutospacing="1" w:after="100" w:afterAutospacing="1"/>
      </w:pPr>
      <w:r>
        <w:t xml:space="preserve">In the </w:t>
      </w:r>
      <w:r>
        <w:rPr>
          <w:rStyle w:val="Strong"/>
        </w:rPr>
        <w:t>Search</w:t>
      </w:r>
      <w:r>
        <w:t xml:space="preserve"> bar, input </w:t>
      </w:r>
      <w:proofErr w:type="spellStart"/>
      <w:r>
        <w:rPr>
          <w:rStyle w:val="HTMLCode"/>
          <w:rFonts w:eastAsiaTheme="minorHAnsi"/>
        </w:rPr>
        <w:t>edx</w:t>
      </w:r>
      <w:proofErr w:type="spellEnd"/>
      <w:r>
        <w:rPr>
          <w:rStyle w:val="HTMLCode"/>
          <w:rFonts w:eastAsiaTheme="minorHAnsi"/>
        </w:rPr>
        <w:t>-ddb-</w:t>
      </w:r>
      <w:proofErr w:type="spellStart"/>
      <w:r>
        <w:rPr>
          <w:rStyle w:val="HTMLCode"/>
          <w:rFonts w:eastAsiaTheme="minorHAnsi"/>
        </w:rPr>
        <w:t>dragonsearch</w:t>
      </w:r>
      <w:proofErr w:type="spellEnd"/>
      <w:r>
        <w:rPr>
          <w:rStyle w:val="HTMLCode"/>
          <w:rFonts w:eastAsiaTheme="minorHAnsi"/>
        </w:rPr>
        <w:t>-policy</w:t>
      </w:r>
      <w:r>
        <w:t>.</w:t>
      </w:r>
    </w:p>
    <w:p w14:paraId="63F918D7" w14:textId="77777777" w:rsidR="00487195" w:rsidRDefault="00487195" w:rsidP="00487195">
      <w:pPr>
        <w:numPr>
          <w:ilvl w:val="0"/>
          <w:numId w:val="86"/>
        </w:numPr>
        <w:spacing w:before="100" w:beforeAutospacing="1" w:after="100" w:afterAutospacing="1"/>
      </w:pPr>
      <w:r>
        <w:t xml:space="preserve">Click the checkbox next to </w:t>
      </w:r>
      <w:proofErr w:type="spellStart"/>
      <w:r>
        <w:rPr>
          <w:rStyle w:val="Strong"/>
        </w:rPr>
        <w:t>edx</w:t>
      </w:r>
      <w:proofErr w:type="spellEnd"/>
      <w:r>
        <w:rPr>
          <w:rStyle w:val="Strong"/>
        </w:rPr>
        <w:t>-ddb-</w:t>
      </w:r>
      <w:proofErr w:type="spellStart"/>
      <w:r>
        <w:rPr>
          <w:rStyle w:val="Strong"/>
        </w:rPr>
        <w:t>dragonsearch</w:t>
      </w:r>
      <w:proofErr w:type="spellEnd"/>
      <w:r>
        <w:rPr>
          <w:rStyle w:val="Strong"/>
        </w:rPr>
        <w:t>-policy</w:t>
      </w:r>
      <w:r>
        <w:t>.</w:t>
      </w:r>
    </w:p>
    <w:p w14:paraId="663AE152" w14:textId="77777777" w:rsidR="00487195" w:rsidRDefault="00487195" w:rsidP="00487195">
      <w:pPr>
        <w:numPr>
          <w:ilvl w:val="0"/>
          <w:numId w:val="86"/>
        </w:numPr>
        <w:spacing w:before="100" w:beforeAutospacing="1" w:after="100" w:afterAutospacing="1"/>
      </w:pPr>
      <w:r>
        <w:t xml:space="preserve">In the </w:t>
      </w:r>
      <w:r>
        <w:rPr>
          <w:rStyle w:val="Strong"/>
        </w:rPr>
        <w:t>Search</w:t>
      </w:r>
      <w:r>
        <w:t xml:space="preserve"> bar, input </w:t>
      </w:r>
      <w:proofErr w:type="spellStart"/>
      <w:r>
        <w:rPr>
          <w:rStyle w:val="HTMLCode"/>
          <w:rFonts w:eastAsiaTheme="minorHAnsi"/>
        </w:rPr>
        <w:t>AWSLambdaVPCAccessExecutionRole</w:t>
      </w:r>
      <w:proofErr w:type="spellEnd"/>
      <w:r>
        <w:t>.</w:t>
      </w:r>
    </w:p>
    <w:p w14:paraId="7BE2F23C" w14:textId="77777777" w:rsidR="00487195" w:rsidRDefault="00487195" w:rsidP="00487195">
      <w:pPr>
        <w:numPr>
          <w:ilvl w:val="0"/>
          <w:numId w:val="86"/>
        </w:numPr>
        <w:spacing w:before="100" w:beforeAutospacing="1" w:after="100" w:afterAutospacing="1"/>
      </w:pPr>
      <w:r>
        <w:t xml:space="preserve">Click the checkbox next to </w:t>
      </w:r>
      <w:proofErr w:type="spellStart"/>
      <w:r>
        <w:rPr>
          <w:rStyle w:val="Strong"/>
        </w:rPr>
        <w:t>AWSLambdaVPCAccessExecutionRole</w:t>
      </w:r>
      <w:proofErr w:type="spellEnd"/>
      <w:r>
        <w:t>.</w:t>
      </w:r>
    </w:p>
    <w:p w14:paraId="4C73D3C5" w14:textId="77777777" w:rsidR="00487195" w:rsidRDefault="00487195" w:rsidP="00487195">
      <w:pPr>
        <w:numPr>
          <w:ilvl w:val="0"/>
          <w:numId w:val="86"/>
        </w:numPr>
        <w:spacing w:before="100" w:beforeAutospacing="1" w:after="100" w:afterAutospacing="1"/>
      </w:pPr>
      <w:r>
        <w:t xml:space="preserve">Click on the </w:t>
      </w:r>
      <w:r>
        <w:rPr>
          <w:rStyle w:val="Strong"/>
        </w:rPr>
        <w:t>Next: Tags</w:t>
      </w:r>
      <w:r>
        <w:t xml:space="preserve"> button.</w:t>
      </w:r>
    </w:p>
    <w:p w14:paraId="128FFCAB" w14:textId="77777777" w:rsidR="00487195" w:rsidRDefault="00487195" w:rsidP="00487195">
      <w:pPr>
        <w:numPr>
          <w:ilvl w:val="0"/>
          <w:numId w:val="86"/>
        </w:numPr>
        <w:spacing w:before="100" w:beforeAutospacing="1" w:after="100" w:afterAutospacing="1"/>
      </w:pPr>
      <w:r>
        <w:t xml:space="preserve">Click on the </w:t>
      </w:r>
      <w:r>
        <w:rPr>
          <w:rStyle w:val="Strong"/>
        </w:rPr>
        <w:t>Next: Review</w:t>
      </w:r>
      <w:r>
        <w:t xml:space="preserve"> button.</w:t>
      </w:r>
    </w:p>
    <w:p w14:paraId="38DCE644" w14:textId="77777777" w:rsidR="00487195" w:rsidRDefault="00487195" w:rsidP="00487195">
      <w:pPr>
        <w:numPr>
          <w:ilvl w:val="0"/>
          <w:numId w:val="86"/>
        </w:numPr>
        <w:spacing w:before="100" w:beforeAutospacing="1" w:after="100" w:afterAutospacing="1"/>
      </w:pPr>
      <w:r>
        <w:t xml:space="preserve">In the </w:t>
      </w:r>
      <w:r>
        <w:rPr>
          <w:rStyle w:val="Strong"/>
        </w:rPr>
        <w:t>Role name</w:t>
      </w:r>
      <w:r>
        <w:t xml:space="preserve"> field, input </w:t>
      </w:r>
      <w:proofErr w:type="spellStart"/>
      <w:r>
        <w:rPr>
          <w:rStyle w:val="HTMLCode"/>
          <w:rFonts w:eastAsiaTheme="minorHAnsi"/>
        </w:rPr>
        <w:t>edx</w:t>
      </w:r>
      <w:proofErr w:type="spellEnd"/>
      <w:r>
        <w:rPr>
          <w:rStyle w:val="HTMLCode"/>
          <w:rFonts w:eastAsiaTheme="minorHAnsi"/>
        </w:rPr>
        <w:t>-ddb-</w:t>
      </w:r>
      <w:proofErr w:type="spellStart"/>
      <w:r>
        <w:rPr>
          <w:rStyle w:val="HTMLCode"/>
          <w:rFonts w:eastAsiaTheme="minorHAnsi"/>
        </w:rPr>
        <w:t>dragonsearch</w:t>
      </w:r>
      <w:proofErr w:type="spellEnd"/>
      <w:r>
        <w:rPr>
          <w:rStyle w:val="HTMLCode"/>
          <w:rFonts w:eastAsiaTheme="minorHAnsi"/>
        </w:rPr>
        <w:t>-role</w:t>
      </w:r>
      <w:r>
        <w:t>.</w:t>
      </w:r>
    </w:p>
    <w:p w14:paraId="0D7A96BF" w14:textId="77777777" w:rsidR="00487195" w:rsidRDefault="00487195" w:rsidP="00487195">
      <w:pPr>
        <w:numPr>
          <w:ilvl w:val="0"/>
          <w:numId w:val="86"/>
        </w:numPr>
        <w:spacing w:before="100" w:beforeAutospacing="1" w:after="100" w:afterAutospacing="1"/>
      </w:pPr>
      <w:r>
        <w:t xml:space="preserve">Click on the </w:t>
      </w:r>
      <w:r>
        <w:rPr>
          <w:rStyle w:val="Strong"/>
        </w:rPr>
        <w:t>Create role</w:t>
      </w:r>
      <w:r>
        <w:t xml:space="preserve"> button.</w:t>
      </w:r>
    </w:p>
    <w:p w14:paraId="32F5E146" w14:textId="77777777" w:rsidR="00487195" w:rsidRDefault="00487195" w:rsidP="00487195">
      <w:pPr>
        <w:pStyle w:val="Heading3"/>
      </w:pPr>
      <w:bookmarkStart w:id="86" w:name="header-n111"/>
      <w:bookmarkEnd w:id="86"/>
      <w:r>
        <w:t>Step 1C): Associate the new Role to Lambda and Test</w:t>
      </w:r>
    </w:p>
    <w:p w14:paraId="1DD003A3" w14:textId="77777777" w:rsidR="00487195" w:rsidRDefault="00487195" w:rsidP="00487195">
      <w:pPr>
        <w:pStyle w:val="NormalWeb"/>
        <w:numPr>
          <w:ilvl w:val="0"/>
          <w:numId w:val="87"/>
        </w:numPr>
      </w:pPr>
      <w:r>
        <w:t xml:space="preserve">Click on the </w:t>
      </w:r>
      <w:r>
        <w:rPr>
          <w:rStyle w:val="Strong"/>
        </w:rPr>
        <w:t>Services</w:t>
      </w:r>
      <w:r>
        <w:t xml:space="preserve"> menu and choose </w:t>
      </w:r>
      <w:r>
        <w:rPr>
          <w:rStyle w:val="Strong"/>
        </w:rPr>
        <w:t>Lambda</w:t>
      </w:r>
      <w:r>
        <w:t>.</w:t>
      </w:r>
    </w:p>
    <w:p w14:paraId="50284973" w14:textId="77777777" w:rsidR="00487195" w:rsidRDefault="00487195" w:rsidP="00487195">
      <w:pPr>
        <w:pStyle w:val="NormalWeb"/>
        <w:numPr>
          <w:ilvl w:val="0"/>
          <w:numId w:val="87"/>
        </w:numPr>
      </w:pPr>
      <w:r>
        <w:t xml:space="preserve">Click on the </w:t>
      </w:r>
      <w:proofErr w:type="spellStart"/>
      <w:r>
        <w:rPr>
          <w:rStyle w:val="Strong"/>
        </w:rPr>
        <w:t>DragonSearch</w:t>
      </w:r>
      <w:proofErr w:type="spellEnd"/>
      <w:r>
        <w:t xml:space="preserve"> lambda function link.</w:t>
      </w:r>
    </w:p>
    <w:p w14:paraId="34969453" w14:textId="77777777" w:rsidR="00487195" w:rsidRDefault="00487195" w:rsidP="00487195">
      <w:pPr>
        <w:pStyle w:val="NormalWeb"/>
        <w:numPr>
          <w:ilvl w:val="0"/>
          <w:numId w:val="87"/>
        </w:numPr>
      </w:pPr>
      <w:r>
        <w:t xml:space="preserve">Scroll down to the </w:t>
      </w:r>
      <w:r>
        <w:rPr>
          <w:rStyle w:val="Strong"/>
        </w:rPr>
        <w:t>Execution role</w:t>
      </w:r>
      <w:r>
        <w:t xml:space="preserve"> card.</w:t>
      </w:r>
    </w:p>
    <w:p w14:paraId="0FC4FBF0" w14:textId="77777777" w:rsidR="00487195" w:rsidRDefault="00487195" w:rsidP="00487195">
      <w:pPr>
        <w:pStyle w:val="NormalWeb"/>
        <w:numPr>
          <w:ilvl w:val="0"/>
          <w:numId w:val="87"/>
        </w:numPr>
      </w:pPr>
      <w:r>
        <w:t xml:space="preserve">Click on the </w:t>
      </w:r>
      <w:r>
        <w:rPr>
          <w:rStyle w:val="Strong"/>
        </w:rPr>
        <w:t>Existing role</w:t>
      </w:r>
      <w:r>
        <w:t xml:space="preserve"> dropdown.</w:t>
      </w:r>
    </w:p>
    <w:p w14:paraId="1301DA1E" w14:textId="77777777" w:rsidR="00487195" w:rsidRDefault="00487195" w:rsidP="00487195">
      <w:pPr>
        <w:pStyle w:val="NormalWeb"/>
        <w:numPr>
          <w:ilvl w:val="0"/>
          <w:numId w:val="87"/>
        </w:numPr>
      </w:pPr>
      <w:r>
        <w:t xml:space="preserve">In the search bar, input </w:t>
      </w:r>
      <w:proofErr w:type="spellStart"/>
      <w:r>
        <w:rPr>
          <w:rStyle w:val="HTMLCode"/>
        </w:rPr>
        <w:t>edx</w:t>
      </w:r>
      <w:proofErr w:type="spellEnd"/>
      <w:r>
        <w:rPr>
          <w:rStyle w:val="HTMLCode"/>
        </w:rPr>
        <w:t>-ddb-</w:t>
      </w:r>
      <w:proofErr w:type="spellStart"/>
      <w:r>
        <w:rPr>
          <w:rStyle w:val="HTMLCode"/>
        </w:rPr>
        <w:t>dragonsearch</w:t>
      </w:r>
      <w:proofErr w:type="spellEnd"/>
      <w:r>
        <w:rPr>
          <w:rStyle w:val="HTMLCode"/>
        </w:rPr>
        <w:t>-role</w:t>
      </w:r>
      <w:r>
        <w:t>.</w:t>
      </w:r>
    </w:p>
    <w:p w14:paraId="49195FA7" w14:textId="77777777" w:rsidR="00487195" w:rsidRDefault="00487195" w:rsidP="00487195">
      <w:pPr>
        <w:pStyle w:val="NormalWeb"/>
        <w:numPr>
          <w:ilvl w:val="0"/>
          <w:numId w:val="87"/>
        </w:numPr>
      </w:pPr>
      <w:r>
        <w:t xml:space="preserve">Click on the </w:t>
      </w:r>
      <w:proofErr w:type="spellStart"/>
      <w:r>
        <w:rPr>
          <w:rStyle w:val="Strong"/>
        </w:rPr>
        <w:t>edx</w:t>
      </w:r>
      <w:proofErr w:type="spellEnd"/>
      <w:r>
        <w:rPr>
          <w:rStyle w:val="Strong"/>
        </w:rPr>
        <w:t>-ddb-</w:t>
      </w:r>
      <w:proofErr w:type="spellStart"/>
      <w:r>
        <w:rPr>
          <w:rStyle w:val="Strong"/>
        </w:rPr>
        <w:t>dragonsearch</w:t>
      </w:r>
      <w:proofErr w:type="spellEnd"/>
      <w:r>
        <w:rPr>
          <w:rStyle w:val="Strong"/>
        </w:rPr>
        <w:t>-role</w:t>
      </w:r>
      <w:r>
        <w:t xml:space="preserve"> entry.</w:t>
      </w:r>
    </w:p>
    <w:p w14:paraId="6D7770B1" w14:textId="77777777" w:rsidR="00487195" w:rsidRDefault="00487195" w:rsidP="00487195">
      <w:pPr>
        <w:pStyle w:val="NormalWeb"/>
        <w:numPr>
          <w:ilvl w:val="0"/>
          <w:numId w:val="87"/>
        </w:numPr>
      </w:pPr>
      <w:r>
        <w:lastRenderedPageBreak/>
        <w:t xml:space="preserve">Click on the </w:t>
      </w:r>
      <w:r>
        <w:rPr>
          <w:rStyle w:val="Strong"/>
        </w:rPr>
        <w:t>Save</w:t>
      </w:r>
      <w:r>
        <w:t xml:space="preserve"> button (top of page)</w:t>
      </w:r>
    </w:p>
    <w:p w14:paraId="1A2B2D24" w14:textId="77777777" w:rsidR="00487195" w:rsidRDefault="00487195" w:rsidP="00487195">
      <w:pPr>
        <w:pStyle w:val="NormalWeb"/>
        <w:numPr>
          <w:ilvl w:val="0"/>
          <w:numId w:val="87"/>
        </w:numPr>
      </w:pPr>
      <w:r>
        <w:t xml:space="preserve">In the dropdown next to the </w:t>
      </w:r>
      <w:r>
        <w:rPr>
          <w:rStyle w:val="Emphasis"/>
        </w:rPr>
        <w:t>Test</w:t>
      </w:r>
      <w:r>
        <w:t xml:space="preserve"> button, select </w:t>
      </w:r>
      <w:proofErr w:type="spellStart"/>
      <w:r>
        <w:rPr>
          <w:rStyle w:val="Strong"/>
        </w:rPr>
        <w:t>JustOneDragon</w:t>
      </w:r>
      <w:proofErr w:type="spellEnd"/>
      <w:r>
        <w:t>.</w:t>
      </w:r>
    </w:p>
    <w:p w14:paraId="056F74DB" w14:textId="77777777" w:rsidR="00487195" w:rsidRDefault="00487195" w:rsidP="00487195">
      <w:pPr>
        <w:pStyle w:val="NormalWeb"/>
        <w:numPr>
          <w:ilvl w:val="0"/>
          <w:numId w:val="87"/>
        </w:numPr>
      </w:pPr>
      <w:r>
        <w:t xml:space="preserve">Click on the </w:t>
      </w:r>
      <w:r>
        <w:rPr>
          <w:rStyle w:val="Strong"/>
        </w:rPr>
        <w:t>Test</w:t>
      </w:r>
      <w:r>
        <w:t xml:space="preserve"> button.</w:t>
      </w:r>
    </w:p>
    <w:p w14:paraId="1FE2A092" w14:textId="77777777" w:rsidR="00487195" w:rsidRDefault="00487195" w:rsidP="00487195">
      <w:pPr>
        <w:pStyle w:val="NormalWeb"/>
        <w:ind w:left="720"/>
      </w:pPr>
      <w:r>
        <w:t xml:space="preserve">The </w:t>
      </w:r>
      <w:r>
        <w:rPr>
          <w:rStyle w:val="Emphasis"/>
        </w:rPr>
        <w:t>details</w:t>
      </w:r>
      <w:r>
        <w:t xml:space="preserve"> output should be the following:</w:t>
      </w:r>
    </w:p>
    <w:p w14:paraId="5436BE8E" w14:textId="77777777" w:rsidR="00487195" w:rsidRDefault="00487195" w:rsidP="00487195">
      <w:pPr>
        <w:pStyle w:val="HTMLPreformatted"/>
        <w:ind w:left="720"/>
      </w:pPr>
      <w:r>
        <w:t>{</w:t>
      </w:r>
    </w:p>
    <w:p w14:paraId="53392C4B" w14:textId="77777777" w:rsidR="00487195" w:rsidRDefault="00487195" w:rsidP="00487195">
      <w:pPr>
        <w:pStyle w:val="HTMLPreformatted"/>
        <w:ind w:left="720"/>
      </w:pPr>
      <w:r>
        <w:t xml:space="preserve">  "</w:t>
      </w:r>
      <w:proofErr w:type="spellStart"/>
      <w:r>
        <w:t>errorType</w:t>
      </w:r>
      <w:proofErr w:type="spellEnd"/>
      <w:r>
        <w:t>": "string",</w:t>
      </w:r>
    </w:p>
    <w:p w14:paraId="536529DD" w14:textId="77777777" w:rsidR="00487195" w:rsidRDefault="00487195" w:rsidP="00487195">
      <w:pPr>
        <w:pStyle w:val="HTMLPreformatted"/>
        <w:ind w:left="720"/>
      </w:pPr>
      <w:r>
        <w:t xml:space="preserve">  "</w:t>
      </w:r>
      <w:proofErr w:type="spellStart"/>
      <w:r>
        <w:t>errorMessage</w:t>
      </w:r>
      <w:proofErr w:type="spellEnd"/>
      <w:r>
        <w:t>": "not allowed",</w:t>
      </w:r>
    </w:p>
    <w:p w14:paraId="6B03DD59" w14:textId="77777777" w:rsidR="00487195" w:rsidRDefault="00487195" w:rsidP="00487195">
      <w:pPr>
        <w:pStyle w:val="HTMLPreformatted"/>
        <w:ind w:left="720"/>
      </w:pPr>
      <w:r>
        <w:t xml:space="preserve">  "trace": []</w:t>
      </w:r>
    </w:p>
    <w:p w14:paraId="0E4F85EA" w14:textId="77777777" w:rsidR="00487195" w:rsidRDefault="00487195" w:rsidP="00487195">
      <w:pPr>
        <w:pStyle w:val="HTMLPreformatted"/>
        <w:ind w:left="720"/>
      </w:pPr>
      <w:r>
        <w:t>}</w:t>
      </w:r>
    </w:p>
    <w:p w14:paraId="1BD108C0" w14:textId="77777777" w:rsidR="00487195" w:rsidRDefault="00487195" w:rsidP="00487195">
      <w:pPr>
        <w:pStyle w:val="NormalWeb"/>
        <w:ind w:left="720"/>
      </w:pPr>
      <w:r>
        <w:t>This is actually what you should expect, as we locked down access to this API to only allow access to logged in users.</w:t>
      </w:r>
    </w:p>
    <w:p w14:paraId="3D495DB4" w14:textId="77777777" w:rsidR="00487195" w:rsidRDefault="00487195" w:rsidP="00487195">
      <w:pPr>
        <w:pStyle w:val="NormalWeb"/>
        <w:ind w:left="720"/>
      </w:pPr>
      <w:r>
        <w:t>To really be sure that this new policy still works, we should create a test case that sends a session.</w:t>
      </w:r>
    </w:p>
    <w:p w14:paraId="429CA5D2" w14:textId="77777777" w:rsidR="00487195" w:rsidRDefault="00487195" w:rsidP="00487195">
      <w:pPr>
        <w:pStyle w:val="NormalWeb"/>
      </w:pPr>
      <w:r>
        <w:t>First get a new valid session: Using the Cloud 9 terminal.</w:t>
      </w:r>
    </w:p>
    <w:p w14:paraId="0E92448E" w14:textId="77777777" w:rsidR="00487195" w:rsidRDefault="00487195" w:rsidP="00487195">
      <w:pPr>
        <w:pStyle w:val="NormalWeb"/>
      </w:pPr>
      <w:r>
        <w:t>You may need to have the lab 5 folder still in your Cloud9 IDE for this to work</w:t>
      </w:r>
    </w:p>
    <w:p w14:paraId="1C5CB835" w14:textId="77777777" w:rsidR="00487195" w:rsidRDefault="00487195" w:rsidP="00487195">
      <w:pPr>
        <w:pStyle w:val="HTMLPreformatted"/>
      </w:pPr>
      <w:r>
        <w:rPr>
          <w:rStyle w:val="cm-builtin"/>
        </w:rPr>
        <w:t>node</w:t>
      </w:r>
      <w:r>
        <w:t xml:space="preserve"> ../lab5/solution/login.js test dave@dragoncardgame001.com apple  </w:t>
      </w:r>
    </w:p>
    <w:p w14:paraId="2C137AB5" w14:textId="77777777" w:rsidR="00487195" w:rsidRDefault="00487195" w:rsidP="00487195">
      <w:pPr>
        <w:pStyle w:val="NormalWeb"/>
      </w:pPr>
      <w:r>
        <w:t xml:space="preserve">This should give you a new </w:t>
      </w:r>
      <w:proofErr w:type="spellStart"/>
      <w:r>
        <w:rPr>
          <w:rStyle w:val="HTMLCode"/>
        </w:rPr>
        <w:t>session_id_str</w:t>
      </w:r>
      <w:proofErr w:type="spellEnd"/>
      <w:r>
        <w:t xml:space="preserve"> </w:t>
      </w:r>
      <w:proofErr w:type="spellStart"/>
      <w:r>
        <w:t>andexpose</w:t>
      </w:r>
      <w:proofErr w:type="spellEnd"/>
      <w:r>
        <w:t xml:space="preserve"> the </w:t>
      </w:r>
      <w:proofErr w:type="spellStart"/>
      <w:r>
        <w:rPr>
          <w:rStyle w:val="HTMLCode"/>
        </w:rPr>
        <w:t>user_name_str</w:t>
      </w:r>
      <w:proofErr w:type="spellEnd"/>
    </w:p>
    <w:p w14:paraId="0257471A" w14:textId="77777777" w:rsidR="00487195" w:rsidRDefault="00487195" w:rsidP="00487195">
      <w:pPr>
        <w:pStyle w:val="HTMLPreformatted"/>
      </w:pPr>
      <w:r>
        <w:rPr>
          <w:rStyle w:val="cm-variable"/>
        </w:rPr>
        <w:t>$2b$10$Q5</w:t>
      </w:r>
      <w:r>
        <w:rPr>
          <w:rStyle w:val="cm-number"/>
        </w:rPr>
        <w:t>.0</w:t>
      </w:r>
      <w:r>
        <w:rPr>
          <w:rStyle w:val="cm-variable"/>
        </w:rPr>
        <w:t>VU2CA5JFnc0r6hSXfeNFpm2XoVXlKMVnniR7pPivIMb7wvoVy</w:t>
      </w:r>
      <w:r>
        <w:t xml:space="preserve"> </w:t>
      </w:r>
      <w:r>
        <w:rPr>
          <w:rStyle w:val="cm-variable"/>
        </w:rPr>
        <w:t>apple</w:t>
      </w:r>
    </w:p>
    <w:p w14:paraId="694F5FA6" w14:textId="77777777" w:rsidR="00487195" w:rsidRDefault="00487195" w:rsidP="00487195">
      <w:pPr>
        <w:pStyle w:val="HTMLPreformatted"/>
      </w:pPr>
      <w:r>
        <w:rPr>
          <w:rStyle w:val="cm-variable"/>
        </w:rPr>
        <w:t>Password</w:t>
      </w:r>
      <w:r>
        <w:t xml:space="preserve"> </w:t>
      </w:r>
      <w:r>
        <w:rPr>
          <w:rStyle w:val="cm-variable"/>
        </w:rPr>
        <w:t>is</w:t>
      </w:r>
      <w:r>
        <w:t xml:space="preserve"> </w:t>
      </w:r>
      <w:r>
        <w:rPr>
          <w:rStyle w:val="cm-variable"/>
        </w:rPr>
        <w:t>correct</w:t>
      </w:r>
    </w:p>
    <w:p w14:paraId="25154DC8" w14:textId="77777777" w:rsidR="00487195" w:rsidRDefault="00487195" w:rsidP="00487195">
      <w:pPr>
        <w:pStyle w:val="HTMLPreformatted"/>
      </w:pPr>
      <w:proofErr w:type="gramStart"/>
      <w:r>
        <w:t xml:space="preserve">{ </w:t>
      </w:r>
      <w:proofErr w:type="spellStart"/>
      <w:r>
        <w:rPr>
          <w:rStyle w:val="cm-property"/>
        </w:rPr>
        <w:t>ConsumedCapacity</w:t>
      </w:r>
      <w:proofErr w:type="spellEnd"/>
      <w:proofErr w:type="gramEnd"/>
      <w:r>
        <w:t xml:space="preserve">: { </w:t>
      </w:r>
      <w:proofErr w:type="spellStart"/>
      <w:r>
        <w:rPr>
          <w:rStyle w:val="cm-property"/>
        </w:rPr>
        <w:t>TableName</w:t>
      </w:r>
      <w:proofErr w:type="spellEnd"/>
      <w:r>
        <w:t xml:space="preserve">: </w:t>
      </w:r>
      <w:r>
        <w:rPr>
          <w:rStyle w:val="cm-string"/>
        </w:rPr>
        <w:t>'sessions'</w:t>
      </w:r>
      <w:r>
        <w:t xml:space="preserve">, </w:t>
      </w:r>
      <w:proofErr w:type="spellStart"/>
      <w:r>
        <w:rPr>
          <w:rStyle w:val="cm-property"/>
        </w:rPr>
        <w:t>CapacityUnits</w:t>
      </w:r>
      <w:proofErr w:type="spellEnd"/>
      <w:r>
        <w:t xml:space="preserve">: </w:t>
      </w:r>
      <w:r>
        <w:rPr>
          <w:rStyle w:val="cm-number"/>
        </w:rPr>
        <w:t>1</w:t>
      </w:r>
      <w:r>
        <w:t xml:space="preserve"> } }</w:t>
      </w:r>
    </w:p>
    <w:p w14:paraId="3D55C068" w14:textId="77777777" w:rsidR="00487195" w:rsidRDefault="00487195" w:rsidP="00487195">
      <w:pPr>
        <w:pStyle w:val="HTMLPreformatted"/>
      </w:pPr>
      <w:r>
        <w:rPr>
          <w:rStyle w:val="cm-variable"/>
        </w:rPr>
        <w:t>AWAITED</w:t>
      </w:r>
      <w:r>
        <w:t xml:space="preserve"> </w:t>
      </w:r>
      <w:r>
        <w:rPr>
          <w:rStyle w:val="cm-number"/>
        </w:rPr>
        <w:t>18</w:t>
      </w:r>
      <w:r>
        <w:rPr>
          <w:rStyle w:val="cm-variable"/>
        </w:rPr>
        <w:t>b3dcf4</w:t>
      </w:r>
      <w:r>
        <w:rPr>
          <w:rStyle w:val="cm-operator"/>
          <w:rFonts w:eastAsiaTheme="majorEastAsia"/>
        </w:rPr>
        <w:t>-</w:t>
      </w:r>
      <w:r>
        <w:rPr>
          <w:rStyle w:val="cm-number"/>
        </w:rPr>
        <w:t>06</w:t>
      </w:r>
      <w:r>
        <w:rPr>
          <w:rStyle w:val="cm-variable"/>
        </w:rPr>
        <w:t>b1</w:t>
      </w:r>
      <w:r>
        <w:rPr>
          <w:rStyle w:val="cm-operator"/>
          <w:rFonts w:eastAsiaTheme="majorEastAsia"/>
        </w:rPr>
        <w:t>-</w:t>
      </w:r>
      <w:r>
        <w:rPr>
          <w:rStyle w:val="cm-number"/>
        </w:rPr>
        <w:t>4</w:t>
      </w:r>
      <w:r>
        <w:rPr>
          <w:rStyle w:val="cm-variable"/>
        </w:rPr>
        <w:t>d2e</w:t>
      </w:r>
      <w:r>
        <w:rPr>
          <w:rStyle w:val="cm-operator"/>
          <w:rFonts w:eastAsiaTheme="majorEastAsia"/>
        </w:rPr>
        <w:t>-</w:t>
      </w:r>
      <w:r>
        <w:rPr>
          <w:rStyle w:val="cm-number"/>
        </w:rPr>
        <w:t>98</w:t>
      </w:r>
      <w:r>
        <w:rPr>
          <w:rStyle w:val="cm-variable"/>
        </w:rPr>
        <w:t>ad</w:t>
      </w:r>
      <w:r>
        <w:rPr>
          <w:rStyle w:val="cm-operator"/>
          <w:rFonts w:eastAsiaTheme="majorEastAsia"/>
        </w:rPr>
        <w:t>-</w:t>
      </w:r>
      <w:r>
        <w:rPr>
          <w:rStyle w:val="cm-variable"/>
        </w:rPr>
        <w:t>a70f4e0b40ac</w:t>
      </w:r>
    </w:p>
    <w:p w14:paraId="1DC32BF4" w14:textId="77777777" w:rsidR="00487195" w:rsidRDefault="00487195" w:rsidP="00487195">
      <w:pPr>
        <w:pStyle w:val="HTMLPreformatted"/>
      </w:pPr>
      <w:r>
        <w:rPr>
          <w:rStyle w:val="cm-atom"/>
          <w:rFonts w:eastAsiaTheme="majorEastAsia"/>
        </w:rPr>
        <w:t>null</w:t>
      </w:r>
      <w:r>
        <w:t xml:space="preserve"> </w:t>
      </w:r>
      <w:proofErr w:type="gramStart"/>
      <w:r>
        <w:t xml:space="preserve">{ </w:t>
      </w:r>
      <w:proofErr w:type="spellStart"/>
      <w:r>
        <w:rPr>
          <w:rStyle w:val="cm-property"/>
        </w:rPr>
        <w:t>user</w:t>
      </w:r>
      <w:proofErr w:type="gramEnd"/>
      <w:r>
        <w:rPr>
          <w:rStyle w:val="cm-property"/>
        </w:rPr>
        <w:t>_name_str</w:t>
      </w:r>
      <w:proofErr w:type="spellEnd"/>
      <w:r>
        <w:t xml:space="preserve">: </w:t>
      </w:r>
      <w:r>
        <w:rPr>
          <w:rStyle w:val="cm-string"/>
        </w:rPr>
        <w:t>'davey65'</w:t>
      </w:r>
      <w:r>
        <w:t>,</w:t>
      </w:r>
    </w:p>
    <w:p w14:paraId="6379DEC5" w14:textId="77777777" w:rsidR="00487195" w:rsidRDefault="00487195" w:rsidP="00487195">
      <w:pPr>
        <w:pStyle w:val="HTMLPreformatted"/>
      </w:pPr>
      <w:r>
        <w:t xml:space="preserve">  </w:t>
      </w:r>
      <w:proofErr w:type="spellStart"/>
      <w:r>
        <w:rPr>
          <w:rStyle w:val="cm-property"/>
        </w:rPr>
        <w:t>session_id_str</w:t>
      </w:r>
      <w:proofErr w:type="spellEnd"/>
      <w:r>
        <w:t xml:space="preserve">: </w:t>
      </w:r>
      <w:r>
        <w:rPr>
          <w:rStyle w:val="cm-string"/>
        </w:rPr>
        <w:t>'18b3dcf4-06b1-4d2e-98ad-a70f4e0b40ac</w:t>
      </w:r>
      <w:proofErr w:type="gramStart"/>
      <w:r>
        <w:rPr>
          <w:rStyle w:val="cm-string"/>
        </w:rPr>
        <w:t>'</w:t>
      </w:r>
      <w:r>
        <w:t xml:space="preserve"> }</w:t>
      </w:r>
      <w:proofErr w:type="gramEnd"/>
    </w:p>
    <w:p w14:paraId="55640F12" w14:textId="77777777" w:rsidR="00487195" w:rsidRDefault="00487195" w:rsidP="00487195">
      <w:pPr>
        <w:pStyle w:val="NormalWeb"/>
      </w:pPr>
      <w:r>
        <w:t xml:space="preserve">Now, in the lambda console for </w:t>
      </w:r>
      <w:proofErr w:type="spellStart"/>
      <w:r>
        <w:rPr>
          <w:rStyle w:val="Strong"/>
        </w:rPr>
        <w:t>DragonSearch</w:t>
      </w:r>
      <w:proofErr w:type="spellEnd"/>
      <w:r>
        <w:t xml:space="preserve"> </w:t>
      </w:r>
    </w:p>
    <w:p w14:paraId="7AA307C4" w14:textId="77777777" w:rsidR="00487195" w:rsidRDefault="00487195" w:rsidP="00487195">
      <w:pPr>
        <w:pStyle w:val="NormalWeb"/>
      </w:pPr>
      <w:r>
        <w:t xml:space="preserve">Press </w:t>
      </w:r>
      <w:r>
        <w:rPr>
          <w:rStyle w:val="Strong"/>
        </w:rPr>
        <w:t>configure test event</w:t>
      </w:r>
      <w:r>
        <w:t xml:space="preserve"> in the (test dropdown).</w:t>
      </w:r>
    </w:p>
    <w:p w14:paraId="5B6DEF6D" w14:textId="77777777" w:rsidR="00487195" w:rsidRDefault="00487195" w:rsidP="00487195">
      <w:pPr>
        <w:pStyle w:val="NormalWeb"/>
      </w:pPr>
      <w:r>
        <w:t xml:space="preserve">Create a new test event called </w:t>
      </w:r>
      <w:proofErr w:type="spellStart"/>
      <w:r>
        <w:rPr>
          <w:rStyle w:val="HTMLCode"/>
        </w:rPr>
        <w:t>withSession</w:t>
      </w:r>
      <w:proofErr w:type="spellEnd"/>
    </w:p>
    <w:p w14:paraId="238700F1" w14:textId="77777777" w:rsidR="00487195" w:rsidRDefault="00487195" w:rsidP="00487195">
      <w:pPr>
        <w:pStyle w:val="NormalWeb"/>
      </w:pPr>
      <w:r>
        <w:t xml:space="preserve">Replace the content with this: Using the </w:t>
      </w:r>
      <w:proofErr w:type="spellStart"/>
      <w:r>
        <w:rPr>
          <w:rStyle w:val="HTMLCode"/>
        </w:rPr>
        <w:t>session_id_str</w:t>
      </w:r>
      <w:proofErr w:type="spellEnd"/>
      <w:r>
        <w:t xml:space="preserve"> you just got.</w:t>
      </w:r>
    </w:p>
    <w:p w14:paraId="0D3BD6F3" w14:textId="77777777" w:rsidR="00487195" w:rsidRDefault="00487195" w:rsidP="00487195">
      <w:pPr>
        <w:pStyle w:val="HTMLPreformatted"/>
      </w:pPr>
      <w:r>
        <w:t>{</w:t>
      </w:r>
    </w:p>
    <w:p w14:paraId="4BB1E0FF" w14:textId="77777777" w:rsidR="00487195" w:rsidRDefault="00487195" w:rsidP="00487195">
      <w:pPr>
        <w:pStyle w:val="HTMLPreformatted"/>
      </w:pPr>
      <w:r>
        <w:t xml:space="preserve">  "</w:t>
      </w:r>
      <w:proofErr w:type="spellStart"/>
      <w:r>
        <w:t>user_name_str</w:t>
      </w:r>
      <w:proofErr w:type="spellEnd"/>
      <w:r>
        <w:t>": "davey65",</w:t>
      </w:r>
    </w:p>
    <w:p w14:paraId="021183BD" w14:textId="77777777" w:rsidR="00487195" w:rsidRDefault="00487195" w:rsidP="00487195">
      <w:pPr>
        <w:pStyle w:val="HTMLPreformatted"/>
      </w:pPr>
      <w:r>
        <w:t xml:space="preserve">  "</w:t>
      </w:r>
      <w:proofErr w:type="spellStart"/>
      <w:r>
        <w:t>session_id_str</w:t>
      </w:r>
      <w:proofErr w:type="spellEnd"/>
      <w:r>
        <w:t>": "&lt;FMI&gt;",</w:t>
      </w:r>
    </w:p>
    <w:p w14:paraId="74F788C1" w14:textId="77777777" w:rsidR="00487195" w:rsidRDefault="00487195" w:rsidP="00487195">
      <w:pPr>
        <w:pStyle w:val="HTMLPreformatted"/>
      </w:pPr>
      <w:r>
        <w:t xml:space="preserve">  "</w:t>
      </w:r>
      <w:proofErr w:type="spellStart"/>
      <w:r>
        <w:t>dragon_name_str</w:t>
      </w:r>
      <w:proofErr w:type="spellEnd"/>
      <w:r>
        <w:t>": "</w:t>
      </w:r>
      <w:proofErr w:type="spellStart"/>
      <w:r>
        <w:t>Dexler</w:t>
      </w:r>
      <w:proofErr w:type="spellEnd"/>
      <w:r>
        <w:t>"</w:t>
      </w:r>
    </w:p>
    <w:p w14:paraId="57463C91" w14:textId="77777777" w:rsidR="00487195" w:rsidRDefault="00487195" w:rsidP="00487195">
      <w:pPr>
        <w:pStyle w:val="HTMLPreformatted"/>
      </w:pPr>
      <w:r>
        <w:t>}</w:t>
      </w:r>
    </w:p>
    <w:p w14:paraId="3C8E592C" w14:textId="77777777" w:rsidR="00487195" w:rsidRDefault="00487195" w:rsidP="00487195">
      <w:pPr>
        <w:pStyle w:val="NormalWeb"/>
      </w:pPr>
      <w:r>
        <w:t xml:space="preserve">Click test and you </w:t>
      </w:r>
      <w:proofErr w:type="spellStart"/>
      <w:r>
        <w:t>shoud</w:t>
      </w:r>
      <w:proofErr w:type="spellEnd"/>
      <w:r>
        <w:t xml:space="preserve"> see:</w:t>
      </w:r>
    </w:p>
    <w:p w14:paraId="3BFFC64D" w14:textId="77777777" w:rsidR="00487195" w:rsidRDefault="00487195" w:rsidP="00487195">
      <w:pPr>
        <w:pStyle w:val="HTMLPreformatted"/>
      </w:pPr>
      <w:r>
        <w:t>[</w:t>
      </w:r>
    </w:p>
    <w:p w14:paraId="5E673F3A" w14:textId="77777777" w:rsidR="00487195" w:rsidRDefault="00487195" w:rsidP="00487195">
      <w:pPr>
        <w:pStyle w:val="HTMLPreformatted"/>
      </w:pPr>
      <w:r>
        <w:t xml:space="preserve">  {</w:t>
      </w:r>
    </w:p>
    <w:p w14:paraId="39F18A4F" w14:textId="77777777" w:rsidR="00487195" w:rsidRDefault="00487195" w:rsidP="00487195">
      <w:pPr>
        <w:pStyle w:val="HTMLPreformatted"/>
      </w:pPr>
      <w:r>
        <w:t xml:space="preserve">    "family": {</w:t>
      </w:r>
    </w:p>
    <w:p w14:paraId="0253C44E" w14:textId="77777777" w:rsidR="00487195" w:rsidRDefault="00487195" w:rsidP="00487195">
      <w:pPr>
        <w:pStyle w:val="HTMLPreformatted"/>
      </w:pPr>
      <w:r>
        <w:t xml:space="preserve">      "S": "green"</w:t>
      </w:r>
    </w:p>
    <w:p w14:paraId="629EA260" w14:textId="77777777" w:rsidR="00487195" w:rsidRDefault="00487195" w:rsidP="00487195">
      <w:pPr>
        <w:pStyle w:val="HTMLPreformatted"/>
      </w:pPr>
      <w:r>
        <w:t xml:space="preserve">    },</w:t>
      </w:r>
    </w:p>
    <w:p w14:paraId="7AC82600" w14:textId="77777777" w:rsidR="00487195" w:rsidRDefault="00487195" w:rsidP="00487195">
      <w:pPr>
        <w:pStyle w:val="HTMLPreformatted"/>
      </w:pPr>
      <w:r>
        <w:lastRenderedPageBreak/>
        <w:t xml:space="preserve">    "damage": {</w:t>
      </w:r>
    </w:p>
    <w:p w14:paraId="6B66B8C5" w14:textId="77777777" w:rsidR="00487195" w:rsidRDefault="00487195" w:rsidP="00487195">
      <w:pPr>
        <w:pStyle w:val="HTMLPreformatted"/>
      </w:pPr>
      <w:r>
        <w:t xml:space="preserve">      "N": "4"</w:t>
      </w:r>
    </w:p>
    <w:p w14:paraId="5ECB579F" w14:textId="77777777" w:rsidR="00487195" w:rsidRDefault="00487195" w:rsidP="00487195">
      <w:pPr>
        <w:pStyle w:val="HTMLPreformatted"/>
      </w:pPr>
      <w:r>
        <w:t xml:space="preserve">    },</w:t>
      </w:r>
    </w:p>
    <w:p w14:paraId="39ED6AEB" w14:textId="77777777" w:rsidR="00487195" w:rsidRDefault="00487195" w:rsidP="00487195">
      <w:pPr>
        <w:pStyle w:val="HTMLPreformatted"/>
      </w:pPr>
      <w:r>
        <w:t xml:space="preserve">    "description": {</w:t>
      </w:r>
    </w:p>
    <w:p w14:paraId="642B9262" w14:textId="77777777" w:rsidR="00487195" w:rsidRDefault="00487195" w:rsidP="00487195">
      <w:pPr>
        <w:pStyle w:val="HTMLPreformatted"/>
      </w:pPr>
      <w:r>
        <w:t xml:space="preserve">      "S": "</w:t>
      </w:r>
      <w:proofErr w:type="spellStart"/>
      <w:r>
        <w:t>Dexler</w:t>
      </w:r>
      <w:proofErr w:type="spellEnd"/>
      <w:r>
        <w:t xml:space="preserve"> is a protector of the earth and forests. He is as green as the earth and burrows into the ground for protection and extra defense."</w:t>
      </w:r>
    </w:p>
    <w:p w14:paraId="769BB1B5" w14:textId="77777777" w:rsidR="00487195" w:rsidRDefault="00487195" w:rsidP="00487195">
      <w:pPr>
        <w:pStyle w:val="HTMLPreformatted"/>
      </w:pPr>
      <w:r>
        <w:t xml:space="preserve">    },</w:t>
      </w:r>
    </w:p>
    <w:p w14:paraId="4DFD7379" w14:textId="77777777" w:rsidR="00487195" w:rsidRDefault="00487195" w:rsidP="00487195">
      <w:pPr>
        <w:pStyle w:val="HTMLPreformatted"/>
      </w:pPr>
      <w:r>
        <w:t xml:space="preserve">    "protection": {</w:t>
      </w:r>
    </w:p>
    <w:p w14:paraId="0F43D994" w14:textId="77777777" w:rsidR="00487195" w:rsidRDefault="00487195" w:rsidP="00487195">
      <w:pPr>
        <w:pStyle w:val="HTMLPreformatted"/>
      </w:pPr>
      <w:r>
        <w:t xml:space="preserve">      "N": "2"</w:t>
      </w:r>
    </w:p>
    <w:p w14:paraId="38FEB678" w14:textId="77777777" w:rsidR="00487195" w:rsidRDefault="00487195" w:rsidP="00487195">
      <w:pPr>
        <w:pStyle w:val="HTMLPreformatted"/>
      </w:pPr>
      <w:r>
        <w:t xml:space="preserve">    },</w:t>
      </w:r>
    </w:p>
    <w:p w14:paraId="1EAAD9CF" w14:textId="77777777" w:rsidR="00487195" w:rsidRDefault="00487195" w:rsidP="00487195">
      <w:pPr>
        <w:pStyle w:val="HTMLPreformatted"/>
      </w:pPr>
      <w:r>
        <w:t xml:space="preserve">    "</w:t>
      </w:r>
      <w:proofErr w:type="spellStart"/>
      <w:r>
        <w:t>dragon_name</w:t>
      </w:r>
      <w:proofErr w:type="spellEnd"/>
      <w:r>
        <w:t>": {</w:t>
      </w:r>
    </w:p>
    <w:p w14:paraId="1B72A73A" w14:textId="77777777" w:rsidR="00487195" w:rsidRDefault="00487195" w:rsidP="00487195">
      <w:pPr>
        <w:pStyle w:val="HTMLPreformatted"/>
      </w:pPr>
      <w:r>
        <w:t xml:space="preserve">      "S": "</w:t>
      </w:r>
      <w:proofErr w:type="spellStart"/>
      <w:r>
        <w:t>Dexler</w:t>
      </w:r>
      <w:proofErr w:type="spellEnd"/>
      <w:r>
        <w:t>"</w:t>
      </w:r>
    </w:p>
    <w:p w14:paraId="18862B6C" w14:textId="77777777" w:rsidR="00487195" w:rsidRDefault="00487195" w:rsidP="00487195">
      <w:pPr>
        <w:pStyle w:val="HTMLPreformatted"/>
      </w:pPr>
      <w:r>
        <w:t xml:space="preserve">    }</w:t>
      </w:r>
    </w:p>
    <w:p w14:paraId="6E3C8F6B" w14:textId="77777777" w:rsidR="00487195" w:rsidRDefault="00487195" w:rsidP="00487195">
      <w:pPr>
        <w:pStyle w:val="HTMLPreformatted"/>
      </w:pPr>
      <w:r>
        <w:t xml:space="preserve">  }</w:t>
      </w:r>
    </w:p>
    <w:p w14:paraId="2456FD20" w14:textId="77777777" w:rsidR="00487195" w:rsidRDefault="00487195" w:rsidP="00487195">
      <w:pPr>
        <w:pStyle w:val="HTMLPreformatted"/>
      </w:pPr>
      <w:r>
        <w:t>]</w:t>
      </w:r>
    </w:p>
    <w:p w14:paraId="383974D7" w14:textId="77777777" w:rsidR="00487195" w:rsidRDefault="00487195" w:rsidP="00487195">
      <w:pPr>
        <w:pStyle w:val="NormalWeb"/>
      </w:pPr>
      <w:r>
        <w:rPr>
          <w:rStyle w:val="Strong"/>
        </w:rPr>
        <w:t>Excellent</w:t>
      </w:r>
      <w:r>
        <w:t>!</w:t>
      </w:r>
    </w:p>
    <w:p w14:paraId="0F442923" w14:textId="77777777" w:rsidR="00487195" w:rsidRDefault="00487195" w:rsidP="00487195">
      <w:pPr>
        <w:pStyle w:val="NormalWeb"/>
      </w:pPr>
      <w:r>
        <w:t xml:space="preserve">You have now created a new Policy, a new Role and associated it to your Lambda function. By testing it and verifying the output of the test, you can now conclude that your new Role and Policy works. It's time to apply the least privilege principle to you </w:t>
      </w:r>
      <w:proofErr w:type="spellStart"/>
      <w:r>
        <w:t>new</w:t>
      </w:r>
      <w:proofErr w:type="spellEnd"/>
      <w:r>
        <w:t xml:space="preserve"> Policy.</w:t>
      </w:r>
    </w:p>
    <w:p w14:paraId="44EACCB3" w14:textId="77777777" w:rsidR="00487195" w:rsidRDefault="00487195" w:rsidP="00487195">
      <w:pPr>
        <w:pStyle w:val="Heading2"/>
      </w:pPr>
      <w:r>
        <w:t>Step 2: Modify the IAM Policy to apply the Least Privilege Principle</w:t>
      </w:r>
    </w:p>
    <w:p w14:paraId="7EBBD693" w14:textId="77777777" w:rsidR="00487195" w:rsidRDefault="00487195" w:rsidP="00487195">
      <w:pPr>
        <w:pStyle w:val="NormalWeb"/>
      </w:pPr>
      <w:r>
        <w:t>Amazon DynamoDB doesn't work the same way as typical databases like the ones under the Amazon Relation Database Service where you are still responsible for creating the Users and Permissions inside the database. With Amazon DynamoDB, AWS IAM is still used to control the authentication and authorization thus liberating the database from this burden. This means that the IAM Policy associated with the authentication entity you are using must follow the least privilege principle. The same idea where you wouldn't use the Root/Master user for your database inside your application because its permissions are too powerful, you shouldn't grant all access to all of DynamoDB or to your Table if your application doesn't require it.</w:t>
      </w:r>
    </w:p>
    <w:p w14:paraId="0723C6A8" w14:textId="77777777" w:rsidR="00487195" w:rsidRDefault="00487195" w:rsidP="00487195">
      <w:pPr>
        <w:pStyle w:val="NormalWeb"/>
      </w:pPr>
      <w:r>
        <w:t xml:space="preserve">In this task, you will first review the code of the </w:t>
      </w:r>
      <w:proofErr w:type="spellStart"/>
      <w:r>
        <w:rPr>
          <w:rStyle w:val="Strong"/>
        </w:rPr>
        <w:t>DragonSearch</w:t>
      </w:r>
      <w:proofErr w:type="spellEnd"/>
      <w:r>
        <w:t xml:space="preserve"> Lambda function to determine what DynamoDB API calls/actions are required. You will also look for all the attributes that are returned so you can lock down the IAM Policy even more.</w:t>
      </w:r>
    </w:p>
    <w:p w14:paraId="0288DB40" w14:textId="77777777" w:rsidR="00487195" w:rsidRDefault="00487195" w:rsidP="00487195">
      <w:pPr>
        <w:pStyle w:val="NormalWeb"/>
      </w:pPr>
      <w:r>
        <w:t xml:space="preserve">You will then modify the </w:t>
      </w:r>
      <w:proofErr w:type="spellStart"/>
      <w:r>
        <w:rPr>
          <w:rStyle w:val="Strong"/>
        </w:rPr>
        <w:t>edx</w:t>
      </w:r>
      <w:proofErr w:type="spellEnd"/>
      <w:r>
        <w:rPr>
          <w:rStyle w:val="Strong"/>
        </w:rPr>
        <w:t>-ddb-</w:t>
      </w:r>
      <w:proofErr w:type="spellStart"/>
      <w:r>
        <w:rPr>
          <w:rStyle w:val="Strong"/>
        </w:rPr>
        <w:t>dragonsearch</w:t>
      </w:r>
      <w:proofErr w:type="spellEnd"/>
      <w:r>
        <w:rPr>
          <w:rStyle w:val="Strong"/>
        </w:rPr>
        <w:t>-policy</w:t>
      </w:r>
      <w:r>
        <w:t xml:space="preserve"> IAM Policy to apply Fine-Grained Access Controls on your Policy. To do this, IAM Policy Conditions will be used. You should review the docs to ensure you understand their usage.</w:t>
      </w:r>
    </w:p>
    <w:p w14:paraId="574FCCE9" w14:textId="77777777" w:rsidR="00487195" w:rsidRDefault="00487195" w:rsidP="00487195">
      <w:pPr>
        <w:pStyle w:val="HTMLPreformatted"/>
      </w:pPr>
      <w:r>
        <w:t>https://docs.aws.amazon.com/amazondynamodb/latest/developerguide/specifying-conditions.html</w:t>
      </w:r>
    </w:p>
    <w:p w14:paraId="2B74FC5C" w14:textId="77777777" w:rsidR="00487195" w:rsidRDefault="00487195" w:rsidP="00487195">
      <w:pPr>
        <w:pStyle w:val="NormalWeb"/>
      </w:pPr>
      <w:r>
        <w:t xml:space="preserve">Finally, you will test the Lambda function to make sure the </w:t>
      </w:r>
      <w:proofErr w:type="spellStart"/>
      <w:r>
        <w:rPr>
          <w:rStyle w:val="HTMLCode"/>
        </w:rPr>
        <w:t>withSession</w:t>
      </w:r>
      <w:proofErr w:type="spellEnd"/>
      <w:r>
        <w:t xml:space="preserve"> test still works.</w:t>
      </w:r>
    </w:p>
    <w:p w14:paraId="42022D9D" w14:textId="77777777" w:rsidR="00487195" w:rsidRDefault="00487195" w:rsidP="00487195">
      <w:pPr>
        <w:pStyle w:val="Heading3"/>
      </w:pPr>
      <w:bookmarkStart w:id="87" w:name="header-n156"/>
      <w:bookmarkEnd w:id="87"/>
      <w:r>
        <w:t xml:space="preserve">Step 2A): Review the code of </w:t>
      </w:r>
      <w:proofErr w:type="spellStart"/>
      <w:r>
        <w:t>DragonSearch</w:t>
      </w:r>
      <w:proofErr w:type="spellEnd"/>
    </w:p>
    <w:p w14:paraId="689CB1DB" w14:textId="77777777" w:rsidR="00487195" w:rsidRDefault="00487195" w:rsidP="00487195">
      <w:pPr>
        <w:numPr>
          <w:ilvl w:val="0"/>
          <w:numId w:val="88"/>
        </w:numPr>
        <w:spacing w:before="100" w:beforeAutospacing="1" w:after="100" w:afterAutospacing="1"/>
      </w:pPr>
      <w:r>
        <w:t xml:space="preserve">Click on the </w:t>
      </w:r>
      <w:r>
        <w:rPr>
          <w:rStyle w:val="Strong"/>
        </w:rPr>
        <w:t>Services</w:t>
      </w:r>
      <w:r>
        <w:t xml:space="preserve"> menu and choose </w:t>
      </w:r>
      <w:r>
        <w:rPr>
          <w:rStyle w:val="Strong"/>
        </w:rPr>
        <w:t>Lambda</w:t>
      </w:r>
      <w:r>
        <w:t>.</w:t>
      </w:r>
    </w:p>
    <w:p w14:paraId="5E6005E2" w14:textId="77777777" w:rsidR="00487195" w:rsidRDefault="00487195" w:rsidP="00487195">
      <w:pPr>
        <w:numPr>
          <w:ilvl w:val="0"/>
          <w:numId w:val="88"/>
        </w:numPr>
        <w:spacing w:before="100" w:beforeAutospacing="1" w:after="100" w:afterAutospacing="1"/>
      </w:pPr>
      <w:r>
        <w:t xml:space="preserve">Click on the </w:t>
      </w:r>
      <w:proofErr w:type="spellStart"/>
      <w:r>
        <w:rPr>
          <w:rStyle w:val="Strong"/>
        </w:rPr>
        <w:t>DragonSearch</w:t>
      </w:r>
      <w:proofErr w:type="spellEnd"/>
      <w:r>
        <w:t xml:space="preserve"> lambda function link.</w:t>
      </w:r>
    </w:p>
    <w:p w14:paraId="24CE9B73" w14:textId="77777777" w:rsidR="00487195" w:rsidRDefault="00487195" w:rsidP="00487195">
      <w:pPr>
        <w:numPr>
          <w:ilvl w:val="0"/>
          <w:numId w:val="88"/>
        </w:numPr>
        <w:spacing w:before="100" w:beforeAutospacing="1" w:after="100" w:afterAutospacing="1"/>
      </w:pPr>
      <w:r>
        <w:lastRenderedPageBreak/>
        <w:t xml:space="preserve">Review the code of the </w:t>
      </w:r>
      <w:proofErr w:type="spellStart"/>
      <w:r>
        <w:rPr>
          <w:rStyle w:val="Strong"/>
        </w:rPr>
        <w:t>justThisDragon</w:t>
      </w:r>
      <w:proofErr w:type="spellEnd"/>
      <w:r>
        <w:t xml:space="preserve"> and </w:t>
      </w:r>
      <w:proofErr w:type="spellStart"/>
      <w:r>
        <w:rPr>
          <w:rStyle w:val="Strong"/>
        </w:rPr>
        <w:t>scanTable</w:t>
      </w:r>
      <w:proofErr w:type="spellEnd"/>
      <w:r>
        <w:t xml:space="preserve"> functions. Note all of the API calls made to the DynamoDB service. Also, take a note of all the attributes requested by those API calls. Finally, note the name of the DynamoDB table used for each of those calls.</w:t>
      </w:r>
    </w:p>
    <w:p w14:paraId="252E5748" w14:textId="77777777" w:rsidR="00487195" w:rsidRDefault="00487195" w:rsidP="00487195">
      <w:pPr>
        <w:pStyle w:val="Heading3"/>
      </w:pPr>
      <w:bookmarkStart w:id="88" w:name="header-n164"/>
      <w:bookmarkEnd w:id="88"/>
      <w:r>
        <w:t>Step 2B): Find the ARN of the DynamoDB table</w:t>
      </w:r>
    </w:p>
    <w:p w14:paraId="7DD72A16" w14:textId="77777777" w:rsidR="00487195" w:rsidRDefault="00487195" w:rsidP="00487195">
      <w:pPr>
        <w:pStyle w:val="NormalWeb"/>
      </w:pPr>
      <w:r>
        <w:t>You need to get the Amazon Resource Name (ARN) of the DynamoDB table as it will be used in the Policy.</w:t>
      </w:r>
    </w:p>
    <w:p w14:paraId="42769264" w14:textId="77777777" w:rsidR="00487195" w:rsidRDefault="00487195" w:rsidP="00487195">
      <w:pPr>
        <w:numPr>
          <w:ilvl w:val="0"/>
          <w:numId w:val="89"/>
        </w:numPr>
        <w:spacing w:before="100" w:beforeAutospacing="1" w:after="100" w:afterAutospacing="1"/>
      </w:pPr>
      <w:r>
        <w:t xml:space="preserve">Click on the </w:t>
      </w:r>
      <w:r>
        <w:rPr>
          <w:rStyle w:val="Strong"/>
        </w:rPr>
        <w:t>Services</w:t>
      </w:r>
      <w:r>
        <w:t xml:space="preserve"> menu and choose </w:t>
      </w:r>
      <w:r>
        <w:rPr>
          <w:rStyle w:val="Strong"/>
        </w:rPr>
        <w:t>DynamoDB</w:t>
      </w:r>
      <w:r>
        <w:t>.</w:t>
      </w:r>
    </w:p>
    <w:p w14:paraId="59DADEAB" w14:textId="77777777" w:rsidR="00487195" w:rsidRDefault="00487195" w:rsidP="00487195">
      <w:pPr>
        <w:numPr>
          <w:ilvl w:val="0"/>
          <w:numId w:val="89"/>
        </w:numPr>
        <w:spacing w:before="100" w:beforeAutospacing="1" w:after="100" w:afterAutospacing="1"/>
      </w:pPr>
      <w:r>
        <w:t xml:space="preserve">Click on the </w:t>
      </w:r>
      <w:r>
        <w:rPr>
          <w:rStyle w:val="Strong"/>
        </w:rPr>
        <w:t>Tables</w:t>
      </w:r>
      <w:r>
        <w:t xml:space="preserve"> link in the left menu.</w:t>
      </w:r>
    </w:p>
    <w:p w14:paraId="3C9D25E1" w14:textId="77777777" w:rsidR="00487195" w:rsidRDefault="00487195" w:rsidP="00487195">
      <w:pPr>
        <w:numPr>
          <w:ilvl w:val="0"/>
          <w:numId w:val="89"/>
        </w:numPr>
        <w:spacing w:before="100" w:beforeAutospacing="1" w:after="100" w:afterAutospacing="1"/>
      </w:pPr>
      <w:r>
        <w:t xml:space="preserve">Click on the name of the DynamoDB table that is used in the code. </w:t>
      </w:r>
      <w:proofErr w:type="spellStart"/>
      <w:r>
        <w:rPr>
          <w:rStyle w:val="HTMLCode"/>
          <w:rFonts w:eastAsiaTheme="minorHAnsi"/>
        </w:rPr>
        <w:t>dragon_stats</w:t>
      </w:r>
      <w:proofErr w:type="spellEnd"/>
    </w:p>
    <w:p w14:paraId="73C307D2" w14:textId="77777777" w:rsidR="00487195" w:rsidRDefault="00487195" w:rsidP="00487195">
      <w:pPr>
        <w:numPr>
          <w:ilvl w:val="0"/>
          <w:numId w:val="89"/>
        </w:numPr>
        <w:spacing w:before="100" w:beforeAutospacing="1" w:after="100" w:afterAutospacing="1"/>
      </w:pPr>
      <w:r>
        <w:t xml:space="preserve">At the bottom of the </w:t>
      </w:r>
      <w:r>
        <w:rPr>
          <w:rStyle w:val="Strong"/>
        </w:rPr>
        <w:t>Table details</w:t>
      </w:r>
      <w:r>
        <w:t xml:space="preserve"> section, you will find the </w:t>
      </w:r>
      <w:r>
        <w:rPr>
          <w:rStyle w:val="Strong"/>
        </w:rPr>
        <w:t>Amazon Resource Name (ARN)</w:t>
      </w:r>
      <w:r>
        <w:t xml:space="preserve"> field. Take a note of this ARN which should look like the following: </w:t>
      </w:r>
      <w:proofErr w:type="gramStart"/>
      <w:r>
        <w:rPr>
          <w:rStyle w:val="HTMLCode"/>
          <w:rFonts w:eastAsiaTheme="minorHAnsi"/>
        </w:rPr>
        <w:t>arn:aws</w:t>
      </w:r>
      <w:proofErr w:type="gramEnd"/>
      <w:r>
        <w:rPr>
          <w:rStyle w:val="HTMLCode"/>
          <w:rFonts w:eastAsiaTheme="minorHAnsi"/>
        </w:rPr>
        <w:t>:dynamodb:us-east-1:xxxxxxxxx:table/</w:t>
      </w:r>
      <w:proofErr w:type="spellStart"/>
      <w:r>
        <w:rPr>
          <w:rStyle w:val="HTMLCode"/>
          <w:rFonts w:eastAsiaTheme="minorHAnsi"/>
        </w:rPr>
        <w:t>dragon_stats</w:t>
      </w:r>
      <w:proofErr w:type="spellEnd"/>
      <w:r>
        <w:t>.</w:t>
      </w:r>
    </w:p>
    <w:p w14:paraId="1C0FF063" w14:textId="77777777" w:rsidR="00487195" w:rsidRDefault="00487195" w:rsidP="00487195">
      <w:pPr>
        <w:pStyle w:val="Heading3"/>
      </w:pPr>
      <w:bookmarkStart w:id="89" w:name="header-n175"/>
      <w:bookmarkEnd w:id="89"/>
      <w:r>
        <w:t>Step 2C): Modify your IAM Policy</w:t>
      </w:r>
    </w:p>
    <w:p w14:paraId="2A85CB6D" w14:textId="77777777" w:rsidR="00487195" w:rsidRDefault="00487195" w:rsidP="00487195">
      <w:pPr>
        <w:pStyle w:val="NormalWeb"/>
        <w:numPr>
          <w:ilvl w:val="0"/>
          <w:numId w:val="90"/>
        </w:numPr>
      </w:pPr>
      <w:r>
        <w:t xml:space="preserve">Click on the </w:t>
      </w:r>
      <w:r>
        <w:rPr>
          <w:rStyle w:val="Strong"/>
        </w:rPr>
        <w:t>Services</w:t>
      </w:r>
      <w:r>
        <w:t xml:space="preserve"> menu and choose </w:t>
      </w:r>
      <w:r>
        <w:rPr>
          <w:rStyle w:val="Strong"/>
        </w:rPr>
        <w:t>IAM</w:t>
      </w:r>
      <w:r>
        <w:t>.</w:t>
      </w:r>
    </w:p>
    <w:p w14:paraId="69D9D6AF" w14:textId="77777777" w:rsidR="00487195" w:rsidRDefault="00487195" w:rsidP="00487195">
      <w:pPr>
        <w:pStyle w:val="NormalWeb"/>
        <w:numPr>
          <w:ilvl w:val="0"/>
          <w:numId w:val="90"/>
        </w:numPr>
      </w:pPr>
      <w:r>
        <w:t xml:space="preserve">Click on the </w:t>
      </w:r>
      <w:r>
        <w:rPr>
          <w:rStyle w:val="Strong"/>
        </w:rPr>
        <w:t>Policies</w:t>
      </w:r>
      <w:r>
        <w:t xml:space="preserve"> link in the left menu.</w:t>
      </w:r>
    </w:p>
    <w:p w14:paraId="650DD95B" w14:textId="77777777" w:rsidR="00487195" w:rsidRDefault="00487195" w:rsidP="00487195">
      <w:pPr>
        <w:pStyle w:val="NormalWeb"/>
        <w:numPr>
          <w:ilvl w:val="0"/>
          <w:numId w:val="90"/>
        </w:numPr>
      </w:pPr>
      <w:r>
        <w:t xml:space="preserve">In the </w:t>
      </w:r>
      <w:r>
        <w:rPr>
          <w:rStyle w:val="Strong"/>
        </w:rPr>
        <w:t>Search</w:t>
      </w:r>
      <w:r>
        <w:t xml:space="preserve"> bar, input </w:t>
      </w:r>
      <w:proofErr w:type="spellStart"/>
      <w:r>
        <w:rPr>
          <w:rStyle w:val="HTMLCode"/>
        </w:rPr>
        <w:t>edx</w:t>
      </w:r>
      <w:proofErr w:type="spellEnd"/>
      <w:r>
        <w:rPr>
          <w:rStyle w:val="HTMLCode"/>
        </w:rPr>
        <w:t>-ddb-</w:t>
      </w:r>
      <w:proofErr w:type="spellStart"/>
      <w:r>
        <w:rPr>
          <w:rStyle w:val="HTMLCode"/>
        </w:rPr>
        <w:t>dragonsearch</w:t>
      </w:r>
      <w:proofErr w:type="spellEnd"/>
      <w:r>
        <w:rPr>
          <w:rStyle w:val="HTMLCode"/>
        </w:rPr>
        <w:t>-policy</w:t>
      </w:r>
      <w:r>
        <w:t>.</w:t>
      </w:r>
    </w:p>
    <w:p w14:paraId="5F585378" w14:textId="77777777" w:rsidR="00487195" w:rsidRDefault="00487195" w:rsidP="00487195">
      <w:pPr>
        <w:pStyle w:val="NormalWeb"/>
        <w:numPr>
          <w:ilvl w:val="0"/>
          <w:numId w:val="90"/>
        </w:numPr>
      </w:pPr>
      <w:r>
        <w:t xml:space="preserve">Click on the </w:t>
      </w:r>
      <w:proofErr w:type="spellStart"/>
      <w:r>
        <w:rPr>
          <w:rStyle w:val="Strong"/>
        </w:rPr>
        <w:t>edx</w:t>
      </w:r>
      <w:proofErr w:type="spellEnd"/>
      <w:r>
        <w:rPr>
          <w:rStyle w:val="Strong"/>
        </w:rPr>
        <w:t>-ddb-</w:t>
      </w:r>
      <w:proofErr w:type="spellStart"/>
      <w:r>
        <w:rPr>
          <w:rStyle w:val="Strong"/>
        </w:rPr>
        <w:t>dragonsearch</w:t>
      </w:r>
      <w:proofErr w:type="spellEnd"/>
      <w:r>
        <w:rPr>
          <w:rStyle w:val="Strong"/>
        </w:rPr>
        <w:t>-policy</w:t>
      </w:r>
      <w:r>
        <w:t xml:space="preserve"> link.</w:t>
      </w:r>
    </w:p>
    <w:p w14:paraId="5A871382" w14:textId="77777777" w:rsidR="00487195" w:rsidRDefault="00487195" w:rsidP="00487195">
      <w:pPr>
        <w:pStyle w:val="NormalWeb"/>
        <w:numPr>
          <w:ilvl w:val="0"/>
          <w:numId w:val="90"/>
        </w:numPr>
      </w:pPr>
      <w:r>
        <w:t xml:space="preserve">Click on the </w:t>
      </w:r>
      <w:r>
        <w:rPr>
          <w:rStyle w:val="Strong"/>
        </w:rPr>
        <w:t>Edit policy</w:t>
      </w:r>
      <w:r>
        <w:t xml:space="preserve"> button.</w:t>
      </w:r>
    </w:p>
    <w:p w14:paraId="0B04582B" w14:textId="77777777" w:rsidR="00487195" w:rsidRDefault="00487195" w:rsidP="00487195">
      <w:pPr>
        <w:pStyle w:val="NormalWeb"/>
        <w:ind w:left="720"/>
      </w:pPr>
      <w:r>
        <w:t xml:space="preserve">If you are familiar with IAM Policies and prefer to do this yourself, feel free to click on the </w:t>
      </w:r>
      <w:r>
        <w:rPr>
          <w:rStyle w:val="Strong"/>
        </w:rPr>
        <w:t>JSON</w:t>
      </w:r>
      <w:r>
        <w:t xml:space="preserve"> tab and edit the policy manually based on what you found in there.</w:t>
      </w:r>
    </w:p>
    <w:p w14:paraId="40B7195A" w14:textId="77777777" w:rsidR="00487195" w:rsidRDefault="00487195" w:rsidP="00487195">
      <w:pPr>
        <w:pStyle w:val="HTMLPreformatted"/>
        <w:ind w:left="720"/>
      </w:pPr>
      <w:r>
        <w:t xml:space="preserve">https://docs.aws.amazon.com/amazondynamodb/latest/developerguide/specifying-conditions.html. </w:t>
      </w:r>
    </w:p>
    <w:p w14:paraId="4B546038" w14:textId="77777777" w:rsidR="00487195" w:rsidRDefault="00487195" w:rsidP="00487195">
      <w:pPr>
        <w:pStyle w:val="NormalWeb"/>
        <w:ind w:left="720"/>
      </w:pPr>
      <w:r>
        <w:t>You can skip to the next task to test your Lambda function.</w:t>
      </w:r>
    </w:p>
    <w:p w14:paraId="7EFC2BF7" w14:textId="77777777" w:rsidR="00487195" w:rsidRDefault="00487195" w:rsidP="00487195">
      <w:pPr>
        <w:pStyle w:val="NormalWeb"/>
        <w:numPr>
          <w:ilvl w:val="0"/>
          <w:numId w:val="90"/>
        </w:numPr>
      </w:pPr>
      <w:r>
        <w:t xml:space="preserve">Click on the </w:t>
      </w:r>
      <w:r>
        <w:rPr>
          <w:rStyle w:val="Strong"/>
        </w:rPr>
        <w:t>DynamoDB</w:t>
      </w:r>
      <w:r>
        <w:t xml:space="preserve"> section to expand it.</w:t>
      </w:r>
    </w:p>
    <w:p w14:paraId="2B2FAAF4" w14:textId="77777777" w:rsidR="00487195" w:rsidRDefault="00487195" w:rsidP="00487195">
      <w:pPr>
        <w:pStyle w:val="NormalWeb"/>
        <w:numPr>
          <w:ilvl w:val="0"/>
          <w:numId w:val="90"/>
        </w:numPr>
      </w:pPr>
      <w:r>
        <w:t>The Service is set to DynamoDB which is what you want it to be.</w:t>
      </w:r>
    </w:p>
    <w:p w14:paraId="5EBE0ECE" w14:textId="77777777" w:rsidR="00487195" w:rsidRDefault="00487195" w:rsidP="00487195">
      <w:pPr>
        <w:pStyle w:val="NormalWeb"/>
        <w:numPr>
          <w:ilvl w:val="0"/>
          <w:numId w:val="90"/>
        </w:numPr>
      </w:pPr>
      <w:r>
        <w:t xml:space="preserve">Click on the </w:t>
      </w:r>
      <w:r>
        <w:rPr>
          <w:rStyle w:val="Strong"/>
        </w:rPr>
        <w:t>Actions</w:t>
      </w:r>
      <w:r>
        <w:t xml:space="preserve"> section to expand it.</w:t>
      </w:r>
    </w:p>
    <w:p w14:paraId="3C4AEF92" w14:textId="77777777" w:rsidR="00487195" w:rsidRDefault="00487195" w:rsidP="00487195">
      <w:pPr>
        <w:pStyle w:val="NormalWeb"/>
        <w:numPr>
          <w:ilvl w:val="0"/>
          <w:numId w:val="90"/>
        </w:numPr>
      </w:pPr>
      <w:r>
        <w:t xml:space="preserve">Remove the checkmark next to </w:t>
      </w:r>
      <w:r>
        <w:rPr>
          <w:rStyle w:val="Strong"/>
        </w:rPr>
        <w:t>All DynamoDB actions</w:t>
      </w:r>
      <w:r>
        <w:t>.</w:t>
      </w:r>
    </w:p>
    <w:p w14:paraId="21D57BBF" w14:textId="77777777" w:rsidR="00487195" w:rsidRDefault="00487195" w:rsidP="00487195">
      <w:pPr>
        <w:pStyle w:val="NormalWeb"/>
        <w:numPr>
          <w:ilvl w:val="0"/>
          <w:numId w:val="90"/>
        </w:numPr>
      </w:pPr>
      <w:r>
        <w:t xml:space="preserve">Click on the breadcrumb next to </w:t>
      </w:r>
      <w:r>
        <w:rPr>
          <w:rStyle w:val="Strong"/>
        </w:rPr>
        <w:t>Read</w:t>
      </w:r>
      <w:r>
        <w:t xml:space="preserve"> as your Lambda function is only reading from DynamoDB.</w:t>
      </w:r>
    </w:p>
    <w:p w14:paraId="15F921B6" w14:textId="77777777" w:rsidR="00487195" w:rsidRDefault="00487195" w:rsidP="00487195">
      <w:pPr>
        <w:pStyle w:val="NormalWeb"/>
        <w:numPr>
          <w:ilvl w:val="0"/>
          <w:numId w:val="90"/>
        </w:numPr>
      </w:pPr>
      <w:r>
        <w:t>Place a checkmark next to all of the API calls made to DynamoDB used in the code.</w:t>
      </w:r>
    </w:p>
    <w:p w14:paraId="118EF5FF" w14:textId="77777777" w:rsidR="00487195" w:rsidRDefault="00487195" w:rsidP="00487195">
      <w:pPr>
        <w:pStyle w:val="NormalWeb"/>
        <w:numPr>
          <w:ilvl w:val="0"/>
          <w:numId w:val="90"/>
        </w:numPr>
      </w:pPr>
      <w:r>
        <w:t xml:space="preserve">Select the two methods that your code uses: </w:t>
      </w:r>
      <w:r>
        <w:rPr>
          <w:rStyle w:val="Strong"/>
        </w:rPr>
        <w:t>Query</w:t>
      </w:r>
      <w:r>
        <w:t xml:space="preserve"> and </w:t>
      </w:r>
      <w:r>
        <w:rPr>
          <w:rStyle w:val="Strong"/>
        </w:rPr>
        <w:t>Scan</w:t>
      </w:r>
      <w:r>
        <w:t>.</w:t>
      </w:r>
    </w:p>
    <w:p w14:paraId="347FF7ED" w14:textId="77777777" w:rsidR="00487195" w:rsidRDefault="00487195" w:rsidP="00487195">
      <w:pPr>
        <w:pStyle w:val="NormalWeb"/>
        <w:numPr>
          <w:ilvl w:val="0"/>
          <w:numId w:val="90"/>
        </w:numPr>
      </w:pPr>
      <w:r>
        <w:t xml:space="preserve">Click on the </w:t>
      </w:r>
      <w:r>
        <w:rPr>
          <w:rStyle w:val="Strong"/>
        </w:rPr>
        <w:t>Resources</w:t>
      </w:r>
      <w:r>
        <w:t xml:space="preserve"> section to expand it.</w:t>
      </w:r>
    </w:p>
    <w:p w14:paraId="2C571318" w14:textId="77777777" w:rsidR="00487195" w:rsidRDefault="00487195" w:rsidP="00487195">
      <w:pPr>
        <w:pStyle w:val="NormalWeb"/>
        <w:numPr>
          <w:ilvl w:val="0"/>
          <w:numId w:val="90"/>
        </w:numPr>
      </w:pPr>
      <w:r>
        <w:t xml:space="preserve">Click the radio button next to </w:t>
      </w:r>
      <w:r>
        <w:rPr>
          <w:rStyle w:val="Strong"/>
        </w:rPr>
        <w:t>Specific</w:t>
      </w:r>
      <w:r>
        <w:t>.</w:t>
      </w:r>
    </w:p>
    <w:p w14:paraId="23844AF3" w14:textId="77777777" w:rsidR="00487195" w:rsidRDefault="00487195" w:rsidP="00487195">
      <w:pPr>
        <w:pStyle w:val="NormalWeb"/>
        <w:numPr>
          <w:ilvl w:val="0"/>
          <w:numId w:val="90"/>
        </w:numPr>
      </w:pPr>
      <w:r>
        <w:t xml:space="preserve">In the </w:t>
      </w:r>
      <w:r>
        <w:rPr>
          <w:rStyle w:val="Strong"/>
        </w:rPr>
        <w:t>table</w:t>
      </w:r>
      <w:r>
        <w:t xml:space="preserve"> section, click on the </w:t>
      </w:r>
      <w:r>
        <w:rPr>
          <w:rStyle w:val="Strong"/>
        </w:rPr>
        <w:t>Add ARN</w:t>
      </w:r>
      <w:r>
        <w:t xml:space="preserve"> link.</w:t>
      </w:r>
    </w:p>
    <w:p w14:paraId="253C0DD7" w14:textId="77777777" w:rsidR="00487195" w:rsidRDefault="00487195" w:rsidP="00487195">
      <w:pPr>
        <w:pStyle w:val="NormalWeb"/>
        <w:numPr>
          <w:ilvl w:val="0"/>
          <w:numId w:val="90"/>
        </w:numPr>
      </w:pPr>
      <w:r>
        <w:t xml:space="preserve">In the </w:t>
      </w:r>
      <w:r>
        <w:rPr>
          <w:rStyle w:val="Strong"/>
        </w:rPr>
        <w:t>Specify ARN for table</w:t>
      </w:r>
      <w:r>
        <w:t xml:space="preserve"> field, </w:t>
      </w:r>
      <w:r>
        <w:rPr>
          <w:rStyle w:val="Strong"/>
        </w:rPr>
        <w:t>replace the entire content</w:t>
      </w:r>
      <w:r>
        <w:t xml:space="preserve"> with the </w:t>
      </w:r>
      <w:r>
        <w:rPr>
          <w:rStyle w:val="Strong"/>
        </w:rPr>
        <w:t>ARN of the DynamoDB table</w:t>
      </w:r>
      <w:r>
        <w:t xml:space="preserve"> that you found in the previous section. It will automatically populate the entries for Region, Account and Table name.</w:t>
      </w:r>
    </w:p>
    <w:p w14:paraId="0BEBC87A" w14:textId="77777777" w:rsidR="00487195" w:rsidRDefault="00487195" w:rsidP="00487195">
      <w:pPr>
        <w:pStyle w:val="NormalWeb"/>
        <w:numPr>
          <w:ilvl w:val="0"/>
          <w:numId w:val="90"/>
        </w:numPr>
      </w:pPr>
      <w:r>
        <w:t xml:space="preserve">Click on the </w:t>
      </w:r>
      <w:r>
        <w:rPr>
          <w:rStyle w:val="Strong"/>
        </w:rPr>
        <w:t>Add</w:t>
      </w:r>
      <w:r>
        <w:t xml:space="preserve"> button.</w:t>
      </w:r>
    </w:p>
    <w:p w14:paraId="6F769BDA" w14:textId="77777777" w:rsidR="00487195" w:rsidRDefault="00487195" w:rsidP="00487195">
      <w:pPr>
        <w:pStyle w:val="NormalWeb"/>
        <w:numPr>
          <w:ilvl w:val="0"/>
          <w:numId w:val="90"/>
        </w:numPr>
      </w:pPr>
      <w:r>
        <w:t xml:space="preserve">Click on the </w:t>
      </w:r>
      <w:r>
        <w:rPr>
          <w:rStyle w:val="Strong"/>
        </w:rPr>
        <w:t>Request conditions</w:t>
      </w:r>
      <w:r>
        <w:t xml:space="preserve"> section to expand it.</w:t>
      </w:r>
    </w:p>
    <w:p w14:paraId="3445E87E" w14:textId="77777777" w:rsidR="00487195" w:rsidRDefault="00487195" w:rsidP="00487195">
      <w:pPr>
        <w:pStyle w:val="NormalWeb"/>
        <w:numPr>
          <w:ilvl w:val="0"/>
          <w:numId w:val="90"/>
        </w:numPr>
      </w:pPr>
      <w:r>
        <w:lastRenderedPageBreak/>
        <w:t xml:space="preserve">Click on the </w:t>
      </w:r>
      <w:r>
        <w:rPr>
          <w:rStyle w:val="Strong"/>
        </w:rPr>
        <w:t>Add condition</w:t>
      </w:r>
      <w:r>
        <w:t xml:space="preserve"> link.</w:t>
      </w:r>
    </w:p>
    <w:p w14:paraId="78F4EBA2" w14:textId="77777777" w:rsidR="00487195" w:rsidRDefault="00487195" w:rsidP="00487195">
      <w:pPr>
        <w:pStyle w:val="NormalWeb"/>
        <w:numPr>
          <w:ilvl w:val="0"/>
          <w:numId w:val="90"/>
        </w:numPr>
      </w:pPr>
      <w:r>
        <w:t xml:space="preserve">In the </w:t>
      </w:r>
      <w:r>
        <w:rPr>
          <w:rStyle w:val="Strong"/>
        </w:rPr>
        <w:t>Condition key</w:t>
      </w:r>
      <w:r>
        <w:t xml:space="preserve"> dropdown, select </w:t>
      </w:r>
      <w:proofErr w:type="spellStart"/>
      <w:proofErr w:type="gramStart"/>
      <w:r>
        <w:rPr>
          <w:rStyle w:val="Strong"/>
        </w:rPr>
        <w:t>dynamodb:Attributes</w:t>
      </w:r>
      <w:proofErr w:type="spellEnd"/>
      <w:proofErr w:type="gramEnd"/>
      <w:r>
        <w:t xml:space="preserve"> near the bottom of the list to specify a list of attributes that the user can get back.</w:t>
      </w:r>
    </w:p>
    <w:p w14:paraId="67009917" w14:textId="77777777" w:rsidR="00487195" w:rsidRDefault="00487195" w:rsidP="00487195">
      <w:pPr>
        <w:pStyle w:val="NormalWeb"/>
        <w:numPr>
          <w:ilvl w:val="0"/>
          <w:numId w:val="90"/>
        </w:numPr>
      </w:pPr>
      <w:r>
        <w:t xml:space="preserve">In the </w:t>
      </w:r>
      <w:r>
        <w:rPr>
          <w:rStyle w:val="Strong"/>
        </w:rPr>
        <w:t>Qualifier</w:t>
      </w:r>
      <w:r>
        <w:t xml:space="preserve"> dropdown, select </w:t>
      </w:r>
      <w:proofErr w:type="gramStart"/>
      <w:r>
        <w:rPr>
          <w:rStyle w:val="Strong"/>
        </w:rPr>
        <w:t>For</w:t>
      </w:r>
      <w:proofErr w:type="gramEnd"/>
      <w:r>
        <w:rPr>
          <w:rStyle w:val="Strong"/>
        </w:rPr>
        <w:t xml:space="preserve"> all values in request</w:t>
      </w:r>
      <w:r>
        <w:t xml:space="preserve"> to match every values in the specified </w:t>
      </w:r>
      <w:proofErr w:type="spellStart"/>
      <w:r>
        <w:rPr>
          <w:rStyle w:val="Strong"/>
        </w:rPr>
        <w:t>ProjectionExpression</w:t>
      </w:r>
      <w:proofErr w:type="spellEnd"/>
      <w:r>
        <w:t xml:space="preserve"> parameter in the API call to DynamoDB.</w:t>
      </w:r>
    </w:p>
    <w:p w14:paraId="1CFDEF49" w14:textId="77777777" w:rsidR="00487195" w:rsidRDefault="00487195" w:rsidP="00487195">
      <w:pPr>
        <w:pStyle w:val="NormalWeb"/>
        <w:numPr>
          <w:ilvl w:val="0"/>
          <w:numId w:val="90"/>
        </w:numPr>
      </w:pPr>
      <w:r>
        <w:t xml:space="preserve">In the </w:t>
      </w:r>
      <w:r>
        <w:rPr>
          <w:rStyle w:val="Strong"/>
        </w:rPr>
        <w:t>Operator</w:t>
      </w:r>
      <w:r>
        <w:t xml:space="preserve"> dropdown, select </w:t>
      </w:r>
      <w:proofErr w:type="spellStart"/>
      <w:r>
        <w:rPr>
          <w:rStyle w:val="Strong"/>
        </w:rPr>
        <w:t>StringEquals</w:t>
      </w:r>
      <w:proofErr w:type="spellEnd"/>
      <w:r>
        <w:t>.</w:t>
      </w:r>
    </w:p>
    <w:p w14:paraId="54D17486" w14:textId="77777777" w:rsidR="00487195" w:rsidRDefault="00487195" w:rsidP="00487195">
      <w:pPr>
        <w:pStyle w:val="NormalWeb"/>
        <w:numPr>
          <w:ilvl w:val="0"/>
          <w:numId w:val="90"/>
        </w:numPr>
      </w:pPr>
      <w:r>
        <w:t xml:space="preserve">In the </w:t>
      </w:r>
      <w:r>
        <w:rPr>
          <w:rStyle w:val="Strong"/>
        </w:rPr>
        <w:t>Value</w:t>
      </w:r>
      <w:r>
        <w:t xml:space="preserve"> field, input the value of an attribute name that you found while looking at the code. Click on the </w:t>
      </w:r>
      <w:r>
        <w:rPr>
          <w:rStyle w:val="Strong"/>
        </w:rPr>
        <w:t>Add another condition value</w:t>
      </w:r>
      <w:r>
        <w:t xml:space="preserve"> and input the next attribute name. Repeat this step until you have filled all the attributes. The order doesn't have any importance, but make sure that all the attributes are listed. They should be "</w:t>
      </w:r>
      <w:proofErr w:type="spellStart"/>
      <w:r>
        <w:rPr>
          <w:rStyle w:val="Strong"/>
        </w:rPr>
        <w:t>dragon_name</w:t>
      </w:r>
      <w:proofErr w:type="spellEnd"/>
      <w:r>
        <w:t>", "</w:t>
      </w:r>
      <w:r>
        <w:rPr>
          <w:rStyle w:val="Strong"/>
        </w:rPr>
        <w:t>family</w:t>
      </w:r>
      <w:r>
        <w:t>", "</w:t>
      </w:r>
      <w:r>
        <w:rPr>
          <w:rStyle w:val="Strong"/>
        </w:rPr>
        <w:t>protection</w:t>
      </w:r>
      <w:r>
        <w:t>", "</w:t>
      </w:r>
      <w:proofErr w:type="spellStart"/>
      <w:r>
        <w:rPr>
          <w:rStyle w:val="Strong"/>
        </w:rPr>
        <w:t>damage</w:t>
      </w:r>
      <w:r>
        <w:t>","</w:t>
      </w:r>
      <w:r>
        <w:rPr>
          <w:rStyle w:val="Strong"/>
        </w:rPr>
        <w:t>description</w:t>
      </w:r>
      <w:proofErr w:type="spellEnd"/>
      <w:r>
        <w:t>"</w:t>
      </w:r>
    </w:p>
    <w:p w14:paraId="02700A95" w14:textId="77777777" w:rsidR="00487195" w:rsidRDefault="00487195" w:rsidP="00487195">
      <w:pPr>
        <w:pStyle w:val="NormalWeb"/>
        <w:numPr>
          <w:ilvl w:val="0"/>
          <w:numId w:val="90"/>
        </w:numPr>
      </w:pPr>
      <w:r>
        <w:t xml:space="preserve">Click on the </w:t>
      </w:r>
      <w:r>
        <w:rPr>
          <w:rStyle w:val="Strong"/>
        </w:rPr>
        <w:t>Add</w:t>
      </w:r>
      <w:r>
        <w:t xml:space="preserve"> button.</w:t>
      </w:r>
    </w:p>
    <w:p w14:paraId="1F5297B3" w14:textId="77777777" w:rsidR="00487195" w:rsidRDefault="00487195" w:rsidP="00487195">
      <w:pPr>
        <w:pStyle w:val="NormalWeb"/>
        <w:numPr>
          <w:ilvl w:val="0"/>
          <w:numId w:val="90"/>
        </w:numPr>
      </w:pPr>
      <w:r>
        <w:t xml:space="preserve">To enforce the use of the </w:t>
      </w:r>
      <w:proofErr w:type="spellStart"/>
      <w:r>
        <w:rPr>
          <w:rStyle w:val="Strong"/>
        </w:rPr>
        <w:t>ProjectionExpression</w:t>
      </w:r>
      <w:proofErr w:type="spellEnd"/>
      <w:r>
        <w:t xml:space="preserve"> parameter in the API Call, you need to specify that the </w:t>
      </w:r>
      <w:proofErr w:type="spellStart"/>
      <w:proofErr w:type="gramStart"/>
      <w:r>
        <w:rPr>
          <w:rStyle w:val="HTMLCode"/>
        </w:rPr>
        <w:t>dynamodb:Select</w:t>
      </w:r>
      <w:proofErr w:type="spellEnd"/>
      <w:proofErr w:type="gramEnd"/>
      <w:r>
        <w:t xml:space="preserve"> attribute is set to </w:t>
      </w:r>
      <w:r>
        <w:rPr>
          <w:rStyle w:val="HTMLCode"/>
        </w:rPr>
        <w:t>SPECIFIC_ATTRIBUTES</w:t>
      </w:r>
      <w:r>
        <w:t xml:space="preserve">. If you don't do that and you only enforce the attributes, then if the </w:t>
      </w:r>
      <w:proofErr w:type="spellStart"/>
      <w:r>
        <w:rPr>
          <w:rStyle w:val="Strong"/>
        </w:rPr>
        <w:t>ProjectionExpression</w:t>
      </w:r>
      <w:proofErr w:type="spellEnd"/>
      <w:r>
        <w:t xml:space="preserve"> parameter isn't used, the attributes list won't be enforced.</w:t>
      </w:r>
    </w:p>
    <w:p w14:paraId="3E926FE4" w14:textId="77777777" w:rsidR="00487195" w:rsidRDefault="00487195" w:rsidP="00487195">
      <w:pPr>
        <w:numPr>
          <w:ilvl w:val="1"/>
          <w:numId w:val="90"/>
        </w:numPr>
        <w:spacing w:before="100" w:beforeAutospacing="1" w:after="100" w:afterAutospacing="1"/>
      </w:pPr>
      <w:r>
        <w:t xml:space="preserve">Click on the </w:t>
      </w:r>
      <w:r>
        <w:rPr>
          <w:rStyle w:val="Strong"/>
        </w:rPr>
        <w:t>Add another condition</w:t>
      </w:r>
      <w:r>
        <w:t xml:space="preserve"> link.</w:t>
      </w:r>
    </w:p>
    <w:p w14:paraId="12DB61B6" w14:textId="77777777" w:rsidR="00487195" w:rsidRDefault="00487195" w:rsidP="00487195">
      <w:pPr>
        <w:numPr>
          <w:ilvl w:val="1"/>
          <w:numId w:val="90"/>
        </w:numPr>
        <w:spacing w:before="100" w:beforeAutospacing="1" w:after="100" w:afterAutospacing="1"/>
      </w:pPr>
      <w:r>
        <w:t xml:space="preserve">In the </w:t>
      </w:r>
      <w:r>
        <w:rPr>
          <w:rStyle w:val="Strong"/>
        </w:rPr>
        <w:t>Condition key</w:t>
      </w:r>
      <w:r>
        <w:t xml:space="preserve"> dropdown, select </w:t>
      </w:r>
      <w:proofErr w:type="spellStart"/>
      <w:proofErr w:type="gramStart"/>
      <w:r>
        <w:rPr>
          <w:rStyle w:val="Strong"/>
        </w:rPr>
        <w:t>dynamodb:Select</w:t>
      </w:r>
      <w:proofErr w:type="spellEnd"/>
      <w:proofErr w:type="gramEnd"/>
      <w:r>
        <w:t xml:space="preserve"> at the bottom of the list.</w:t>
      </w:r>
    </w:p>
    <w:p w14:paraId="05403B78" w14:textId="77777777" w:rsidR="00487195" w:rsidRDefault="00487195" w:rsidP="00487195">
      <w:pPr>
        <w:numPr>
          <w:ilvl w:val="1"/>
          <w:numId w:val="90"/>
        </w:numPr>
        <w:spacing w:before="100" w:beforeAutospacing="1" w:after="100" w:afterAutospacing="1"/>
      </w:pPr>
      <w:r>
        <w:t xml:space="preserve">Leave the </w:t>
      </w:r>
      <w:r>
        <w:rPr>
          <w:rStyle w:val="Strong"/>
        </w:rPr>
        <w:t>Qualifier</w:t>
      </w:r>
      <w:r>
        <w:t xml:space="preserve"> to </w:t>
      </w:r>
      <w:r>
        <w:rPr>
          <w:rStyle w:val="Strong"/>
        </w:rPr>
        <w:t>Default</w:t>
      </w:r>
      <w:r>
        <w:t>.</w:t>
      </w:r>
    </w:p>
    <w:p w14:paraId="0C360E7D" w14:textId="77777777" w:rsidR="00487195" w:rsidRDefault="00487195" w:rsidP="00487195">
      <w:pPr>
        <w:numPr>
          <w:ilvl w:val="1"/>
          <w:numId w:val="90"/>
        </w:numPr>
        <w:spacing w:before="100" w:beforeAutospacing="1" w:after="100" w:afterAutospacing="1"/>
      </w:pPr>
      <w:r>
        <w:t xml:space="preserve">In the </w:t>
      </w:r>
      <w:r>
        <w:rPr>
          <w:rStyle w:val="Strong"/>
        </w:rPr>
        <w:t>Operator</w:t>
      </w:r>
      <w:r>
        <w:t xml:space="preserve"> dropdown, select </w:t>
      </w:r>
      <w:proofErr w:type="spellStart"/>
      <w:r>
        <w:rPr>
          <w:rStyle w:val="Strong"/>
        </w:rPr>
        <w:t>StringEquals</w:t>
      </w:r>
      <w:proofErr w:type="spellEnd"/>
      <w:r>
        <w:t>.</w:t>
      </w:r>
    </w:p>
    <w:p w14:paraId="10D6851D" w14:textId="77777777" w:rsidR="00487195" w:rsidRDefault="00487195" w:rsidP="00487195">
      <w:pPr>
        <w:numPr>
          <w:ilvl w:val="1"/>
          <w:numId w:val="90"/>
        </w:numPr>
        <w:spacing w:before="100" w:beforeAutospacing="1" w:after="100" w:afterAutospacing="1"/>
      </w:pPr>
      <w:r>
        <w:t xml:space="preserve">In the </w:t>
      </w:r>
      <w:r>
        <w:rPr>
          <w:rStyle w:val="Strong"/>
        </w:rPr>
        <w:t>Value</w:t>
      </w:r>
      <w:r>
        <w:t xml:space="preserve"> field, input </w:t>
      </w:r>
      <w:r>
        <w:rPr>
          <w:rStyle w:val="HTMLCode"/>
          <w:rFonts w:eastAsiaTheme="minorHAnsi"/>
        </w:rPr>
        <w:t>SPECIFIC_ATTRIBUTES</w:t>
      </w:r>
      <w:r>
        <w:t>.</w:t>
      </w:r>
    </w:p>
    <w:p w14:paraId="10BD69C0" w14:textId="77777777" w:rsidR="00487195" w:rsidRDefault="00487195" w:rsidP="00487195">
      <w:pPr>
        <w:numPr>
          <w:ilvl w:val="1"/>
          <w:numId w:val="90"/>
        </w:numPr>
        <w:spacing w:before="100" w:beforeAutospacing="1" w:after="100" w:afterAutospacing="1"/>
      </w:pPr>
      <w:r>
        <w:t xml:space="preserve">Click on the </w:t>
      </w:r>
      <w:r>
        <w:rPr>
          <w:rStyle w:val="Strong"/>
        </w:rPr>
        <w:t>Add</w:t>
      </w:r>
      <w:r>
        <w:t xml:space="preserve"> button.</w:t>
      </w:r>
    </w:p>
    <w:p w14:paraId="4D8EB7C7" w14:textId="77777777" w:rsidR="00487195" w:rsidRDefault="00487195" w:rsidP="00487195">
      <w:pPr>
        <w:pStyle w:val="NormalWeb"/>
        <w:numPr>
          <w:ilvl w:val="0"/>
          <w:numId w:val="90"/>
        </w:numPr>
      </w:pPr>
      <w:r>
        <w:t xml:space="preserve">Click on the </w:t>
      </w:r>
      <w:r>
        <w:rPr>
          <w:rStyle w:val="Strong"/>
        </w:rPr>
        <w:t>Review policy</w:t>
      </w:r>
      <w:r>
        <w:t xml:space="preserve"> button.</w:t>
      </w:r>
    </w:p>
    <w:p w14:paraId="772D1CA4" w14:textId="77777777" w:rsidR="00487195" w:rsidRDefault="00487195" w:rsidP="00487195">
      <w:pPr>
        <w:pStyle w:val="NormalWeb"/>
        <w:numPr>
          <w:ilvl w:val="0"/>
          <w:numId w:val="90"/>
        </w:numPr>
      </w:pPr>
      <w:r>
        <w:t xml:space="preserve">Click on the </w:t>
      </w:r>
      <w:r>
        <w:rPr>
          <w:rStyle w:val="Strong"/>
        </w:rPr>
        <w:t>Save changes</w:t>
      </w:r>
      <w:r>
        <w:t xml:space="preserve"> button.</w:t>
      </w:r>
    </w:p>
    <w:p w14:paraId="18B0A722" w14:textId="77777777" w:rsidR="00487195" w:rsidRDefault="00487195" w:rsidP="00487195">
      <w:pPr>
        <w:pStyle w:val="NormalWeb"/>
        <w:numPr>
          <w:ilvl w:val="0"/>
          <w:numId w:val="90"/>
        </w:numPr>
      </w:pPr>
      <w:proofErr w:type="gramStart"/>
      <w:r>
        <w:t>You</w:t>
      </w:r>
      <w:proofErr w:type="gramEnd"/>
      <w:r>
        <w:t xml:space="preserve"> policy should look </w:t>
      </w:r>
      <w:r>
        <w:rPr>
          <w:rStyle w:val="Emphasis"/>
        </w:rPr>
        <w:t>similar</w:t>
      </w:r>
      <w:r>
        <w:t xml:space="preserve"> to this:</w:t>
      </w:r>
    </w:p>
    <w:p w14:paraId="4C087807" w14:textId="77777777" w:rsidR="00487195" w:rsidRDefault="00487195" w:rsidP="00487195">
      <w:pPr>
        <w:pStyle w:val="HTMLPreformatted"/>
      </w:pPr>
      <w:r>
        <w:t>{</w:t>
      </w:r>
    </w:p>
    <w:p w14:paraId="7BF1729D" w14:textId="77777777" w:rsidR="00487195" w:rsidRDefault="00487195" w:rsidP="00487195">
      <w:pPr>
        <w:pStyle w:val="HTMLPreformatted"/>
      </w:pPr>
      <w:r>
        <w:t xml:space="preserve">    "Version": "2012-10-17",</w:t>
      </w:r>
    </w:p>
    <w:p w14:paraId="78C6FB93" w14:textId="77777777" w:rsidR="00487195" w:rsidRDefault="00487195" w:rsidP="00487195">
      <w:pPr>
        <w:pStyle w:val="HTMLPreformatted"/>
      </w:pPr>
      <w:r>
        <w:t xml:space="preserve">    "Statement": [</w:t>
      </w:r>
    </w:p>
    <w:p w14:paraId="04AE3110" w14:textId="77777777" w:rsidR="00487195" w:rsidRDefault="00487195" w:rsidP="00487195">
      <w:pPr>
        <w:pStyle w:val="HTMLPreformatted"/>
      </w:pPr>
      <w:r>
        <w:t xml:space="preserve">        {</w:t>
      </w:r>
    </w:p>
    <w:p w14:paraId="299CF3A1" w14:textId="77777777" w:rsidR="00487195" w:rsidRDefault="00487195" w:rsidP="00487195">
      <w:pPr>
        <w:pStyle w:val="HTMLPreformatted"/>
      </w:pPr>
      <w:r>
        <w:t xml:space="preserve">            "Sid": "VisualEditor0",</w:t>
      </w:r>
    </w:p>
    <w:p w14:paraId="053B1F8A" w14:textId="77777777" w:rsidR="00487195" w:rsidRDefault="00487195" w:rsidP="00487195">
      <w:pPr>
        <w:pStyle w:val="HTMLPreformatted"/>
      </w:pPr>
      <w:r>
        <w:t xml:space="preserve">            "Effect": "Allow",</w:t>
      </w:r>
    </w:p>
    <w:p w14:paraId="48359F83" w14:textId="77777777" w:rsidR="00487195" w:rsidRDefault="00487195" w:rsidP="00487195">
      <w:pPr>
        <w:pStyle w:val="HTMLPreformatted"/>
      </w:pPr>
      <w:r>
        <w:t xml:space="preserve">            "Action": [</w:t>
      </w:r>
    </w:p>
    <w:p w14:paraId="4C354F23" w14:textId="77777777" w:rsidR="00487195" w:rsidRDefault="00487195" w:rsidP="00487195">
      <w:pPr>
        <w:pStyle w:val="HTMLPreformatted"/>
      </w:pPr>
      <w:r>
        <w:t xml:space="preserve">                "</w:t>
      </w:r>
      <w:proofErr w:type="spellStart"/>
      <w:proofErr w:type="gramStart"/>
      <w:r>
        <w:t>dynamodb:Scan</w:t>
      </w:r>
      <w:proofErr w:type="spellEnd"/>
      <w:proofErr w:type="gramEnd"/>
      <w:r>
        <w:t>",</w:t>
      </w:r>
    </w:p>
    <w:p w14:paraId="3429D6CB" w14:textId="77777777" w:rsidR="00487195" w:rsidRDefault="00487195" w:rsidP="00487195">
      <w:pPr>
        <w:pStyle w:val="HTMLPreformatted"/>
      </w:pPr>
      <w:r>
        <w:t xml:space="preserve">                "</w:t>
      </w:r>
      <w:proofErr w:type="spellStart"/>
      <w:proofErr w:type="gramStart"/>
      <w:r>
        <w:t>dynamodb:Query</w:t>
      </w:r>
      <w:proofErr w:type="spellEnd"/>
      <w:proofErr w:type="gramEnd"/>
      <w:r>
        <w:t>"</w:t>
      </w:r>
    </w:p>
    <w:p w14:paraId="442204DC" w14:textId="77777777" w:rsidR="00487195" w:rsidRDefault="00487195" w:rsidP="00487195">
      <w:pPr>
        <w:pStyle w:val="HTMLPreformatted"/>
      </w:pPr>
      <w:r>
        <w:t xml:space="preserve">            ],</w:t>
      </w:r>
    </w:p>
    <w:p w14:paraId="682140F7" w14:textId="77777777" w:rsidR="00487195" w:rsidRDefault="00487195" w:rsidP="00487195">
      <w:pPr>
        <w:pStyle w:val="HTMLPreformatted"/>
      </w:pPr>
      <w:r>
        <w:t xml:space="preserve">            "Resource": "</w:t>
      </w:r>
      <w:proofErr w:type="gramStart"/>
      <w:r>
        <w:t>arn:aws</w:t>
      </w:r>
      <w:proofErr w:type="gramEnd"/>
      <w:r>
        <w:t>:dynamodb:us-east-1:xxxxxxxxx:table/</w:t>
      </w:r>
      <w:proofErr w:type="spellStart"/>
      <w:r>
        <w:t>dragon_stats</w:t>
      </w:r>
      <w:proofErr w:type="spellEnd"/>
      <w:r>
        <w:t>",</w:t>
      </w:r>
    </w:p>
    <w:p w14:paraId="5EC623C9" w14:textId="77777777" w:rsidR="00487195" w:rsidRDefault="00487195" w:rsidP="00487195">
      <w:pPr>
        <w:pStyle w:val="HTMLPreformatted"/>
      </w:pPr>
      <w:r>
        <w:t xml:space="preserve">            "Condition": {</w:t>
      </w:r>
    </w:p>
    <w:p w14:paraId="7257D0F9" w14:textId="77777777" w:rsidR="00487195" w:rsidRDefault="00487195" w:rsidP="00487195">
      <w:pPr>
        <w:pStyle w:val="HTMLPreformatted"/>
      </w:pPr>
      <w:r>
        <w:t xml:space="preserve">                "</w:t>
      </w:r>
      <w:proofErr w:type="spellStart"/>
      <w:proofErr w:type="gramStart"/>
      <w:r>
        <w:t>ForAllValues:StringEquals</w:t>
      </w:r>
      <w:proofErr w:type="spellEnd"/>
      <w:proofErr w:type="gramEnd"/>
      <w:r>
        <w:t>": {</w:t>
      </w:r>
    </w:p>
    <w:p w14:paraId="2DF8E36F" w14:textId="77777777" w:rsidR="00487195" w:rsidRDefault="00487195" w:rsidP="00487195">
      <w:pPr>
        <w:pStyle w:val="HTMLPreformatted"/>
      </w:pPr>
      <w:r>
        <w:t xml:space="preserve">                    "</w:t>
      </w:r>
      <w:proofErr w:type="spellStart"/>
      <w:proofErr w:type="gramStart"/>
      <w:r>
        <w:t>dynamodb:Attributes</w:t>
      </w:r>
      <w:proofErr w:type="spellEnd"/>
      <w:proofErr w:type="gramEnd"/>
      <w:r>
        <w:t>": [</w:t>
      </w:r>
    </w:p>
    <w:p w14:paraId="4039E048" w14:textId="77777777" w:rsidR="00487195" w:rsidRDefault="00487195" w:rsidP="00487195">
      <w:pPr>
        <w:pStyle w:val="HTMLPreformatted"/>
      </w:pPr>
      <w:r>
        <w:t xml:space="preserve">                        "</w:t>
      </w:r>
      <w:proofErr w:type="spellStart"/>
      <w:r>
        <w:t>dragon_name</w:t>
      </w:r>
      <w:proofErr w:type="spellEnd"/>
      <w:r>
        <w:t>",</w:t>
      </w:r>
    </w:p>
    <w:p w14:paraId="075E0486" w14:textId="77777777" w:rsidR="00487195" w:rsidRDefault="00487195" w:rsidP="00487195">
      <w:pPr>
        <w:pStyle w:val="HTMLPreformatted"/>
      </w:pPr>
      <w:r>
        <w:t xml:space="preserve">                        "family",</w:t>
      </w:r>
    </w:p>
    <w:p w14:paraId="3CE03E67" w14:textId="77777777" w:rsidR="00487195" w:rsidRDefault="00487195" w:rsidP="00487195">
      <w:pPr>
        <w:pStyle w:val="HTMLPreformatted"/>
      </w:pPr>
      <w:r>
        <w:t xml:space="preserve">                        "protection",</w:t>
      </w:r>
    </w:p>
    <w:p w14:paraId="01C6D854" w14:textId="77777777" w:rsidR="00487195" w:rsidRDefault="00487195" w:rsidP="00487195">
      <w:pPr>
        <w:pStyle w:val="HTMLPreformatted"/>
      </w:pPr>
      <w:r>
        <w:t xml:space="preserve">                        "damage",</w:t>
      </w:r>
    </w:p>
    <w:p w14:paraId="4465B900" w14:textId="77777777" w:rsidR="00487195" w:rsidRDefault="00487195" w:rsidP="00487195">
      <w:pPr>
        <w:pStyle w:val="HTMLPreformatted"/>
      </w:pPr>
      <w:r>
        <w:t xml:space="preserve">                        "description"</w:t>
      </w:r>
    </w:p>
    <w:p w14:paraId="0D770E78" w14:textId="77777777" w:rsidR="00487195" w:rsidRDefault="00487195" w:rsidP="00487195">
      <w:pPr>
        <w:pStyle w:val="HTMLPreformatted"/>
      </w:pPr>
      <w:r>
        <w:t xml:space="preserve">                    ]</w:t>
      </w:r>
    </w:p>
    <w:p w14:paraId="2B72D76E" w14:textId="77777777" w:rsidR="00487195" w:rsidRDefault="00487195" w:rsidP="00487195">
      <w:pPr>
        <w:pStyle w:val="HTMLPreformatted"/>
      </w:pPr>
      <w:r>
        <w:t xml:space="preserve">                },</w:t>
      </w:r>
    </w:p>
    <w:p w14:paraId="6FBF5586" w14:textId="77777777" w:rsidR="00487195" w:rsidRDefault="00487195" w:rsidP="00487195">
      <w:pPr>
        <w:pStyle w:val="HTMLPreformatted"/>
      </w:pPr>
      <w:r>
        <w:t xml:space="preserve">                "</w:t>
      </w:r>
      <w:proofErr w:type="spellStart"/>
      <w:r>
        <w:t>StringEqualsIfExists</w:t>
      </w:r>
      <w:proofErr w:type="spellEnd"/>
      <w:r>
        <w:t>": {</w:t>
      </w:r>
    </w:p>
    <w:p w14:paraId="1A40E939" w14:textId="77777777" w:rsidR="00487195" w:rsidRDefault="00487195" w:rsidP="00487195">
      <w:pPr>
        <w:pStyle w:val="HTMLPreformatted"/>
      </w:pPr>
      <w:r>
        <w:t xml:space="preserve">                    "</w:t>
      </w:r>
      <w:proofErr w:type="spellStart"/>
      <w:proofErr w:type="gramStart"/>
      <w:r>
        <w:t>dynamodb:Select</w:t>
      </w:r>
      <w:proofErr w:type="spellEnd"/>
      <w:proofErr w:type="gramEnd"/>
      <w:r>
        <w:t>": "SPECIFIC_ATTRIBUTES"</w:t>
      </w:r>
    </w:p>
    <w:p w14:paraId="473FE6C7" w14:textId="77777777" w:rsidR="00487195" w:rsidRDefault="00487195" w:rsidP="00487195">
      <w:pPr>
        <w:pStyle w:val="HTMLPreformatted"/>
      </w:pPr>
      <w:r>
        <w:t xml:space="preserve">                }</w:t>
      </w:r>
    </w:p>
    <w:p w14:paraId="79854D89" w14:textId="77777777" w:rsidR="00487195" w:rsidRDefault="00487195" w:rsidP="00487195">
      <w:pPr>
        <w:pStyle w:val="HTMLPreformatted"/>
      </w:pPr>
      <w:r>
        <w:t xml:space="preserve">            }</w:t>
      </w:r>
    </w:p>
    <w:p w14:paraId="09FC7A88" w14:textId="77777777" w:rsidR="00487195" w:rsidRDefault="00487195" w:rsidP="00487195">
      <w:pPr>
        <w:pStyle w:val="HTMLPreformatted"/>
      </w:pPr>
      <w:r>
        <w:t xml:space="preserve">        }</w:t>
      </w:r>
    </w:p>
    <w:p w14:paraId="35F56D54" w14:textId="77777777" w:rsidR="00487195" w:rsidRDefault="00487195" w:rsidP="00487195">
      <w:pPr>
        <w:pStyle w:val="HTMLPreformatted"/>
      </w:pPr>
      <w:r>
        <w:t xml:space="preserve">    ]</w:t>
      </w:r>
    </w:p>
    <w:p w14:paraId="236FF2A7" w14:textId="77777777" w:rsidR="00487195" w:rsidRDefault="00487195" w:rsidP="00487195">
      <w:pPr>
        <w:pStyle w:val="HTMLPreformatted"/>
      </w:pPr>
      <w:r>
        <w:lastRenderedPageBreak/>
        <w:t>}</w:t>
      </w:r>
    </w:p>
    <w:p w14:paraId="18BCC0EB" w14:textId="77777777" w:rsidR="00487195" w:rsidRDefault="00487195" w:rsidP="00487195">
      <w:pPr>
        <w:pStyle w:val="NormalWeb"/>
      </w:pPr>
      <w:r>
        <w:t xml:space="preserve">What this is doing is preventing a malicious coder requesting more data back than we want them to have, We don't need the website have access to the </w:t>
      </w:r>
      <w:r>
        <w:rPr>
          <w:rStyle w:val="HTMLCode"/>
        </w:rPr>
        <w:t>location_*</w:t>
      </w:r>
      <w:r>
        <w:t xml:space="preserve"> information for example, so locking this down at the database level using IAM least privilege, prevents a malicious coder by-passing the current coded projection.</w:t>
      </w:r>
    </w:p>
    <w:p w14:paraId="1C41BF74" w14:textId="77777777" w:rsidR="00487195" w:rsidRDefault="00487195" w:rsidP="00487195">
      <w:pPr>
        <w:pStyle w:val="Heading3"/>
      </w:pPr>
      <w:bookmarkStart w:id="90" w:name="header-n252"/>
      <w:bookmarkEnd w:id="90"/>
      <w:r>
        <w:t>Step 2D): Test the Lambda function (again, using the new policy)</w:t>
      </w:r>
    </w:p>
    <w:p w14:paraId="215A94F1" w14:textId="77777777" w:rsidR="00487195" w:rsidRDefault="00487195" w:rsidP="00487195">
      <w:pPr>
        <w:pStyle w:val="NormalWeb"/>
        <w:numPr>
          <w:ilvl w:val="0"/>
          <w:numId w:val="91"/>
        </w:numPr>
      </w:pPr>
      <w:r>
        <w:t xml:space="preserve">You will need a valid </w:t>
      </w:r>
      <w:proofErr w:type="spellStart"/>
      <w:r>
        <w:t>sesison</w:t>
      </w:r>
      <w:proofErr w:type="spellEnd"/>
      <w:r>
        <w:t xml:space="preserve"> again in a sec for use in the </w:t>
      </w:r>
      <w:proofErr w:type="spellStart"/>
      <w:r>
        <w:t>est</w:t>
      </w:r>
      <w:proofErr w:type="spellEnd"/>
      <w:r>
        <w:t xml:space="preserve"> case so grab a new session now ready. Use the Cloud 9 terminal to get a new session.</w:t>
      </w:r>
    </w:p>
    <w:p w14:paraId="2B10A630" w14:textId="77777777" w:rsidR="00487195" w:rsidRDefault="00487195" w:rsidP="00487195">
      <w:pPr>
        <w:pStyle w:val="HTMLPreformatted"/>
        <w:numPr>
          <w:ilvl w:val="0"/>
          <w:numId w:val="91"/>
        </w:numPr>
        <w:tabs>
          <w:tab w:val="clear" w:pos="720"/>
        </w:tabs>
      </w:pPr>
      <w:r>
        <w:t xml:space="preserve">node ../lab5/solution/login.js test dave@dragoncardgame001.com apple  </w:t>
      </w:r>
    </w:p>
    <w:p w14:paraId="38C4419A" w14:textId="77777777" w:rsidR="00487195" w:rsidRDefault="00487195" w:rsidP="00487195">
      <w:pPr>
        <w:pStyle w:val="NormalWeb"/>
        <w:numPr>
          <w:ilvl w:val="0"/>
          <w:numId w:val="91"/>
        </w:numPr>
      </w:pPr>
      <w:r>
        <w:t>This should give you a new session like before:</w:t>
      </w:r>
    </w:p>
    <w:p w14:paraId="5C157355" w14:textId="77777777" w:rsidR="00487195" w:rsidRDefault="00487195" w:rsidP="00487195">
      <w:pPr>
        <w:pStyle w:val="HTMLPreformatted"/>
        <w:numPr>
          <w:ilvl w:val="0"/>
          <w:numId w:val="91"/>
        </w:numPr>
        <w:tabs>
          <w:tab w:val="clear" w:pos="720"/>
        </w:tabs>
      </w:pPr>
      <w:r>
        <w:t>Local test to log in a user with email of dave@dragoncardgame001.com</w:t>
      </w:r>
    </w:p>
    <w:p w14:paraId="3DF65B2C" w14:textId="77777777" w:rsidR="00487195" w:rsidRDefault="00487195" w:rsidP="00487195">
      <w:pPr>
        <w:pStyle w:val="HTMLPreformatted"/>
        <w:numPr>
          <w:ilvl w:val="0"/>
          <w:numId w:val="91"/>
        </w:numPr>
        <w:tabs>
          <w:tab w:val="clear" w:pos="720"/>
        </w:tabs>
      </w:pPr>
      <w:r>
        <w:t>$2b$10$Q5.0VU2CA5JFnc0r6hSXfeNFpm2XoVXlKMVnniR7pPivIMb7wvoVy apple</w:t>
      </w:r>
    </w:p>
    <w:p w14:paraId="2F1471EA" w14:textId="77777777" w:rsidR="00487195" w:rsidRDefault="00487195" w:rsidP="00487195">
      <w:pPr>
        <w:pStyle w:val="HTMLPreformatted"/>
        <w:numPr>
          <w:ilvl w:val="0"/>
          <w:numId w:val="91"/>
        </w:numPr>
        <w:tabs>
          <w:tab w:val="clear" w:pos="720"/>
        </w:tabs>
      </w:pPr>
      <w:r>
        <w:t>Password is correct</w:t>
      </w:r>
    </w:p>
    <w:p w14:paraId="3E62EA0F" w14:textId="77777777" w:rsidR="00487195" w:rsidRDefault="00487195" w:rsidP="00487195">
      <w:pPr>
        <w:pStyle w:val="HTMLPreformatted"/>
        <w:numPr>
          <w:ilvl w:val="0"/>
          <w:numId w:val="91"/>
        </w:numPr>
        <w:tabs>
          <w:tab w:val="clear" w:pos="720"/>
        </w:tabs>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73BA294C" w14:textId="77777777" w:rsidR="00487195" w:rsidRDefault="00487195" w:rsidP="00487195">
      <w:pPr>
        <w:pStyle w:val="HTMLPreformatted"/>
        <w:numPr>
          <w:ilvl w:val="0"/>
          <w:numId w:val="91"/>
        </w:numPr>
        <w:tabs>
          <w:tab w:val="clear" w:pos="720"/>
        </w:tabs>
      </w:pPr>
      <w:r>
        <w:t>AWAITED a1080978-ab39-4666-ac0c-7d1f98529f4c</w:t>
      </w:r>
    </w:p>
    <w:p w14:paraId="47CF3F5F" w14:textId="77777777" w:rsidR="00487195" w:rsidRDefault="00487195" w:rsidP="00487195">
      <w:pPr>
        <w:pStyle w:val="HTMLPreformatted"/>
        <w:numPr>
          <w:ilvl w:val="0"/>
          <w:numId w:val="91"/>
        </w:numPr>
        <w:tabs>
          <w:tab w:val="clear" w:pos="720"/>
        </w:tabs>
      </w:pPr>
      <w:r>
        <w:t xml:space="preserve">null </w:t>
      </w:r>
      <w:proofErr w:type="gramStart"/>
      <w:r>
        <w:t xml:space="preserve">{ </w:t>
      </w:r>
      <w:proofErr w:type="spellStart"/>
      <w:r>
        <w:t>user</w:t>
      </w:r>
      <w:proofErr w:type="gramEnd"/>
      <w:r>
        <w:t>_name_str</w:t>
      </w:r>
      <w:proofErr w:type="spellEnd"/>
      <w:r>
        <w:t>: 'davey65',</w:t>
      </w:r>
    </w:p>
    <w:p w14:paraId="74BEF59A" w14:textId="77777777" w:rsidR="00487195" w:rsidRDefault="00487195" w:rsidP="00487195">
      <w:pPr>
        <w:pStyle w:val="HTMLPreformatted"/>
        <w:numPr>
          <w:ilvl w:val="0"/>
          <w:numId w:val="91"/>
        </w:numPr>
        <w:tabs>
          <w:tab w:val="clear" w:pos="720"/>
        </w:tabs>
      </w:pPr>
      <w:r>
        <w:t xml:space="preserve">  </w:t>
      </w:r>
      <w:proofErr w:type="spellStart"/>
      <w:r>
        <w:t>session_id_str</w:t>
      </w:r>
      <w:proofErr w:type="spellEnd"/>
      <w:r>
        <w:t>: 'a1080978-ab39-4666-ac0c-7d1f98529f4c</w:t>
      </w:r>
      <w:proofErr w:type="gramStart"/>
      <w:r>
        <w:t>' }</w:t>
      </w:r>
      <w:proofErr w:type="gramEnd"/>
    </w:p>
    <w:p w14:paraId="5CE109D5" w14:textId="77777777" w:rsidR="00487195" w:rsidRDefault="00487195" w:rsidP="00487195">
      <w:pPr>
        <w:pStyle w:val="NormalWeb"/>
        <w:numPr>
          <w:ilvl w:val="0"/>
          <w:numId w:val="91"/>
        </w:numPr>
      </w:pPr>
      <w:r>
        <w:t xml:space="preserve">Click on the </w:t>
      </w:r>
      <w:r>
        <w:rPr>
          <w:rStyle w:val="Strong"/>
        </w:rPr>
        <w:t>Services</w:t>
      </w:r>
      <w:r>
        <w:t xml:space="preserve"> menu and choose </w:t>
      </w:r>
      <w:r>
        <w:rPr>
          <w:rStyle w:val="Strong"/>
        </w:rPr>
        <w:t>Lambda</w:t>
      </w:r>
      <w:r>
        <w:t>.</w:t>
      </w:r>
    </w:p>
    <w:p w14:paraId="40431801" w14:textId="77777777" w:rsidR="00487195" w:rsidRDefault="00487195" w:rsidP="00487195">
      <w:pPr>
        <w:pStyle w:val="NormalWeb"/>
        <w:numPr>
          <w:ilvl w:val="0"/>
          <w:numId w:val="91"/>
        </w:numPr>
      </w:pPr>
      <w:r>
        <w:t xml:space="preserve">Click on the </w:t>
      </w:r>
      <w:proofErr w:type="spellStart"/>
      <w:r>
        <w:rPr>
          <w:rStyle w:val="Strong"/>
        </w:rPr>
        <w:t>DragonSearch</w:t>
      </w:r>
      <w:proofErr w:type="spellEnd"/>
      <w:r>
        <w:t xml:space="preserve"> lambda function link.</w:t>
      </w:r>
    </w:p>
    <w:p w14:paraId="68FCC038" w14:textId="77777777" w:rsidR="00487195" w:rsidRDefault="00487195" w:rsidP="00487195">
      <w:pPr>
        <w:pStyle w:val="NormalWeb"/>
        <w:numPr>
          <w:ilvl w:val="0"/>
          <w:numId w:val="91"/>
        </w:numPr>
      </w:pPr>
      <w:r>
        <w:t xml:space="preserve">In the dropdown next to the </w:t>
      </w:r>
      <w:r>
        <w:rPr>
          <w:rStyle w:val="Emphasis"/>
        </w:rPr>
        <w:t>Test</w:t>
      </w:r>
      <w:r>
        <w:t xml:space="preserve"> button, edit the </w:t>
      </w:r>
      <w:proofErr w:type="spellStart"/>
      <w:r>
        <w:rPr>
          <w:rStyle w:val="HTMLCode"/>
        </w:rPr>
        <w:t>withSession</w:t>
      </w:r>
      <w:proofErr w:type="spellEnd"/>
      <w:r>
        <w:t xml:space="preserve"> test payload to include the new session where you see the </w:t>
      </w:r>
      <w:r>
        <w:rPr>
          <w:rStyle w:val="HTMLCode"/>
        </w:rPr>
        <w:t>&lt;FMI&gt;</w:t>
      </w:r>
      <w:r>
        <w:t>:</w:t>
      </w:r>
    </w:p>
    <w:p w14:paraId="436706BA" w14:textId="77777777" w:rsidR="00487195" w:rsidRDefault="00487195" w:rsidP="00487195">
      <w:pPr>
        <w:pStyle w:val="HTMLPreformatted"/>
        <w:numPr>
          <w:ilvl w:val="0"/>
          <w:numId w:val="91"/>
        </w:numPr>
        <w:tabs>
          <w:tab w:val="clear" w:pos="720"/>
        </w:tabs>
      </w:pPr>
      <w:r>
        <w:t>{</w:t>
      </w:r>
    </w:p>
    <w:p w14:paraId="6279D400" w14:textId="77777777" w:rsidR="00487195" w:rsidRDefault="00487195" w:rsidP="00487195">
      <w:pPr>
        <w:pStyle w:val="HTMLPreformatted"/>
        <w:numPr>
          <w:ilvl w:val="0"/>
          <w:numId w:val="91"/>
        </w:numPr>
        <w:tabs>
          <w:tab w:val="clear" w:pos="720"/>
        </w:tabs>
      </w:pPr>
      <w:r>
        <w:t xml:space="preserve">  "</w:t>
      </w:r>
      <w:proofErr w:type="spellStart"/>
      <w:r>
        <w:t>user_name_str</w:t>
      </w:r>
      <w:proofErr w:type="spellEnd"/>
      <w:r>
        <w:t>": "davey65",</w:t>
      </w:r>
    </w:p>
    <w:p w14:paraId="76C6FA4F" w14:textId="77777777" w:rsidR="00487195" w:rsidRDefault="00487195" w:rsidP="00487195">
      <w:pPr>
        <w:pStyle w:val="HTMLPreformatted"/>
        <w:numPr>
          <w:ilvl w:val="0"/>
          <w:numId w:val="91"/>
        </w:numPr>
        <w:tabs>
          <w:tab w:val="clear" w:pos="720"/>
        </w:tabs>
      </w:pPr>
      <w:r>
        <w:t xml:space="preserve">  "</w:t>
      </w:r>
      <w:proofErr w:type="spellStart"/>
      <w:r>
        <w:t>session_id_str</w:t>
      </w:r>
      <w:proofErr w:type="spellEnd"/>
      <w:r>
        <w:t>": "&lt;FMI&gt;",</w:t>
      </w:r>
    </w:p>
    <w:p w14:paraId="4A7DA1A2" w14:textId="77777777" w:rsidR="00487195" w:rsidRDefault="00487195" w:rsidP="00487195">
      <w:pPr>
        <w:pStyle w:val="HTMLPreformatted"/>
        <w:numPr>
          <w:ilvl w:val="0"/>
          <w:numId w:val="91"/>
        </w:numPr>
        <w:tabs>
          <w:tab w:val="clear" w:pos="720"/>
        </w:tabs>
      </w:pPr>
      <w:r>
        <w:t xml:space="preserve">  "</w:t>
      </w:r>
      <w:proofErr w:type="spellStart"/>
      <w:r>
        <w:t>dragon_name_str</w:t>
      </w:r>
      <w:proofErr w:type="spellEnd"/>
      <w:r>
        <w:t>": "Fireball"</w:t>
      </w:r>
    </w:p>
    <w:p w14:paraId="50AEA449" w14:textId="77777777" w:rsidR="00487195" w:rsidRDefault="00487195" w:rsidP="00487195">
      <w:pPr>
        <w:pStyle w:val="HTMLPreformatted"/>
        <w:numPr>
          <w:ilvl w:val="0"/>
          <w:numId w:val="91"/>
        </w:numPr>
        <w:tabs>
          <w:tab w:val="clear" w:pos="720"/>
        </w:tabs>
      </w:pPr>
      <w:r>
        <w:t>}</w:t>
      </w:r>
    </w:p>
    <w:p w14:paraId="56E15597" w14:textId="77777777" w:rsidR="00487195" w:rsidRDefault="00487195" w:rsidP="00487195">
      <w:pPr>
        <w:numPr>
          <w:ilvl w:val="0"/>
          <w:numId w:val="91"/>
        </w:numPr>
        <w:spacing w:beforeAutospacing="1" w:afterAutospacing="1"/>
      </w:pPr>
    </w:p>
    <w:p w14:paraId="1D9D703A" w14:textId="77777777" w:rsidR="00487195" w:rsidRDefault="00487195" w:rsidP="00487195">
      <w:pPr>
        <w:pStyle w:val="NormalWeb"/>
        <w:numPr>
          <w:ilvl w:val="0"/>
          <w:numId w:val="91"/>
        </w:numPr>
      </w:pPr>
      <w:r>
        <w:t xml:space="preserve">Click on the </w:t>
      </w:r>
      <w:r>
        <w:rPr>
          <w:rStyle w:val="Strong"/>
        </w:rPr>
        <w:t>Test</w:t>
      </w:r>
      <w:r>
        <w:t xml:space="preserve"> button.</w:t>
      </w:r>
    </w:p>
    <w:p w14:paraId="3BE729E7" w14:textId="77777777" w:rsidR="00487195" w:rsidRDefault="00487195" w:rsidP="00487195">
      <w:pPr>
        <w:pStyle w:val="NormalWeb"/>
        <w:ind w:left="720"/>
      </w:pPr>
      <w:r>
        <w:t>The output should fail and look like the following:</w:t>
      </w:r>
    </w:p>
    <w:p w14:paraId="2E3F4BAD" w14:textId="77777777" w:rsidR="00487195" w:rsidRDefault="00487195" w:rsidP="00487195">
      <w:pPr>
        <w:pStyle w:val="HTMLPreformatted"/>
        <w:ind w:left="720"/>
      </w:pPr>
      <w:r>
        <w:t>{</w:t>
      </w:r>
    </w:p>
    <w:p w14:paraId="4D46EDA2" w14:textId="77777777" w:rsidR="00487195" w:rsidRDefault="00487195" w:rsidP="00487195">
      <w:pPr>
        <w:pStyle w:val="HTMLPreformatted"/>
        <w:ind w:left="720"/>
      </w:pPr>
      <w:r>
        <w:t xml:space="preserve">  "</w:t>
      </w:r>
      <w:proofErr w:type="spellStart"/>
      <w:r>
        <w:t>errorType</w:t>
      </w:r>
      <w:proofErr w:type="spellEnd"/>
      <w:r>
        <w:t>": "string",</w:t>
      </w:r>
    </w:p>
    <w:p w14:paraId="35174C20" w14:textId="77777777" w:rsidR="00487195" w:rsidRDefault="00487195" w:rsidP="00487195">
      <w:pPr>
        <w:pStyle w:val="HTMLPreformatted"/>
        <w:ind w:left="720"/>
      </w:pPr>
      <w:r>
        <w:t xml:space="preserve">  "</w:t>
      </w:r>
      <w:proofErr w:type="spellStart"/>
      <w:r>
        <w:t>errorMessage</w:t>
      </w:r>
      <w:proofErr w:type="spellEnd"/>
      <w:r>
        <w:t>": "nope",</w:t>
      </w:r>
    </w:p>
    <w:p w14:paraId="59D02D28" w14:textId="77777777" w:rsidR="00487195" w:rsidRDefault="00487195" w:rsidP="00487195">
      <w:pPr>
        <w:pStyle w:val="HTMLPreformatted"/>
        <w:ind w:left="720"/>
      </w:pPr>
      <w:r>
        <w:t xml:space="preserve">  "trace": []</w:t>
      </w:r>
    </w:p>
    <w:p w14:paraId="226146F4" w14:textId="77777777" w:rsidR="00487195" w:rsidRDefault="00487195" w:rsidP="00487195">
      <w:pPr>
        <w:pStyle w:val="HTMLPreformatted"/>
        <w:ind w:left="720"/>
      </w:pPr>
      <w:r>
        <w:t>}</w:t>
      </w:r>
    </w:p>
    <w:p w14:paraId="08EBB5F1" w14:textId="77777777" w:rsidR="00487195" w:rsidRDefault="00487195" w:rsidP="00487195">
      <w:pPr>
        <w:pStyle w:val="NormalWeb"/>
      </w:pPr>
      <w:r>
        <w:t xml:space="preserve">If you look at the log </w:t>
      </w:r>
      <w:proofErr w:type="spellStart"/>
      <w:r>
        <w:t>ourtput</w:t>
      </w:r>
      <w:proofErr w:type="spellEnd"/>
      <w:r>
        <w:t xml:space="preserve">. Section of the. Execution result, you will see </w:t>
      </w:r>
      <w:proofErr w:type="spellStart"/>
      <w:r>
        <w:t>somthing</w:t>
      </w:r>
      <w:proofErr w:type="spellEnd"/>
      <w:r>
        <w:t xml:space="preserve"> like this:</w:t>
      </w:r>
    </w:p>
    <w:p w14:paraId="55AF93F9" w14:textId="77777777" w:rsidR="00487195" w:rsidRDefault="00487195" w:rsidP="00487195">
      <w:pPr>
        <w:pStyle w:val="HTMLPreformatted"/>
      </w:pPr>
      <w:r>
        <w:t xml:space="preserve">    START </w:t>
      </w:r>
      <w:proofErr w:type="spellStart"/>
      <w:r>
        <w:t>RequestId</w:t>
      </w:r>
      <w:proofErr w:type="spellEnd"/>
      <w:r>
        <w:t>: a77751dd-d7d0-485c-b997-6219ab3f05b9 Version: $LATEST</w:t>
      </w:r>
    </w:p>
    <w:p w14:paraId="4BCCA4DA" w14:textId="77777777" w:rsidR="00487195" w:rsidRDefault="00487195" w:rsidP="00487195">
      <w:pPr>
        <w:pStyle w:val="HTMLPreformatted"/>
      </w:pPr>
      <w:r>
        <w:t xml:space="preserve">    2019-06-11T20:06:27.983Z</w:t>
      </w:r>
      <w:r>
        <w:tab/>
        <w:t>a77751dd-d7d0-485c-b997-6219ab3f05b9</w:t>
      </w:r>
      <w:r>
        <w:tab/>
        <w:t>INFO</w:t>
      </w:r>
      <w:r>
        <w:tab/>
        <w:t>To run a Local test in Cloud 9 use `node scan_dragons.js test`</w:t>
      </w:r>
    </w:p>
    <w:p w14:paraId="04DD2088" w14:textId="77777777" w:rsidR="00487195" w:rsidRDefault="00487195" w:rsidP="00487195">
      <w:pPr>
        <w:pStyle w:val="HTMLPreformatted"/>
      </w:pPr>
      <w:r>
        <w:t xml:space="preserve">    2019-06-11T20:06:27.983Z</w:t>
      </w:r>
      <w:r>
        <w:tab/>
        <w:t>a77751dd-d7d0-485c-b997-6219ab3f05b9</w:t>
      </w:r>
      <w:r>
        <w:tab/>
        <w:t>INFO</w:t>
      </w:r>
      <w:r>
        <w:tab/>
        <w:t>running in Lambda</w:t>
      </w:r>
    </w:p>
    <w:p w14:paraId="3235B303" w14:textId="77777777" w:rsidR="00487195" w:rsidRDefault="00487195" w:rsidP="00487195">
      <w:pPr>
        <w:pStyle w:val="HTMLPreformatted"/>
      </w:pPr>
      <w:r>
        <w:t xml:space="preserve">    2019-06-11T20:06:27.983Z</w:t>
      </w:r>
      <w:r>
        <w:tab/>
        <w:t>a77751dd-d7d0-485c-b997-6219ab3f05b9</w:t>
      </w:r>
      <w:r>
        <w:tab/>
        <w:t>INFO</w:t>
      </w:r>
      <w:r>
        <w:tab/>
        <w:t>davey65 18b3dcf4-06b1-4d2e-98ad-a70f4e0b40ac</w:t>
      </w:r>
    </w:p>
    <w:p w14:paraId="51213701" w14:textId="77777777" w:rsidR="00487195" w:rsidRDefault="00487195" w:rsidP="00487195">
      <w:pPr>
        <w:pStyle w:val="HTMLPreformatted"/>
      </w:pPr>
      <w:r>
        <w:t xml:space="preserve">    2019-06-11T20:06:29.024Z</w:t>
      </w:r>
      <w:r>
        <w:tab/>
        <w:t>a77751dd-d7d0-485c-b997-6219ab3f05b9</w:t>
      </w:r>
      <w:r>
        <w:tab/>
        <w:t>INFO</w:t>
      </w:r>
      <w:r>
        <w:tab/>
        <w:t xml:space="preserve">{ </w:t>
      </w:r>
      <w:proofErr w:type="spellStart"/>
      <w:r>
        <w:t>AccessDeniedException</w:t>
      </w:r>
      <w:proofErr w:type="spellEnd"/>
      <w:r>
        <w:t xml:space="preserve">: User: arn:aws:sts::628920026067:assumed-role/edx-ddb-dragonsearch-role/DragonSearch is not authorized to perform: </w:t>
      </w:r>
      <w:proofErr w:type="spellStart"/>
      <w:r>
        <w:t>dynamodb:Query</w:t>
      </w:r>
      <w:proofErr w:type="spellEnd"/>
      <w:r>
        <w:t xml:space="preserve"> on resource: arn:aws:dynamodb:us-east-1:628920026067:table/sessions</w:t>
      </w:r>
    </w:p>
    <w:p w14:paraId="0248150F" w14:textId="77777777" w:rsidR="00487195" w:rsidRDefault="00487195" w:rsidP="00487195">
      <w:pPr>
        <w:pStyle w:val="HTMLPreformatted"/>
      </w:pPr>
      <w:r>
        <w:lastRenderedPageBreak/>
        <w:t xml:space="preserve">        at </w:t>
      </w:r>
      <w:proofErr w:type="spellStart"/>
      <w:r>
        <w:t>Request.extractError</w:t>
      </w:r>
      <w:proofErr w:type="spellEnd"/>
      <w:r>
        <w:t xml:space="preserve"> (/var/runtime/</w:t>
      </w:r>
      <w:proofErr w:type="spellStart"/>
      <w:r>
        <w:t>node_modules</w:t>
      </w:r>
      <w:proofErr w:type="spellEnd"/>
      <w:r>
        <w:t>/</w:t>
      </w:r>
      <w:proofErr w:type="spellStart"/>
      <w:r>
        <w:t>aws-sdk</w:t>
      </w:r>
      <w:proofErr w:type="spellEnd"/>
      <w:r>
        <w:t>/lib/protocol/json.js:51:27)</w:t>
      </w:r>
    </w:p>
    <w:p w14:paraId="225C7EF2" w14:textId="77777777" w:rsidR="00487195" w:rsidRDefault="00487195" w:rsidP="00487195">
      <w:pPr>
        <w:pStyle w:val="HTMLPreformatted"/>
      </w:pPr>
      <w:r>
        <w:t xml:space="preserve">        at </w:t>
      </w:r>
      <w:proofErr w:type="spellStart"/>
      <w:r>
        <w:t>Request.callListeners</w:t>
      </w:r>
      <w:proofErr w:type="spellEnd"/>
      <w:r>
        <w:t xml:space="preserve"> (/var/runtime/node_modules/aws-sdk/lib/sequential_executor.js:106:20)</w:t>
      </w:r>
    </w:p>
    <w:p w14:paraId="517EE0FB" w14:textId="77777777" w:rsidR="00487195" w:rsidRDefault="00487195" w:rsidP="00487195">
      <w:pPr>
        <w:pStyle w:val="HTMLPreformatted"/>
      </w:pPr>
      <w:r>
        <w:t xml:space="preserve">        at </w:t>
      </w:r>
      <w:proofErr w:type="spellStart"/>
      <w:r>
        <w:t>Request.emit</w:t>
      </w:r>
      <w:proofErr w:type="spellEnd"/>
      <w:r>
        <w:t xml:space="preserve"> (/var/runtime/node_modules/aws-sdk/lib/sequential_executor.js:78:10)</w:t>
      </w:r>
    </w:p>
    <w:p w14:paraId="0B89F094" w14:textId="77777777" w:rsidR="00487195" w:rsidRDefault="00487195" w:rsidP="00487195">
      <w:pPr>
        <w:pStyle w:val="HTMLPreformatted"/>
      </w:pPr>
      <w:r>
        <w:t xml:space="preserve">        at </w:t>
      </w:r>
      <w:proofErr w:type="spellStart"/>
      <w:r>
        <w:t>Request.emit</w:t>
      </w:r>
      <w:proofErr w:type="spellEnd"/>
      <w:r>
        <w:t xml:space="preserve"> (/var/runtime/</w:t>
      </w:r>
      <w:proofErr w:type="spellStart"/>
      <w:r>
        <w:t>node_modules</w:t>
      </w:r>
      <w:proofErr w:type="spellEnd"/>
      <w:r>
        <w:t>/</w:t>
      </w:r>
      <w:proofErr w:type="spellStart"/>
      <w:r>
        <w:t>aws-sdk</w:t>
      </w:r>
      <w:proofErr w:type="spellEnd"/>
      <w:r>
        <w:t>/lib/request.js:683:14)</w:t>
      </w:r>
    </w:p>
    <w:p w14:paraId="45DF06C0" w14:textId="77777777" w:rsidR="00487195" w:rsidRDefault="00487195" w:rsidP="00487195">
      <w:pPr>
        <w:pStyle w:val="HTMLPreformatted"/>
      </w:pPr>
      <w:r>
        <w:t xml:space="preserve">        at </w:t>
      </w:r>
      <w:proofErr w:type="spellStart"/>
      <w:r>
        <w:t>Request.transition</w:t>
      </w:r>
      <w:proofErr w:type="spellEnd"/>
      <w:r>
        <w:t xml:space="preserve"> (/var/runtime/</w:t>
      </w:r>
      <w:proofErr w:type="spellStart"/>
      <w:r>
        <w:t>node_modules</w:t>
      </w:r>
      <w:proofErr w:type="spellEnd"/>
      <w:r>
        <w:t>/</w:t>
      </w:r>
      <w:proofErr w:type="spellStart"/>
      <w:r>
        <w:t>aws-sdk</w:t>
      </w:r>
      <w:proofErr w:type="spellEnd"/>
      <w:r>
        <w:t>/lib/request.js:22:10)</w:t>
      </w:r>
    </w:p>
    <w:p w14:paraId="1812DB4E" w14:textId="77777777" w:rsidR="00487195" w:rsidRDefault="00487195" w:rsidP="00487195">
      <w:pPr>
        <w:pStyle w:val="HTMLPreformatted"/>
      </w:pPr>
      <w:r>
        <w:t xml:space="preserve">        at </w:t>
      </w:r>
      <w:proofErr w:type="spellStart"/>
      <w:r>
        <w:t>AcceptorStateMachine.runTo</w:t>
      </w:r>
      <w:proofErr w:type="spellEnd"/>
      <w:r>
        <w:t xml:space="preserve"> (/var/runtime/</w:t>
      </w:r>
      <w:proofErr w:type="spellStart"/>
      <w:r>
        <w:t>node_modules</w:t>
      </w:r>
      <w:proofErr w:type="spellEnd"/>
      <w:r>
        <w:t>/</w:t>
      </w:r>
      <w:proofErr w:type="spellStart"/>
      <w:r>
        <w:t>aws-sdk</w:t>
      </w:r>
      <w:proofErr w:type="spellEnd"/>
      <w:r>
        <w:t>/lib/state_machine.js:14:12)</w:t>
      </w:r>
    </w:p>
    <w:p w14:paraId="2673F3DD" w14:textId="77777777" w:rsidR="00487195" w:rsidRDefault="00487195" w:rsidP="00487195">
      <w:pPr>
        <w:pStyle w:val="HTMLPreformatted"/>
      </w:pPr>
      <w:r>
        <w:t xml:space="preserve">        at </w:t>
      </w:r>
      <w:proofErr w:type="gramStart"/>
      <w:r>
        <w:t>/var/runtime/</w:t>
      </w:r>
      <w:proofErr w:type="spellStart"/>
      <w:r>
        <w:t>node_modules</w:t>
      </w:r>
      <w:proofErr w:type="spellEnd"/>
      <w:r>
        <w:t>/</w:t>
      </w:r>
      <w:proofErr w:type="spellStart"/>
      <w:r>
        <w:t>aws-sdk</w:t>
      </w:r>
      <w:proofErr w:type="spellEnd"/>
      <w:r>
        <w:t>/lib/state_machine.js:26:10</w:t>
      </w:r>
      <w:proofErr w:type="gramEnd"/>
    </w:p>
    <w:p w14:paraId="495F256C" w14:textId="77777777" w:rsidR="00487195" w:rsidRDefault="00487195" w:rsidP="00487195">
      <w:pPr>
        <w:pStyle w:val="HTMLPreformatted"/>
      </w:pPr>
      <w:r>
        <w:t xml:space="preserve">        at </w:t>
      </w:r>
      <w:proofErr w:type="gramStart"/>
      <w:r>
        <w:t>Request.&lt;</w:t>
      </w:r>
      <w:proofErr w:type="gramEnd"/>
      <w:r>
        <w:t>anonymous&gt; (/var/runtime/</w:t>
      </w:r>
      <w:proofErr w:type="spellStart"/>
      <w:r>
        <w:t>node_modules</w:t>
      </w:r>
      <w:proofErr w:type="spellEnd"/>
      <w:r>
        <w:t>/</w:t>
      </w:r>
      <w:proofErr w:type="spellStart"/>
      <w:r>
        <w:t>aws-sdk</w:t>
      </w:r>
      <w:proofErr w:type="spellEnd"/>
      <w:r>
        <w:t>/lib/request.js:38:9)</w:t>
      </w:r>
    </w:p>
    <w:p w14:paraId="622B8CA7" w14:textId="77777777" w:rsidR="00487195" w:rsidRDefault="00487195" w:rsidP="00487195">
      <w:pPr>
        <w:pStyle w:val="HTMLPreformatted"/>
      </w:pPr>
      <w:r>
        <w:t xml:space="preserve">        at </w:t>
      </w:r>
      <w:proofErr w:type="gramStart"/>
      <w:r>
        <w:t>Request.&lt;</w:t>
      </w:r>
      <w:proofErr w:type="gramEnd"/>
      <w:r>
        <w:t>anonymous&gt; (/var/runtime/</w:t>
      </w:r>
      <w:proofErr w:type="spellStart"/>
      <w:r>
        <w:t>node_modules</w:t>
      </w:r>
      <w:proofErr w:type="spellEnd"/>
      <w:r>
        <w:t>/</w:t>
      </w:r>
      <w:proofErr w:type="spellStart"/>
      <w:r>
        <w:t>aws-sdk</w:t>
      </w:r>
      <w:proofErr w:type="spellEnd"/>
      <w:r>
        <w:t>/lib/request.js:685:12)</w:t>
      </w:r>
    </w:p>
    <w:p w14:paraId="3BBFDC81" w14:textId="77777777" w:rsidR="00487195" w:rsidRDefault="00487195" w:rsidP="00487195">
      <w:pPr>
        <w:pStyle w:val="HTMLPreformatted"/>
      </w:pPr>
      <w:r>
        <w:t xml:space="preserve">        at </w:t>
      </w:r>
      <w:proofErr w:type="spellStart"/>
      <w:r>
        <w:t>Request.callListeners</w:t>
      </w:r>
      <w:proofErr w:type="spellEnd"/>
      <w:r>
        <w:t xml:space="preserve"> (/var/runtime/node_modules/aws-sdk/lib/sequential_executor.js:116:18)</w:t>
      </w:r>
    </w:p>
    <w:p w14:paraId="4A7B01AD" w14:textId="77777777" w:rsidR="00487195" w:rsidRDefault="00487195" w:rsidP="00487195">
      <w:pPr>
        <w:pStyle w:val="HTMLPreformatted"/>
      </w:pPr>
      <w:r>
        <w:t xml:space="preserve">      message:</w:t>
      </w:r>
    </w:p>
    <w:p w14:paraId="6BFC2841" w14:textId="77777777" w:rsidR="00487195" w:rsidRDefault="00487195" w:rsidP="00487195">
      <w:pPr>
        <w:pStyle w:val="HTMLPreformatted"/>
      </w:pPr>
      <w:r>
        <w:t xml:space="preserve">       'User: </w:t>
      </w:r>
      <w:proofErr w:type="gramStart"/>
      <w:r>
        <w:t>arn:aws</w:t>
      </w:r>
      <w:proofErr w:type="gramEnd"/>
      <w:r>
        <w:t xml:space="preserve">:sts::628920026067:assumed-role/edx-ddb-dragonsearch-role/DragonSearch is not authorized to perform: </w:t>
      </w:r>
      <w:proofErr w:type="spellStart"/>
      <w:r>
        <w:t>dynamodb:Query</w:t>
      </w:r>
      <w:proofErr w:type="spellEnd"/>
      <w:r>
        <w:t xml:space="preserve"> on resource: arn:aws:dynamodb:us-east-1:628920026067:table/sessions',</w:t>
      </w:r>
    </w:p>
    <w:p w14:paraId="43A140B8" w14:textId="77777777" w:rsidR="00487195" w:rsidRDefault="00487195" w:rsidP="00487195">
      <w:pPr>
        <w:pStyle w:val="HTMLPreformatted"/>
      </w:pPr>
      <w:r>
        <w:t xml:space="preserve">      code: '</w:t>
      </w:r>
      <w:proofErr w:type="spellStart"/>
      <w:r>
        <w:t>AccessDeniedException</w:t>
      </w:r>
      <w:proofErr w:type="spellEnd"/>
      <w:r>
        <w:t>',</w:t>
      </w:r>
    </w:p>
    <w:p w14:paraId="1C3CBD78" w14:textId="77777777" w:rsidR="00487195" w:rsidRDefault="00487195" w:rsidP="00487195">
      <w:pPr>
        <w:pStyle w:val="HTMLPreformatted"/>
      </w:pPr>
      <w:r>
        <w:t xml:space="preserve">      time: 2019-06-11T20:06:28.904Z,</w:t>
      </w:r>
    </w:p>
    <w:p w14:paraId="613D6A46" w14:textId="77777777" w:rsidR="00487195" w:rsidRDefault="00487195" w:rsidP="00487195">
      <w:pPr>
        <w:pStyle w:val="HTMLPreformatted"/>
      </w:pPr>
      <w:r>
        <w:t xml:space="preserve">      </w:t>
      </w:r>
      <w:proofErr w:type="spellStart"/>
      <w:r>
        <w:t>requestId</w:t>
      </w:r>
      <w:proofErr w:type="spellEnd"/>
      <w:r>
        <w:t>: '96GLOQ57HC2VKE7K3IC25D0KV3VV4KQNSO5AEMVJF66Q9ASUAAJG',</w:t>
      </w:r>
    </w:p>
    <w:p w14:paraId="0C22FCCA" w14:textId="77777777" w:rsidR="00487195" w:rsidRDefault="00487195" w:rsidP="00487195">
      <w:pPr>
        <w:pStyle w:val="HTMLPreformatted"/>
      </w:pPr>
      <w:r>
        <w:t xml:space="preserve">      </w:t>
      </w:r>
      <w:proofErr w:type="spellStart"/>
      <w:r>
        <w:t>statusCode</w:t>
      </w:r>
      <w:proofErr w:type="spellEnd"/>
      <w:r>
        <w:t>: 400,</w:t>
      </w:r>
    </w:p>
    <w:p w14:paraId="35488070" w14:textId="77777777" w:rsidR="00487195" w:rsidRDefault="00487195" w:rsidP="00487195">
      <w:pPr>
        <w:pStyle w:val="HTMLPreformatted"/>
      </w:pPr>
      <w:r>
        <w:t xml:space="preserve">      </w:t>
      </w:r>
      <w:proofErr w:type="spellStart"/>
      <w:r>
        <w:t>retryable</w:t>
      </w:r>
      <w:proofErr w:type="spellEnd"/>
      <w:r>
        <w:t>: false,</w:t>
      </w:r>
    </w:p>
    <w:p w14:paraId="3974253A" w14:textId="77777777" w:rsidR="00487195" w:rsidRDefault="00487195" w:rsidP="00487195">
      <w:pPr>
        <w:pStyle w:val="HTMLPreformatted"/>
      </w:pPr>
      <w:r>
        <w:t xml:space="preserve">      </w:t>
      </w:r>
      <w:proofErr w:type="spellStart"/>
      <w:r>
        <w:t>retryDelay</w:t>
      </w:r>
      <w:proofErr w:type="spellEnd"/>
      <w:r>
        <w:t xml:space="preserve">: </w:t>
      </w:r>
      <w:proofErr w:type="gramStart"/>
      <w:r>
        <w:t>24.719242158357947 }</w:t>
      </w:r>
      <w:proofErr w:type="gramEnd"/>
    </w:p>
    <w:p w14:paraId="37C4E20F" w14:textId="77777777" w:rsidR="00487195" w:rsidRDefault="00487195" w:rsidP="00487195">
      <w:pPr>
        <w:pStyle w:val="HTMLPreformatted"/>
      </w:pPr>
      <w:r>
        <w:t xml:space="preserve">    2019-06-11T20:06:29.024Z</w:t>
      </w:r>
      <w:r>
        <w:tab/>
        <w:t>a77751dd-d7d0-485c-b997-6219ab3f05b9</w:t>
      </w:r>
      <w:r>
        <w:tab/>
        <w:t>ERROR</w:t>
      </w:r>
      <w:r>
        <w:tab/>
        <w:t>Invoke Error</w:t>
      </w:r>
      <w:r>
        <w:tab/>
        <w:t>{"</w:t>
      </w:r>
      <w:proofErr w:type="spellStart"/>
      <w:r>
        <w:t>errorType</w:t>
      </w:r>
      <w:proofErr w:type="spellEnd"/>
      <w:r>
        <w:t>":"Error","</w:t>
      </w:r>
      <w:proofErr w:type="spellStart"/>
      <w:r>
        <w:t>errorMessage</w:t>
      </w:r>
      <w:proofErr w:type="spellEnd"/>
      <w:r>
        <w:t>":"</w:t>
      </w:r>
      <w:proofErr w:type="spellStart"/>
      <w:r>
        <w:t>nope","stack</w:t>
      </w:r>
      <w:proofErr w:type="spellEnd"/>
      <w:r>
        <w:t>":["Error: nope","    at _</w:t>
      </w:r>
      <w:proofErr w:type="spellStart"/>
      <w:r>
        <w:t>homogeneousError</w:t>
      </w:r>
      <w:proofErr w:type="spellEnd"/>
      <w:r>
        <w:t xml:space="preserve"> (/var/runtime/CallbackContext.js:12:12)","    at </w:t>
      </w:r>
      <w:proofErr w:type="spellStart"/>
      <w:r>
        <w:t>postError</w:t>
      </w:r>
      <w:proofErr w:type="spellEnd"/>
      <w:r>
        <w:t xml:space="preserve"> (/var/runtime/CallbackContext.js:29:51)","    at callback (/var/runtime/CallbackContext.js:40:7)","    at /var/runtime/CallbackContext.js:103:16","    at /var/task/index.js:24:24","    at Response.&lt;anonymous&gt; (/var/task/index.js:57:21)","    at Request.&lt;anonymous&gt; (/var/runtime/</w:t>
      </w:r>
      <w:proofErr w:type="spellStart"/>
      <w:r>
        <w:t>node_modules</w:t>
      </w:r>
      <w:proofErr w:type="spellEnd"/>
      <w:r>
        <w:t>/</w:t>
      </w:r>
      <w:proofErr w:type="spellStart"/>
      <w:r>
        <w:t>aws-sdk</w:t>
      </w:r>
      <w:proofErr w:type="spellEnd"/>
      <w:r>
        <w:t xml:space="preserve">/lib/request.js:364:18)","    at </w:t>
      </w:r>
      <w:proofErr w:type="spellStart"/>
      <w:r>
        <w:t>Request.callListeners</w:t>
      </w:r>
      <w:proofErr w:type="spellEnd"/>
      <w:r>
        <w:t xml:space="preserve"> (/var/runtime/node_modules/aws-sdk/lib/sequential_executor.js:106:20)","    at </w:t>
      </w:r>
      <w:proofErr w:type="spellStart"/>
      <w:r>
        <w:t>Request.emit</w:t>
      </w:r>
      <w:proofErr w:type="spellEnd"/>
      <w:r>
        <w:t xml:space="preserve"> (/var/runtime/node_modules/aws-sdk/lib/sequential_executor.js:78:10)","    at </w:t>
      </w:r>
      <w:proofErr w:type="spellStart"/>
      <w:r>
        <w:t>Request.emit</w:t>
      </w:r>
      <w:proofErr w:type="spellEnd"/>
      <w:r>
        <w:t xml:space="preserve"> (/var/runtime/</w:t>
      </w:r>
      <w:proofErr w:type="spellStart"/>
      <w:r>
        <w:t>node_modules</w:t>
      </w:r>
      <w:proofErr w:type="spellEnd"/>
      <w:r>
        <w:t>/</w:t>
      </w:r>
      <w:proofErr w:type="spellStart"/>
      <w:r>
        <w:t>aws-sdk</w:t>
      </w:r>
      <w:proofErr w:type="spellEnd"/>
      <w:r>
        <w:t>/lib/request.js:683:14)"]}</w:t>
      </w:r>
    </w:p>
    <w:p w14:paraId="172137F0" w14:textId="77777777" w:rsidR="00487195" w:rsidRDefault="00487195" w:rsidP="00487195">
      <w:pPr>
        <w:pStyle w:val="HTMLPreformatted"/>
      </w:pPr>
      <w:r>
        <w:t xml:space="preserve">    END </w:t>
      </w:r>
      <w:proofErr w:type="spellStart"/>
      <w:r>
        <w:t>RequestId</w:t>
      </w:r>
      <w:proofErr w:type="spellEnd"/>
      <w:r>
        <w:t>: a77751dd-d7d0-485c-b997-6219ab3f05b9</w:t>
      </w:r>
    </w:p>
    <w:p w14:paraId="706BA789" w14:textId="77777777" w:rsidR="00487195" w:rsidRDefault="00487195" w:rsidP="00487195">
      <w:pPr>
        <w:pStyle w:val="HTMLPreformatted"/>
      </w:pPr>
      <w:r>
        <w:t xml:space="preserve">    REPORT </w:t>
      </w:r>
      <w:proofErr w:type="spellStart"/>
      <w:r>
        <w:t>RequestId</w:t>
      </w:r>
      <w:proofErr w:type="spellEnd"/>
      <w:r>
        <w:t>: a77751dd-d7d0-485c-b997-6219ab3f05b9</w:t>
      </w:r>
      <w:r>
        <w:tab/>
        <w:t xml:space="preserve">Duration: 1229.91 </w:t>
      </w:r>
      <w:proofErr w:type="spellStart"/>
      <w:r>
        <w:t>ms</w:t>
      </w:r>
      <w:proofErr w:type="spellEnd"/>
      <w:r>
        <w:tab/>
        <w:t xml:space="preserve">Billed Duration: 1300 </w:t>
      </w:r>
      <w:proofErr w:type="spellStart"/>
      <w:r>
        <w:t>ms</w:t>
      </w:r>
      <w:proofErr w:type="spellEnd"/>
      <w:r>
        <w:t xml:space="preserve"> </w:t>
      </w:r>
      <w:r>
        <w:tab/>
        <w:t>Memory Size: 128 MB</w:t>
      </w:r>
      <w:r>
        <w:tab/>
        <w:t>Max Memory Used: 94 MB</w:t>
      </w:r>
      <w:r>
        <w:tab/>
      </w:r>
    </w:p>
    <w:p w14:paraId="6D071932" w14:textId="77777777" w:rsidR="00487195" w:rsidRDefault="00487195" w:rsidP="00487195">
      <w:pPr>
        <w:pStyle w:val="HTMLPreformatted"/>
      </w:pPr>
      <w:r>
        <w:t xml:space="preserve">    </w:t>
      </w:r>
    </w:p>
    <w:p w14:paraId="445E78B1" w14:textId="77777777" w:rsidR="00487195" w:rsidRDefault="00487195" w:rsidP="00487195">
      <w:pPr>
        <w:pStyle w:val="NormalWeb"/>
      </w:pPr>
      <w:proofErr w:type="gramStart"/>
      <w:r>
        <w:t>So</w:t>
      </w:r>
      <w:proofErr w:type="gramEnd"/>
      <w:r>
        <w:t xml:space="preserve"> this is good news and bad news </w:t>
      </w:r>
    </w:p>
    <w:p w14:paraId="7748FCEF" w14:textId="77777777" w:rsidR="00487195" w:rsidRDefault="00487195" w:rsidP="00487195">
      <w:pPr>
        <w:pStyle w:val="NormalWeb"/>
      </w:pPr>
      <w:r>
        <w:t xml:space="preserve">The good news is that the </w:t>
      </w:r>
      <w:proofErr w:type="spellStart"/>
      <w:r>
        <w:t>imporved</w:t>
      </w:r>
      <w:proofErr w:type="spellEnd"/>
      <w:r>
        <w:t xml:space="preserve"> policy is working! #win </w:t>
      </w:r>
    </w:p>
    <w:p w14:paraId="461C4679" w14:textId="77777777" w:rsidR="00487195" w:rsidRDefault="00487195" w:rsidP="00487195">
      <w:pPr>
        <w:pStyle w:val="NormalWeb"/>
      </w:pPr>
      <w:r>
        <w:t>The bad news is that this is reminding us (</w:t>
      </w:r>
      <w:proofErr w:type="spellStart"/>
      <w:r>
        <w:t>doh</w:t>
      </w:r>
      <w:proofErr w:type="spellEnd"/>
      <w:r>
        <w:t xml:space="preserve">!) that the </w:t>
      </w:r>
      <w:r>
        <w:rPr>
          <w:rStyle w:val="HTMLCode"/>
        </w:rPr>
        <w:t>session</w:t>
      </w:r>
      <w:r>
        <w:t xml:space="preserve"> tables is contacted in this code too. We </w:t>
      </w:r>
      <w:proofErr w:type="spellStart"/>
      <w:r>
        <w:t>we</w:t>
      </w:r>
      <w:proofErr w:type="spellEnd"/>
      <w:r>
        <w:t xml:space="preserve"> need to modify our policy to include access to the </w:t>
      </w:r>
      <w:r>
        <w:rPr>
          <w:rStyle w:val="HTMLCode"/>
        </w:rPr>
        <w:t>sessions</w:t>
      </w:r>
      <w:r>
        <w:t xml:space="preserve"> table. otherwise our IAM </w:t>
      </w:r>
      <w:proofErr w:type="spellStart"/>
      <w:r>
        <w:t>polciy</w:t>
      </w:r>
      <w:proofErr w:type="spellEnd"/>
      <w:r>
        <w:t xml:space="preserve"> is </w:t>
      </w:r>
      <w:r>
        <w:rPr>
          <w:u w:val="single"/>
        </w:rPr>
        <w:t>so tight</w:t>
      </w:r>
      <w:r>
        <w:t xml:space="preserve"> that it won't let the code talk to the authentication resource table </w:t>
      </w:r>
      <w:proofErr w:type="spellStart"/>
      <w:r>
        <w:t>called</w:t>
      </w:r>
      <w:r>
        <w:rPr>
          <w:rStyle w:val="HTMLCode"/>
        </w:rPr>
        <w:t>sessions</w:t>
      </w:r>
      <w:proofErr w:type="spellEnd"/>
      <w:r>
        <w:t>, basically blocking everyone!</w:t>
      </w:r>
    </w:p>
    <w:p w14:paraId="45C86E4B" w14:textId="77777777" w:rsidR="00487195" w:rsidRDefault="00487195" w:rsidP="00487195">
      <w:pPr>
        <w:pStyle w:val="NormalWeb"/>
      </w:pPr>
      <w:r>
        <w:t>Let's edit our policy some more:</w:t>
      </w:r>
    </w:p>
    <w:p w14:paraId="353C0106" w14:textId="77777777" w:rsidR="00487195" w:rsidRDefault="00487195" w:rsidP="00487195">
      <w:pPr>
        <w:numPr>
          <w:ilvl w:val="0"/>
          <w:numId w:val="92"/>
        </w:numPr>
        <w:spacing w:before="100" w:beforeAutospacing="1" w:after="100" w:afterAutospacing="1"/>
      </w:pPr>
      <w:r>
        <w:lastRenderedPageBreak/>
        <w:t xml:space="preserve">Head over to </w:t>
      </w:r>
      <w:r>
        <w:rPr>
          <w:rStyle w:val="Strong"/>
        </w:rPr>
        <w:t>IAM</w:t>
      </w:r>
    </w:p>
    <w:p w14:paraId="5A000B7C" w14:textId="77777777" w:rsidR="00487195" w:rsidRDefault="00487195" w:rsidP="00487195">
      <w:pPr>
        <w:numPr>
          <w:ilvl w:val="0"/>
          <w:numId w:val="92"/>
        </w:numPr>
        <w:spacing w:before="100" w:beforeAutospacing="1" w:after="100" w:afterAutospacing="1"/>
      </w:pPr>
      <w:r>
        <w:t xml:space="preserve">Click on </w:t>
      </w:r>
      <w:r>
        <w:rPr>
          <w:rStyle w:val="Strong"/>
        </w:rPr>
        <w:t>Policies</w:t>
      </w:r>
    </w:p>
    <w:p w14:paraId="4EC578C0" w14:textId="77777777" w:rsidR="00487195" w:rsidRDefault="00487195" w:rsidP="00487195">
      <w:pPr>
        <w:numPr>
          <w:ilvl w:val="0"/>
          <w:numId w:val="92"/>
        </w:numPr>
        <w:spacing w:before="100" w:beforeAutospacing="1" w:after="100" w:afterAutospacing="1"/>
      </w:pPr>
      <w:r>
        <w:t xml:space="preserve">Select the </w:t>
      </w:r>
      <w:proofErr w:type="spellStart"/>
      <w:r>
        <w:rPr>
          <w:rStyle w:val="HTMLCode"/>
          <w:rFonts w:eastAsiaTheme="minorHAnsi"/>
        </w:rPr>
        <w:t>edx</w:t>
      </w:r>
      <w:proofErr w:type="spellEnd"/>
      <w:r>
        <w:rPr>
          <w:rStyle w:val="HTMLCode"/>
          <w:rFonts w:eastAsiaTheme="minorHAnsi"/>
        </w:rPr>
        <w:t>-ddb-</w:t>
      </w:r>
      <w:proofErr w:type="spellStart"/>
      <w:r>
        <w:rPr>
          <w:rStyle w:val="HTMLCode"/>
          <w:rFonts w:eastAsiaTheme="minorHAnsi"/>
        </w:rPr>
        <w:t>dragonsearch</w:t>
      </w:r>
      <w:proofErr w:type="spellEnd"/>
      <w:r>
        <w:rPr>
          <w:rStyle w:val="HTMLCode"/>
          <w:rFonts w:eastAsiaTheme="minorHAnsi"/>
        </w:rPr>
        <w:t>-policy</w:t>
      </w:r>
      <w:r>
        <w:t xml:space="preserve"> policy</w:t>
      </w:r>
    </w:p>
    <w:p w14:paraId="08B63C63" w14:textId="77777777" w:rsidR="00487195" w:rsidRDefault="00487195" w:rsidP="00487195">
      <w:pPr>
        <w:numPr>
          <w:ilvl w:val="0"/>
          <w:numId w:val="92"/>
        </w:numPr>
        <w:spacing w:before="100" w:beforeAutospacing="1" w:after="100" w:afterAutospacing="1"/>
      </w:pPr>
      <w:r>
        <w:t xml:space="preserve">Click the </w:t>
      </w:r>
      <w:r>
        <w:rPr>
          <w:rStyle w:val="Strong"/>
        </w:rPr>
        <w:t>JSON</w:t>
      </w:r>
      <w:r>
        <w:t xml:space="preserve"> tab.</w:t>
      </w:r>
    </w:p>
    <w:p w14:paraId="52376540" w14:textId="77777777" w:rsidR="00487195" w:rsidRDefault="00487195" w:rsidP="00487195">
      <w:pPr>
        <w:numPr>
          <w:ilvl w:val="0"/>
          <w:numId w:val="92"/>
        </w:numPr>
        <w:spacing w:before="100" w:beforeAutospacing="1" w:after="100" w:afterAutospacing="1"/>
      </w:pPr>
      <w:r>
        <w:t xml:space="preserve">Replace the contents with the following, remember to replace your account number in your ARN where you see the three </w:t>
      </w:r>
      <w:r>
        <w:rPr>
          <w:rStyle w:val="HTMLCode"/>
          <w:rFonts w:eastAsiaTheme="minorHAnsi"/>
        </w:rPr>
        <w:t>&lt;FMI&gt;</w:t>
      </w:r>
      <w:r>
        <w:t>s</w:t>
      </w:r>
    </w:p>
    <w:p w14:paraId="32342670" w14:textId="77777777" w:rsidR="00487195" w:rsidRDefault="00487195" w:rsidP="00487195">
      <w:pPr>
        <w:pStyle w:val="HTMLPreformatted"/>
      </w:pPr>
      <w:r>
        <w:t>{</w:t>
      </w:r>
    </w:p>
    <w:p w14:paraId="15B35688" w14:textId="77777777" w:rsidR="00487195" w:rsidRDefault="00487195" w:rsidP="00487195">
      <w:pPr>
        <w:pStyle w:val="HTMLPreformatted"/>
      </w:pPr>
      <w:r>
        <w:t xml:space="preserve">    "Version": "2012-10-17",</w:t>
      </w:r>
    </w:p>
    <w:p w14:paraId="1C0B4998" w14:textId="77777777" w:rsidR="00487195" w:rsidRDefault="00487195" w:rsidP="00487195">
      <w:pPr>
        <w:pStyle w:val="HTMLPreformatted"/>
      </w:pPr>
      <w:r>
        <w:t xml:space="preserve">    "Statement": [</w:t>
      </w:r>
    </w:p>
    <w:p w14:paraId="781309CF" w14:textId="77777777" w:rsidR="00487195" w:rsidRDefault="00487195" w:rsidP="00487195">
      <w:pPr>
        <w:pStyle w:val="HTMLPreformatted"/>
      </w:pPr>
      <w:r>
        <w:t xml:space="preserve">        {</w:t>
      </w:r>
    </w:p>
    <w:p w14:paraId="0D6C2FE1" w14:textId="77777777" w:rsidR="00487195" w:rsidRDefault="00487195" w:rsidP="00487195">
      <w:pPr>
        <w:pStyle w:val="HTMLPreformatted"/>
      </w:pPr>
      <w:r>
        <w:t xml:space="preserve">            "Sid": "VisualEditor0",</w:t>
      </w:r>
    </w:p>
    <w:p w14:paraId="0A7590F3" w14:textId="77777777" w:rsidR="00487195" w:rsidRDefault="00487195" w:rsidP="00487195">
      <w:pPr>
        <w:pStyle w:val="HTMLPreformatted"/>
      </w:pPr>
      <w:r>
        <w:t xml:space="preserve">            "Effect": "Allow",</w:t>
      </w:r>
    </w:p>
    <w:p w14:paraId="5B467552" w14:textId="77777777" w:rsidR="00487195" w:rsidRDefault="00487195" w:rsidP="00487195">
      <w:pPr>
        <w:pStyle w:val="HTMLPreformatted"/>
      </w:pPr>
      <w:r>
        <w:t xml:space="preserve">            "Action": [</w:t>
      </w:r>
    </w:p>
    <w:p w14:paraId="390FA9B9" w14:textId="77777777" w:rsidR="00487195" w:rsidRDefault="00487195" w:rsidP="00487195">
      <w:pPr>
        <w:pStyle w:val="HTMLPreformatted"/>
      </w:pPr>
      <w:r>
        <w:t xml:space="preserve">                "</w:t>
      </w:r>
      <w:proofErr w:type="spellStart"/>
      <w:proofErr w:type="gramStart"/>
      <w:r>
        <w:t>dynamodb:Scan</w:t>
      </w:r>
      <w:proofErr w:type="spellEnd"/>
      <w:proofErr w:type="gramEnd"/>
      <w:r>
        <w:t>",</w:t>
      </w:r>
    </w:p>
    <w:p w14:paraId="28EEFD5E" w14:textId="77777777" w:rsidR="00487195" w:rsidRDefault="00487195" w:rsidP="00487195">
      <w:pPr>
        <w:pStyle w:val="HTMLPreformatted"/>
      </w:pPr>
      <w:r>
        <w:t xml:space="preserve">                "</w:t>
      </w:r>
      <w:proofErr w:type="spellStart"/>
      <w:proofErr w:type="gramStart"/>
      <w:r>
        <w:t>dynamodb:Query</w:t>
      </w:r>
      <w:proofErr w:type="spellEnd"/>
      <w:proofErr w:type="gramEnd"/>
      <w:r>
        <w:t>"</w:t>
      </w:r>
    </w:p>
    <w:p w14:paraId="737ACCD9" w14:textId="77777777" w:rsidR="00487195" w:rsidRDefault="00487195" w:rsidP="00487195">
      <w:pPr>
        <w:pStyle w:val="HTMLPreformatted"/>
      </w:pPr>
      <w:r>
        <w:t xml:space="preserve">            ],</w:t>
      </w:r>
    </w:p>
    <w:p w14:paraId="49118888" w14:textId="77777777" w:rsidR="00487195" w:rsidRDefault="00487195" w:rsidP="00487195">
      <w:pPr>
        <w:pStyle w:val="HTMLPreformatted"/>
      </w:pPr>
      <w:r>
        <w:t xml:space="preserve">            "Resource": "</w:t>
      </w:r>
      <w:proofErr w:type="gramStart"/>
      <w:r>
        <w:t>arn:aws</w:t>
      </w:r>
      <w:proofErr w:type="gramEnd"/>
      <w:r>
        <w:t>:dynamodb:us-east-1:628920026067:table/</w:t>
      </w:r>
      <w:proofErr w:type="spellStart"/>
      <w:r>
        <w:t>dragon_stats</w:t>
      </w:r>
      <w:proofErr w:type="spellEnd"/>
      <w:r>
        <w:t>",</w:t>
      </w:r>
    </w:p>
    <w:p w14:paraId="40AFB23B" w14:textId="77777777" w:rsidR="00487195" w:rsidRDefault="00487195" w:rsidP="00487195">
      <w:pPr>
        <w:pStyle w:val="HTMLPreformatted"/>
      </w:pPr>
      <w:r>
        <w:t xml:space="preserve">            "Condition": {</w:t>
      </w:r>
    </w:p>
    <w:p w14:paraId="2F555FB2" w14:textId="77777777" w:rsidR="00487195" w:rsidRDefault="00487195" w:rsidP="00487195">
      <w:pPr>
        <w:pStyle w:val="HTMLPreformatted"/>
      </w:pPr>
      <w:r>
        <w:t xml:space="preserve">                "</w:t>
      </w:r>
      <w:proofErr w:type="spellStart"/>
      <w:r>
        <w:t>StringEquals</w:t>
      </w:r>
      <w:proofErr w:type="spellEnd"/>
      <w:r>
        <w:t>": {</w:t>
      </w:r>
    </w:p>
    <w:p w14:paraId="7944F678" w14:textId="77777777" w:rsidR="00487195" w:rsidRDefault="00487195" w:rsidP="00487195">
      <w:pPr>
        <w:pStyle w:val="HTMLPreformatted"/>
      </w:pPr>
      <w:r>
        <w:t xml:space="preserve">                    "</w:t>
      </w:r>
      <w:proofErr w:type="spellStart"/>
      <w:proofErr w:type="gramStart"/>
      <w:r>
        <w:t>dynamodb:Select</w:t>
      </w:r>
      <w:proofErr w:type="spellEnd"/>
      <w:proofErr w:type="gramEnd"/>
      <w:r>
        <w:t>": "SPECIFIC_ATTRIBUTES"</w:t>
      </w:r>
    </w:p>
    <w:p w14:paraId="65B04C62" w14:textId="77777777" w:rsidR="00487195" w:rsidRDefault="00487195" w:rsidP="00487195">
      <w:pPr>
        <w:pStyle w:val="HTMLPreformatted"/>
      </w:pPr>
      <w:r>
        <w:t xml:space="preserve">                },</w:t>
      </w:r>
    </w:p>
    <w:p w14:paraId="376F2FEE" w14:textId="77777777" w:rsidR="00487195" w:rsidRDefault="00487195" w:rsidP="00487195">
      <w:pPr>
        <w:pStyle w:val="HTMLPreformatted"/>
      </w:pPr>
      <w:r>
        <w:t xml:space="preserve">                "</w:t>
      </w:r>
      <w:proofErr w:type="spellStart"/>
      <w:proofErr w:type="gramStart"/>
      <w:r>
        <w:t>ForAllValues:StringEquals</w:t>
      </w:r>
      <w:proofErr w:type="spellEnd"/>
      <w:proofErr w:type="gramEnd"/>
      <w:r>
        <w:t>": {</w:t>
      </w:r>
    </w:p>
    <w:p w14:paraId="3F8E9F9E" w14:textId="77777777" w:rsidR="00487195" w:rsidRDefault="00487195" w:rsidP="00487195">
      <w:pPr>
        <w:pStyle w:val="HTMLPreformatted"/>
      </w:pPr>
      <w:r>
        <w:t xml:space="preserve">                    "</w:t>
      </w:r>
      <w:proofErr w:type="spellStart"/>
      <w:proofErr w:type="gramStart"/>
      <w:r>
        <w:t>dynamodb:Attributes</w:t>
      </w:r>
      <w:proofErr w:type="spellEnd"/>
      <w:proofErr w:type="gramEnd"/>
      <w:r>
        <w:t>": [</w:t>
      </w:r>
    </w:p>
    <w:p w14:paraId="5D8E484A" w14:textId="77777777" w:rsidR="00487195" w:rsidRDefault="00487195" w:rsidP="00487195">
      <w:pPr>
        <w:pStyle w:val="HTMLPreformatted"/>
      </w:pPr>
      <w:r>
        <w:t xml:space="preserve">                        "</w:t>
      </w:r>
      <w:proofErr w:type="spellStart"/>
      <w:r>
        <w:t>dragon_name</w:t>
      </w:r>
      <w:proofErr w:type="spellEnd"/>
      <w:r>
        <w:t>",</w:t>
      </w:r>
    </w:p>
    <w:p w14:paraId="36781B32" w14:textId="77777777" w:rsidR="00487195" w:rsidRDefault="00487195" w:rsidP="00487195">
      <w:pPr>
        <w:pStyle w:val="HTMLPreformatted"/>
      </w:pPr>
      <w:r>
        <w:t xml:space="preserve">                        "family",</w:t>
      </w:r>
    </w:p>
    <w:p w14:paraId="38B81E9D" w14:textId="77777777" w:rsidR="00487195" w:rsidRDefault="00487195" w:rsidP="00487195">
      <w:pPr>
        <w:pStyle w:val="HTMLPreformatted"/>
      </w:pPr>
      <w:r>
        <w:t xml:space="preserve">                        "protection",</w:t>
      </w:r>
    </w:p>
    <w:p w14:paraId="0A7B3186" w14:textId="77777777" w:rsidR="00487195" w:rsidRDefault="00487195" w:rsidP="00487195">
      <w:pPr>
        <w:pStyle w:val="HTMLPreformatted"/>
      </w:pPr>
      <w:r>
        <w:t xml:space="preserve">                        "damage",</w:t>
      </w:r>
    </w:p>
    <w:p w14:paraId="332795E8" w14:textId="77777777" w:rsidR="00487195" w:rsidRDefault="00487195" w:rsidP="00487195">
      <w:pPr>
        <w:pStyle w:val="HTMLPreformatted"/>
      </w:pPr>
      <w:r>
        <w:t xml:space="preserve">                        "description"</w:t>
      </w:r>
    </w:p>
    <w:p w14:paraId="10AEAFEA" w14:textId="77777777" w:rsidR="00487195" w:rsidRDefault="00487195" w:rsidP="00487195">
      <w:pPr>
        <w:pStyle w:val="HTMLPreformatted"/>
      </w:pPr>
      <w:r>
        <w:t xml:space="preserve">                    ]</w:t>
      </w:r>
    </w:p>
    <w:p w14:paraId="189F5430" w14:textId="77777777" w:rsidR="00487195" w:rsidRDefault="00487195" w:rsidP="00487195">
      <w:pPr>
        <w:pStyle w:val="HTMLPreformatted"/>
      </w:pPr>
      <w:r>
        <w:t xml:space="preserve">                }</w:t>
      </w:r>
    </w:p>
    <w:p w14:paraId="336D8769" w14:textId="77777777" w:rsidR="00487195" w:rsidRDefault="00487195" w:rsidP="00487195">
      <w:pPr>
        <w:pStyle w:val="HTMLPreformatted"/>
      </w:pPr>
      <w:r>
        <w:t xml:space="preserve">            }</w:t>
      </w:r>
    </w:p>
    <w:p w14:paraId="0BF0960C" w14:textId="77777777" w:rsidR="00487195" w:rsidRDefault="00487195" w:rsidP="00487195">
      <w:pPr>
        <w:pStyle w:val="HTMLPreformatted"/>
      </w:pPr>
      <w:r>
        <w:t xml:space="preserve">        },</w:t>
      </w:r>
    </w:p>
    <w:p w14:paraId="27B9081A" w14:textId="77777777" w:rsidR="00487195" w:rsidRDefault="00487195" w:rsidP="00487195">
      <w:pPr>
        <w:pStyle w:val="HTMLPreformatted"/>
      </w:pPr>
      <w:r>
        <w:t xml:space="preserve">        {</w:t>
      </w:r>
    </w:p>
    <w:p w14:paraId="00789AB3" w14:textId="77777777" w:rsidR="00487195" w:rsidRDefault="00487195" w:rsidP="00487195">
      <w:pPr>
        <w:pStyle w:val="HTMLPreformatted"/>
      </w:pPr>
      <w:r>
        <w:t xml:space="preserve">            "Sid": "VisualEditor1",</w:t>
      </w:r>
    </w:p>
    <w:p w14:paraId="2DD382EB" w14:textId="77777777" w:rsidR="00487195" w:rsidRDefault="00487195" w:rsidP="00487195">
      <w:pPr>
        <w:pStyle w:val="HTMLPreformatted"/>
      </w:pPr>
      <w:r>
        <w:t xml:space="preserve">            "Effect": "Allow",</w:t>
      </w:r>
    </w:p>
    <w:p w14:paraId="26524C90" w14:textId="77777777" w:rsidR="00487195" w:rsidRDefault="00487195" w:rsidP="00487195">
      <w:pPr>
        <w:pStyle w:val="HTMLPreformatted"/>
      </w:pPr>
      <w:r>
        <w:t xml:space="preserve">            "Action": [</w:t>
      </w:r>
    </w:p>
    <w:p w14:paraId="3E4FF177" w14:textId="77777777" w:rsidR="00487195" w:rsidRDefault="00487195" w:rsidP="00487195">
      <w:pPr>
        <w:pStyle w:val="HTMLPreformatted"/>
      </w:pPr>
      <w:r>
        <w:t xml:space="preserve">                "</w:t>
      </w:r>
      <w:proofErr w:type="spellStart"/>
      <w:proofErr w:type="gramStart"/>
      <w:r>
        <w:t>dynamodb:Query</w:t>
      </w:r>
      <w:proofErr w:type="spellEnd"/>
      <w:proofErr w:type="gramEnd"/>
      <w:r>
        <w:t>"</w:t>
      </w:r>
    </w:p>
    <w:p w14:paraId="1BEF2675" w14:textId="77777777" w:rsidR="00487195" w:rsidRDefault="00487195" w:rsidP="00487195">
      <w:pPr>
        <w:pStyle w:val="HTMLPreformatted"/>
      </w:pPr>
      <w:r>
        <w:t xml:space="preserve">            ],</w:t>
      </w:r>
    </w:p>
    <w:p w14:paraId="40A3058F" w14:textId="77777777" w:rsidR="00487195" w:rsidRDefault="00487195" w:rsidP="00487195">
      <w:pPr>
        <w:pStyle w:val="HTMLPreformatted"/>
      </w:pPr>
      <w:r>
        <w:t xml:space="preserve">            "Resource": "</w:t>
      </w:r>
      <w:proofErr w:type="gramStart"/>
      <w:r>
        <w:t>arn:aws</w:t>
      </w:r>
      <w:proofErr w:type="gramEnd"/>
      <w:r>
        <w:t>:dynamodb:us-east-1:628920026067:table/sessions"</w:t>
      </w:r>
    </w:p>
    <w:p w14:paraId="49191B7C" w14:textId="77777777" w:rsidR="00487195" w:rsidRDefault="00487195" w:rsidP="00487195">
      <w:pPr>
        <w:pStyle w:val="HTMLPreformatted"/>
      </w:pPr>
      <w:r>
        <w:t xml:space="preserve">        }</w:t>
      </w:r>
    </w:p>
    <w:p w14:paraId="63404A66" w14:textId="77777777" w:rsidR="00487195" w:rsidRDefault="00487195" w:rsidP="00487195">
      <w:pPr>
        <w:pStyle w:val="HTMLPreformatted"/>
      </w:pPr>
      <w:r>
        <w:t xml:space="preserve">    ]</w:t>
      </w:r>
    </w:p>
    <w:p w14:paraId="3473098A" w14:textId="77777777" w:rsidR="00487195" w:rsidRDefault="00487195" w:rsidP="00487195">
      <w:pPr>
        <w:pStyle w:val="HTMLPreformatted"/>
      </w:pPr>
      <w:r>
        <w:t>}</w:t>
      </w:r>
    </w:p>
    <w:p w14:paraId="3C41CED8" w14:textId="77777777" w:rsidR="00487195" w:rsidRDefault="00487195" w:rsidP="00487195">
      <w:pPr>
        <w:pStyle w:val="NormalWeb"/>
      </w:pPr>
      <w:r>
        <w:t>Notice we added one more statement to allow a query. We could have tightened up the projection here to, to prevent the "expires at attribute being retuned", however this is not really a big deal and would involve editing your code and adding a projection.</w:t>
      </w:r>
    </w:p>
    <w:p w14:paraId="43A91AE5" w14:textId="77777777" w:rsidR="00487195" w:rsidRDefault="00487195" w:rsidP="00487195">
      <w:pPr>
        <w:pStyle w:val="NormalWeb"/>
      </w:pPr>
      <w:r>
        <w:t>Ok, let's try and test again using the lambda console.</w:t>
      </w:r>
    </w:p>
    <w:p w14:paraId="4979A8A5" w14:textId="77777777" w:rsidR="00487195" w:rsidRDefault="00487195" w:rsidP="00487195">
      <w:pPr>
        <w:numPr>
          <w:ilvl w:val="0"/>
          <w:numId w:val="93"/>
        </w:numPr>
        <w:spacing w:before="100" w:beforeAutospacing="1" w:after="100" w:afterAutospacing="1"/>
      </w:pPr>
      <w:r>
        <w:t xml:space="preserve">In the dropdown next to the </w:t>
      </w:r>
      <w:r>
        <w:rPr>
          <w:rStyle w:val="Emphasis"/>
        </w:rPr>
        <w:t>Test</w:t>
      </w:r>
      <w:r>
        <w:t xml:space="preserve"> button, select </w:t>
      </w:r>
      <w:proofErr w:type="spellStart"/>
      <w:r>
        <w:rPr>
          <w:rStyle w:val="Strong"/>
        </w:rPr>
        <w:t>JustOneDragon</w:t>
      </w:r>
      <w:proofErr w:type="spellEnd"/>
      <w:r>
        <w:t>.</w:t>
      </w:r>
    </w:p>
    <w:p w14:paraId="5B479988" w14:textId="77777777" w:rsidR="00487195" w:rsidRDefault="00487195" w:rsidP="00487195">
      <w:pPr>
        <w:numPr>
          <w:ilvl w:val="0"/>
          <w:numId w:val="93"/>
        </w:numPr>
        <w:spacing w:before="100" w:beforeAutospacing="1" w:after="100" w:afterAutospacing="1"/>
      </w:pPr>
      <w:r>
        <w:t xml:space="preserve">Click on the </w:t>
      </w:r>
      <w:r>
        <w:rPr>
          <w:rStyle w:val="Strong"/>
        </w:rPr>
        <w:t>Test</w:t>
      </w:r>
      <w:r>
        <w:t xml:space="preserve"> button.</w:t>
      </w:r>
    </w:p>
    <w:p w14:paraId="64D9DD35" w14:textId="77777777" w:rsidR="00487195" w:rsidRDefault="00487195" w:rsidP="00487195">
      <w:pPr>
        <w:pStyle w:val="NormalWeb"/>
      </w:pPr>
      <w:r>
        <w:t>The output should be like the following:</w:t>
      </w:r>
    </w:p>
    <w:p w14:paraId="15081C30" w14:textId="77777777" w:rsidR="00487195" w:rsidRDefault="00487195" w:rsidP="00487195">
      <w:pPr>
        <w:pStyle w:val="HTMLPreformatted"/>
      </w:pPr>
      <w:r>
        <w:lastRenderedPageBreak/>
        <w:t>[</w:t>
      </w:r>
    </w:p>
    <w:p w14:paraId="732E206C" w14:textId="77777777" w:rsidR="00487195" w:rsidRDefault="00487195" w:rsidP="00487195">
      <w:pPr>
        <w:pStyle w:val="HTMLPreformatted"/>
      </w:pPr>
      <w:r>
        <w:t xml:space="preserve">  {</w:t>
      </w:r>
    </w:p>
    <w:p w14:paraId="4B9EB7E9" w14:textId="77777777" w:rsidR="00487195" w:rsidRDefault="00487195" w:rsidP="00487195">
      <w:pPr>
        <w:pStyle w:val="HTMLPreformatted"/>
      </w:pPr>
      <w:r>
        <w:t xml:space="preserve">    "family": {</w:t>
      </w:r>
    </w:p>
    <w:p w14:paraId="2302360B" w14:textId="77777777" w:rsidR="00487195" w:rsidRDefault="00487195" w:rsidP="00487195">
      <w:pPr>
        <w:pStyle w:val="HTMLPreformatted"/>
      </w:pPr>
      <w:r>
        <w:t xml:space="preserve">      "S": "red"</w:t>
      </w:r>
    </w:p>
    <w:p w14:paraId="26E01A04" w14:textId="77777777" w:rsidR="00487195" w:rsidRDefault="00487195" w:rsidP="00487195">
      <w:pPr>
        <w:pStyle w:val="HTMLPreformatted"/>
      </w:pPr>
      <w:r>
        <w:t xml:space="preserve">    },</w:t>
      </w:r>
    </w:p>
    <w:p w14:paraId="7E52D302" w14:textId="77777777" w:rsidR="00487195" w:rsidRDefault="00487195" w:rsidP="00487195">
      <w:pPr>
        <w:pStyle w:val="HTMLPreformatted"/>
      </w:pPr>
      <w:r>
        <w:t xml:space="preserve">    "damage": {</w:t>
      </w:r>
    </w:p>
    <w:p w14:paraId="4A75DF79" w14:textId="77777777" w:rsidR="00487195" w:rsidRDefault="00487195" w:rsidP="00487195">
      <w:pPr>
        <w:pStyle w:val="HTMLPreformatted"/>
      </w:pPr>
      <w:r>
        <w:t xml:space="preserve">      "N": "2"</w:t>
      </w:r>
    </w:p>
    <w:p w14:paraId="270B0697" w14:textId="77777777" w:rsidR="00487195" w:rsidRDefault="00487195" w:rsidP="00487195">
      <w:pPr>
        <w:pStyle w:val="HTMLPreformatted"/>
      </w:pPr>
      <w:r>
        <w:t xml:space="preserve">    },</w:t>
      </w:r>
    </w:p>
    <w:p w14:paraId="6D089C54" w14:textId="77777777" w:rsidR="00487195" w:rsidRDefault="00487195" w:rsidP="00487195">
      <w:pPr>
        <w:pStyle w:val="HTMLPreformatted"/>
      </w:pPr>
      <w:r>
        <w:t xml:space="preserve">    "description": {</w:t>
      </w:r>
    </w:p>
    <w:p w14:paraId="7E623BAC" w14:textId="77777777" w:rsidR="00487195" w:rsidRDefault="00487195" w:rsidP="00487195">
      <w:pPr>
        <w:pStyle w:val="HTMLPreformatted"/>
      </w:pPr>
      <w:r>
        <w:t xml:space="preserve">      "S": "Fireball is a young dragon in training. He is learning how to control his </w:t>
      </w:r>
      <w:proofErr w:type="gramStart"/>
      <w:r>
        <w:t>fire, but</w:t>
      </w:r>
      <w:proofErr w:type="gramEnd"/>
      <w:r>
        <w:t xml:space="preserve"> is still lethal."</w:t>
      </w:r>
    </w:p>
    <w:p w14:paraId="19982AC0" w14:textId="77777777" w:rsidR="00487195" w:rsidRDefault="00487195" w:rsidP="00487195">
      <w:pPr>
        <w:pStyle w:val="HTMLPreformatted"/>
      </w:pPr>
      <w:r>
        <w:t xml:space="preserve">    },</w:t>
      </w:r>
    </w:p>
    <w:p w14:paraId="7DACC590" w14:textId="77777777" w:rsidR="00487195" w:rsidRDefault="00487195" w:rsidP="00487195">
      <w:pPr>
        <w:pStyle w:val="HTMLPreformatted"/>
      </w:pPr>
      <w:r>
        <w:t xml:space="preserve">    "protection": {</w:t>
      </w:r>
    </w:p>
    <w:p w14:paraId="68241FE5" w14:textId="77777777" w:rsidR="00487195" w:rsidRDefault="00487195" w:rsidP="00487195">
      <w:pPr>
        <w:pStyle w:val="HTMLPreformatted"/>
      </w:pPr>
      <w:r>
        <w:t xml:space="preserve">      "N": "6"</w:t>
      </w:r>
    </w:p>
    <w:p w14:paraId="4CE87453" w14:textId="77777777" w:rsidR="00487195" w:rsidRDefault="00487195" w:rsidP="00487195">
      <w:pPr>
        <w:pStyle w:val="HTMLPreformatted"/>
      </w:pPr>
      <w:r>
        <w:t xml:space="preserve">    },</w:t>
      </w:r>
    </w:p>
    <w:p w14:paraId="0CC36FB8" w14:textId="77777777" w:rsidR="00487195" w:rsidRDefault="00487195" w:rsidP="00487195">
      <w:pPr>
        <w:pStyle w:val="HTMLPreformatted"/>
      </w:pPr>
      <w:r>
        <w:t xml:space="preserve">    "</w:t>
      </w:r>
      <w:proofErr w:type="spellStart"/>
      <w:r>
        <w:t>dragon_name</w:t>
      </w:r>
      <w:proofErr w:type="spellEnd"/>
      <w:r>
        <w:t>": {</w:t>
      </w:r>
    </w:p>
    <w:p w14:paraId="40A197F9" w14:textId="77777777" w:rsidR="00487195" w:rsidRDefault="00487195" w:rsidP="00487195">
      <w:pPr>
        <w:pStyle w:val="HTMLPreformatted"/>
      </w:pPr>
      <w:r>
        <w:t xml:space="preserve">      "S": "Fireball"</w:t>
      </w:r>
    </w:p>
    <w:p w14:paraId="124FF2CB" w14:textId="77777777" w:rsidR="00487195" w:rsidRDefault="00487195" w:rsidP="00487195">
      <w:pPr>
        <w:pStyle w:val="HTMLPreformatted"/>
      </w:pPr>
      <w:r>
        <w:t xml:space="preserve">    }</w:t>
      </w:r>
    </w:p>
    <w:p w14:paraId="2022063A" w14:textId="77777777" w:rsidR="00487195" w:rsidRDefault="00487195" w:rsidP="00487195">
      <w:pPr>
        <w:pStyle w:val="HTMLPreformatted"/>
      </w:pPr>
      <w:r>
        <w:t xml:space="preserve">  }</w:t>
      </w:r>
    </w:p>
    <w:p w14:paraId="5455A68D" w14:textId="77777777" w:rsidR="00487195" w:rsidRDefault="00487195" w:rsidP="00487195">
      <w:pPr>
        <w:pStyle w:val="HTMLPreformatted"/>
      </w:pPr>
      <w:r>
        <w:t>]</w:t>
      </w:r>
    </w:p>
    <w:p w14:paraId="74E35400" w14:textId="77777777" w:rsidR="00487195" w:rsidRDefault="00487195" w:rsidP="00487195">
      <w:pPr>
        <w:pStyle w:val="NormalWeb"/>
      </w:pPr>
      <w:r>
        <w:t xml:space="preserve">Ok now it is all working, let's pretend to be the malicious coder and get the </w:t>
      </w:r>
      <w:proofErr w:type="spellStart"/>
      <w:r>
        <w:rPr>
          <w:rStyle w:val="HTMLCode"/>
        </w:rPr>
        <w:t>location_city</w:t>
      </w:r>
      <w:proofErr w:type="spellEnd"/>
      <w:r>
        <w:t xml:space="preserve"> attribute back in our results.</w:t>
      </w:r>
    </w:p>
    <w:p w14:paraId="501A699A" w14:textId="77777777" w:rsidR="00487195" w:rsidRDefault="00487195" w:rsidP="00487195">
      <w:pPr>
        <w:pStyle w:val="NormalWeb"/>
      </w:pPr>
      <w:r>
        <w:t xml:space="preserve">Let's try replacing the </w:t>
      </w:r>
      <w:proofErr w:type="spellStart"/>
      <w:r>
        <w:rPr>
          <w:rStyle w:val="Strong"/>
        </w:rPr>
        <w:t>ProjectionExpression</w:t>
      </w:r>
      <w:proofErr w:type="spellEnd"/>
      <w:r>
        <w:t xml:space="preserve"> of the </w:t>
      </w:r>
      <w:proofErr w:type="spellStart"/>
      <w:r>
        <w:rPr>
          <w:rStyle w:val="Strong"/>
        </w:rPr>
        <w:t>justThisDragon</w:t>
      </w:r>
      <w:proofErr w:type="spellEnd"/>
      <w:r>
        <w:t xml:space="preserve"> function to include another value </w:t>
      </w:r>
      <w:proofErr w:type="spellStart"/>
      <w:r>
        <w:rPr>
          <w:rStyle w:val="HTMLCode"/>
        </w:rPr>
        <w:t>location_city</w:t>
      </w:r>
      <w:proofErr w:type="spellEnd"/>
      <w:r>
        <w:t>:</w:t>
      </w:r>
    </w:p>
    <w:p w14:paraId="20521E7A" w14:textId="77777777" w:rsidR="00487195" w:rsidRDefault="00487195" w:rsidP="00487195">
      <w:pPr>
        <w:numPr>
          <w:ilvl w:val="0"/>
          <w:numId w:val="94"/>
        </w:numPr>
        <w:spacing w:before="100" w:beforeAutospacing="1" w:after="100" w:afterAutospacing="1"/>
      </w:pPr>
      <w:r>
        <w:t xml:space="preserve">In your Lambda console, replace a line of code (line 80) which is currently </w:t>
      </w:r>
      <w:proofErr w:type="gramStart"/>
      <w:r>
        <w:t>this::</w:t>
      </w:r>
      <w:proofErr w:type="gramEnd"/>
      <w:r>
        <w:t xml:space="preserve"> </w:t>
      </w:r>
    </w:p>
    <w:p w14:paraId="0967E685"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#family, protection, damage, description",</w:t>
      </w:r>
    </w:p>
    <w:p w14:paraId="720338A2" w14:textId="77777777" w:rsidR="00487195" w:rsidRDefault="00487195" w:rsidP="00487195">
      <w:pPr>
        <w:numPr>
          <w:ilvl w:val="0"/>
          <w:numId w:val="95"/>
        </w:numPr>
        <w:spacing w:before="100" w:beforeAutospacing="1" w:after="100" w:afterAutospacing="1"/>
      </w:pPr>
      <w:r>
        <w:t>Change it to this (to include location)</w:t>
      </w:r>
    </w:p>
    <w:p w14:paraId="00A08129"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xml:space="preserve">, #family, protection, damage, description, </w:t>
      </w:r>
      <w:proofErr w:type="spellStart"/>
      <w:r>
        <w:t>location_city</w:t>
      </w:r>
      <w:proofErr w:type="spellEnd"/>
      <w:r>
        <w:t>",</w:t>
      </w:r>
    </w:p>
    <w:p w14:paraId="2887C15C" w14:textId="77777777" w:rsidR="00487195" w:rsidRDefault="00487195" w:rsidP="00487195">
      <w:pPr>
        <w:pStyle w:val="NormalWeb"/>
      </w:pPr>
      <w:r>
        <w:rPr>
          <w:u w:val="single"/>
        </w:rPr>
        <w:t>AND</w:t>
      </w:r>
    </w:p>
    <w:p w14:paraId="7B11BA7D" w14:textId="77777777" w:rsidR="00487195" w:rsidRDefault="00487195" w:rsidP="00487195">
      <w:pPr>
        <w:pStyle w:val="NormalWeb"/>
      </w:pPr>
      <w:r>
        <w:t xml:space="preserve">Replace line 101 of the </w:t>
      </w:r>
      <w:proofErr w:type="spellStart"/>
      <w:r>
        <w:rPr>
          <w:rStyle w:val="Strong"/>
        </w:rPr>
        <w:t>scanTable</w:t>
      </w:r>
      <w:proofErr w:type="spellEnd"/>
      <w:r>
        <w:t xml:space="preserve"> function.</w:t>
      </w:r>
    </w:p>
    <w:p w14:paraId="722C5178" w14:textId="77777777" w:rsidR="00487195" w:rsidRDefault="00487195" w:rsidP="00487195">
      <w:pPr>
        <w:pStyle w:val="NormalWeb"/>
      </w:pPr>
      <w:r>
        <w:t>From:</w:t>
      </w:r>
    </w:p>
    <w:p w14:paraId="293E5B29"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#family, protection, damage, description"</w:t>
      </w:r>
    </w:p>
    <w:p w14:paraId="583C0364" w14:textId="77777777" w:rsidR="00487195" w:rsidRDefault="00487195" w:rsidP="00487195">
      <w:pPr>
        <w:pStyle w:val="NormalWeb"/>
      </w:pPr>
      <w:r>
        <w:t>To</w:t>
      </w:r>
    </w:p>
    <w:p w14:paraId="115B08D2"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xml:space="preserve">, #family, protection, damage, description, </w:t>
      </w:r>
      <w:proofErr w:type="spellStart"/>
      <w:r>
        <w:t>location_city</w:t>
      </w:r>
      <w:proofErr w:type="spellEnd"/>
      <w:r>
        <w:t>"</w:t>
      </w:r>
    </w:p>
    <w:p w14:paraId="6C6E0C92" w14:textId="77777777" w:rsidR="00487195" w:rsidRDefault="00487195" w:rsidP="00487195">
      <w:pPr>
        <w:pStyle w:val="NormalWeb"/>
      </w:pPr>
      <w:r>
        <w:t>NOTE: NO trailing comma on line 101.</w:t>
      </w:r>
    </w:p>
    <w:p w14:paraId="54E5244A" w14:textId="77777777" w:rsidR="00487195" w:rsidRDefault="00487195" w:rsidP="00487195">
      <w:pPr>
        <w:numPr>
          <w:ilvl w:val="0"/>
          <w:numId w:val="96"/>
        </w:numPr>
        <w:spacing w:before="100" w:beforeAutospacing="1" w:after="100" w:afterAutospacing="1"/>
      </w:pPr>
      <w:r>
        <w:t xml:space="preserve">Click on the </w:t>
      </w:r>
      <w:r>
        <w:rPr>
          <w:rStyle w:val="Strong"/>
        </w:rPr>
        <w:t>Save</w:t>
      </w:r>
      <w:r>
        <w:t xml:space="preserve"> button.</w:t>
      </w:r>
    </w:p>
    <w:p w14:paraId="75AE1068" w14:textId="77777777" w:rsidR="00487195" w:rsidRDefault="00487195" w:rsidP="00487195">
      <w:pPr>
        <w:numPr>
          <w:ilvl w:val="0"/>
          <w:numId w:val="96"/>
        </w:numPr>
        <w:spacing w:before="100" w:beforeAutospacing="1" w:after="100" w:afterAutospacing="1"/>
      </w:pPr>
      <w:r>
        <w:t xml:space="preserve">Click on the </w:t>
      </w:r>
      <w:r>
        <w:rPr>
          <w:rStyle w:val="Strong"/>
        </w:rPr>
        <w:t>Test</w:t>
      </w:r>
      <w:r>
        <w:t xml:space="preserve"> button while making sure that </w:t>
      </w:r>
      <w:proofErr w:type="spellStart"/>
      <w:r>
        <w:rPr>
          <w:rStyle w:val="Strong"/>
        </w:rPr>
        <w:t>withSession</w:t>
      </w:r>
      <w:proofErr w:type="spellEnd"/>
      <w:r>
        <w:t xml:space="preserve"> is selected.</w:t>
      </w:r>
    </w:p>
    <w:p w14:paraId="31B86AB5" w14:textId="77777777" w:rsidR="00487195" w:rsidRDefault="00487195" w:rsidP="00487195">
      <w:pPr>
        <w:numPr>
          <w:ilvl w:val="0"/>
          <w:numId w:val="96"/>
        </w:numPr>
        <w:spacing w:before="100" w:beforeAutospacing="1" w:after="100" w:afterAutospacing="1"/>
      </w:pPr>
      <w:r>
        <w:rPr>
          <w:rStyle w:val="Emphasis"/>
        </w:rPr>
        <w:lastRenderedPageBreak/>
        <w:t xml:space="preserve">TIP: Hopefully you still have a valid session for the test case </w:t>
      </w:r>
      <w:proofErr w:type="spellStart"/>
      <w:r>
        <w:rPr>
          <w:rStyle w:val="HTMLCode"/>
          <w:rFonts w:eastAsiaTheme="minorHAnsi"/>
          <w:i/>
          <w:iCs/>
        </w:rPr>
        <w:t>withSession</w:t>
      </w:r>
      <w:proofErr w:type="spellEnd"/>
      <w:r>
        <w:rPr>
          <w:rStyle w:val="Emphasis"/>
        </w:rPr>
        <w:t xml:space="preserve">. If not grab one again like you did before and pass in a valid </w:t>
      </w:r>
      <w:proofErr w:type="spellStart"/>
      <w:r>
        <w:rPr>
          <w:rStyle w:val="HTMLCode"/>
          <w:rFonts w:eastAsiaTheme="minorHAnsi"/>
          <w:i/>
          <w:iCs/>
        </w:rPr>
        <w:t>session_id_str</w:t>
      </w:r>
      <w:proofErr w:type="spellEnd"/>
      <w:r>
        <w:rPr>
          <w:rStyle w:val="Emphasis"/>
        </w:rPr>
        <w:t xml:space="preserve"> into that payload then click test.</w:t>
      </w:r>
    </w:p>
    <w:p w14:paraId="0AE25E39" w14:textId="77777777" w:rsidR="00487195" w:rsidRDefault="00487195" w:rsidP="00487195">
      <w:pPr>
        <w:pStyle w:val="NormalWeb"/>
      </w:pPr>
      <w:r>
        <w:t xml:space="preserve">With a valid session, you </w:t>
      </w:r>
      <w:r>
        <w:rPr>
          <w:u w:val="single"/>
        </w:rPr>
        <w:t>should</w:t>
      </w:r>
      <w:r>
        <w:t xml:space="preserve"> get </w:t>
      </w:r>
      <w:proofErr w:type="gramStart"/>
      <w:r>
        <w:t>an</w:t>
      </w:r>
      <w:proofErr w:type="gramEnd"/>
      <w:r>
        <w:t xml:space="preserve"> </w:t>
      </w:r>
      <w:proofErr w:type="spellStart"/>
      <w:r>
        <w:rPr>
          <w:rStyle w:val="Strong"/>
        </w:rPr>
        <w:t>Runtime.ExitError</w:t>
      </w:r>
      <w:proofErr w:type="spellEnd"/>
      <w:r>
        <w:t xml:space="preserve"> similar to the following when you run the </w:t>
      </w:r>
      <w:proofErr w:type="spellStart"/>
      <w:r>
        <w:rPr>
          <w:rStyle w:val="HTMLCode"/>
        </w:rPr>
        <w:t>withSession</w:t>
      </w:r>
      <w:proofErr w:type="spellEnd"/>
      <w:r>
        <w:t xml:space="preserve"> test case.</w:t>
      </w:r>
    </w:p>
    <w:p w14:paraId="29457A97" w14:textId="77777777" w:rsidR="00487195" w:rsidRDefault="00487195" w:rsidP="00487195">
      <w:pPr>
        <w:pStyle w:val="HTMLPreformatted"/>
      </w:pPr>
      <w:r>
        <w:t>{</w:t>
      </w:r>
    </w:p>
    <w:p w14:paraId="697CAA13" w14:textId="77777777" w:rsidR="00487195" w:rsidRDefault="00487195" w:rsidP="00487195">
      <w:pPr>
        <w:pStyle w:val="HTMLPreformatted"/>
      </w:pPr>
      <w:r>
        <w:t xml:space="preserve">  "</w:t>
      </w:r>
      <w:proofErr w:type="spellStart"/>
      <w:r>
        <w:t>errorType</w:t>
      </w:r>
      <w:proofErr w:type="spellEnd"/>
      <w:r>
        <w:t>": "</w:t>
      </w:r>
      <w:proofErr w:type="spellStart"/>
      <w:r>
        <w:t>Runtime.ExitError</w:t>
      </w:r>
      <w:proofErr w:type="spellEnd"/>
      <w:r>
        <w:t>",</w:t>
      </w:r>
    </w:p>
    <w:p w14:paraId="6E959615" w14:textId="77777777" w:rsidR="00487195" w:rsidRDefault="00487195" w:rsidP="00487195">
      <w:pPr>
        <w:pStyle w:val="HTMLPreformatted"/>
      </w:pPr>
      <w:r>
        <w:t xml:space="preserve">  "</w:t>
      </w:r>
      <w:proofErr w:type="spellStart"/>
      <w:r>
        <w:t>errorMessage</w:t>
      </w:r>
      <w:proofErr w:type="spellEnd"/>
      <w:r>
        <w:t>": "</w:t>
      </w:r>
      <w:proofErr w:type="spellStart"/>
      <w:r>
        <w:t>RequestId</w:t>
      </w:r>
      <w:proofErr w:type="spellEnd"/>
      <w:r>
        <w:t>: 02e19c49-ee86-4432-ac14-5a58ef7b0db4 Error: Runtime exited with error: exit status 129"</w:t>
      </w:r>
    </w:p>
    <w:p w14:paraId="7BAB9524" w14:textId="77777777" w:rsidR="00487195" w:rsidRDefault="00487195" w:rsidP="00487195">
      <w:pPr>
        <w:pStyle w:val="HTMLPreformatted"/>
      </w:pPr>
      <w:r>
        <w:t>}</w:t>
      </w:r>
    </w:p>
    <w:p w14:paraId="00858D7A" w14:textId="77777777" w:rsidR="00487195" w:rsidRDefault="00487195" w:rsidP="00487195">
      <w:pPr>
        <w:pStyle w:val="NormalWeb"/>
      </w:pPr>
      <w:r>
        <w:t>If we take a closer look at the logs:</w:t>
      </w:r>
    </w:p>
    <w:p w14:paraId="1E913D7D" w14:textId="77777777" w:rsidR="00487195" w:rsidRDefault="00487195" w:rsidP="00487195">
      <w:pPr>
        <w:pStyle w:val="HTMLPreformatted"/>
      </w:pPr>
      <w:r>
        <w:t xml:space="preserve">START </w:t>
      </w:r>
      <w:proofErr w:type="spellStart"/>
      <w:r>
        <w:t>RequestId</w:t>
      </w:r>
      <w:proofErr w:type="spellEnd"/>
      <w:r>
        <w:t>: 417f1e42-e03b-428d-956a-7478bf82dd1b Version: $LATEST</w:t>
      </w:r>
    </w:p>
    <w:p w14:paraId="44F0B8C8" w14:textId="77777777" w:rsidR="00487195" w:rsidRDefault="00487195" w:rsidP="00487195">
      <w:pPr>
        <w:pStyle w:val="HTMLPreformatted"/>
      </w:pPr>
      <w:r>
        <w:t>2019-06-11T20:48:50.710Z</w:t>
      </w:r>
      <w:r>
        <w:tab/>
        <w:t>417f1e42-e03b-428d-956a-7478bf82dd1b</w:t>
      </w:r>
      <w:r>
        <w:tab/>
        <w:t>INFO</w:t>
      </w:r>
      <w:r>
        <w:tab/>
        <w:t>To run a Local test in Cloud 9 use `node scan_dragons.js test`</w:t>
      </w:r>
    </w:p>
    <w:p w14:paraId="61EDA3DD" w14:textId="77777777" w:rsidR="00487195" w:rsidRDefault="00487195" w:rsidP="00487195">
      <w:pPr>
        <w:pStyle w:val="HTMLPreformatted"/>
      </w:pPr>
      <w:r>
        <w:t>2019-06-11T20:48:50.748Z</w:t>
      </w:r>
      <w:r>
        <w:tab/>
        <w:t>417f1e42-e03b-428d-956a-7478bf82dd1b</w:t>
      </w:r>
      <w:r>
        <w:tab/>
        <w:t>INFO</w:t>
      </w:r>
      <w:r>
        <w:tab/>
        <w:t>running in Lambda</w:t>
      </w:r>
    </w:p>
    <w:p w14:paraId="74B4374A" w14:textId="77777777" w:rsidR="00487195" w:rsidRDefault="00487195" w:rsidP="00487195">
      <w:pPr>
        <w:pStyle w:val="HTMLPreformatted"/>
      </w:pPr>
      <w:r>
        <w:t>2019-06-11T20:48:50.748Z</w:t>
      </w:r>
      <w:r>
        <w:tab/>
        <w:t>417f1e42-e03b-428d-956a-7478bf82dd1b</w:t>
      </w:r>
      <w:r>
        <w:tab/>
        <w:t>INFO</w:t>
      </w:r>
      <w:r>
        <w:tab/>
        <w:t>davey65 0a9d4731-cd54-4040-b516-60e50641514f</w:t>
      </w:r>
    </w:p>
    <w:p w14:paraId="40BA0233" w14:textId="77777777" w:rsidR="00487195" w:rsidRDefault="00487195" w:rsidP="00487195">
      <w:pPr>
        <w:pStyle w:val="HTMLPreformatted"/>
      </w:pPr>
      <w:r>
        <w:t>2019-06-11T20:48:51.368Z</w:t>
      </w:r>
      <w:r>
        <w:tab/>
        <w:t>417f1e42-e03b-428d-956a-7478bf82dd1b</w:t>
      </w:r>
      <w:r>
        <w:tab/>
        <w:t>INFO</w:t>
      </w:r>
      <w:r>
        <w:tab/>
        <w:t>match</w:t>
      </w:r>
    </w:p>
    <w:p w14:paraId="3AF34328" w14:textId="77777777" w:rsidR="00487195" w:rsidRDefault="00487195" w:rsidP="00487195">
      <w:pPr>
        <w:pStyle w:val="HTMLPreformatted"/>
      </w:pPr>
      <w:r>
        <w:t>2019-06-11T20:48:51.368Z</w:t>
      </w:r>
      <w:r>
        <w:tab/>
        <w:t>417f1e42-e03b-428d-956a-7478bf82dd1b</w:t>
      </w:r>
      <w:r>
        <w:tab/>
        <w:t>INFO</w:t>
      </w:r>
      <w:r>
        <w:tab/>
        <w:t>Full scan all</w:t>
      </w:r>
    </w:p>
    <w:p w14:paraId="21642D33" w14:textId="77777777" w:rsidR="00487195" w:rsidRDefault="00487195" w:rsidP="00487195">
      <w:pPr>
        <w:pStyle w:val="HTMLPreformatted"/>
      </w:pPr>
      <w:r>
        <w:t>2019-06-11T20:48:51.591Z</w:t>
      </w:r>
      <w:r>
        <w:tab/>
        <w:t>417f1e42-e03b-428d-956a-7478bf82dd1b</w:t>
      </w:r>
      <w:r>
        <w:tab/>
        <w:t>ERROR</w:t>
      </w:r>
      <w:r>
        <w:tab/>
        <w:t>Uncaught Exception</w:t>
      </w:r>
      <w:r>
        <w:tab/>
        <w:t>{"</w:t>
      </w:r>
      <w:proofErr w:type="spellStart"/>
      <w:r>
        <w:t>errorType</w:t>
      </w:r>
      <w:proofErr w:type="spellEnd"/>
      <w:r>
        <w:t>":"</w:t>
      </w:r>
      <w:proofErr w:type="spellStart"/>
      <w:r>
        <w:t>AccessDeniedException</w:t>
      </w:r>
      <w:proofErr w:type="spellEnd"/>
      <w:r>
        <w:t>","</w:t>
      </w:r>
      <w:proofErr w:type="spellStart"/>
      <w:r>
        <w:t>errorMessage</w:t>
      </w:r>
      <w:proofErr w:type="spellEnd"/>
      <w:r>
        <w:t xml:space="preserve">":"User: arn:aws:sts::628920026067:assumed-role/edx-ddb-dragonsearch-role/DragonSearch is not authorized to perform: </w:t>
      </w:r>
      <w:proofErr w:type="spellStart"/>
      <w:r>
        <w:t>dynamodb:Scan</w:t>
      </w:r>
      <w:proofErr w:type="spellEnd"/>
      <w:r>
        <w:t xml:space="preserve"> on resource: arn:aws:dynamodb:us-east-1:628920026067:table/dragon_stats","code":"AccessDeniedException","stack":["AccessDeniedException: User: arn:aws:sts::628920026067:assumed-role/edx-ddb-dragonsearch-role/DragonSearch is not authorized to perform: </w:t>
      </w:r>
      <w:proofErr w:type="spellStart"/>
      <w:r>
        <w:t>dynamodb:Scan</w:t>
      </w:r>
      <w:proofErr w:type="spellEnd"/>
      <w:r>
        <w:t xml:space="preserve"> on resource: arn:aws:dynamodb:us-east-1:628920026067:table/</w:t>
      </w:r>
      <w:proofErr w:type="spellStart"/>
      <w:r>
        <w:t>dragon_stats</w:t>
      </w:r>
      <w:proofErr w:type="spellEnd"/>
      <w:r>
        <w:t xml:space="preserve">","    at </w:t>
      </w:r>
      <w:proofErr w:type="spellStart"/>
      <w:r>
        <w:t>Request.extractError</w:t>
      </w:r>
      <w:proofErr w:type="spellEnd"/>
      <w:r>
        <w:t xml:space="preserve"> (/var/runtime/node_modules/aws-sdk/lib/protocol/json.js:51:27)","    at </w:t>
      </w:r>
      <w:proofErr w:type="spellStart"/>
      <w:r>
        <w:t>Request.callListeners</w:t>
      </w:r>
      <w:proofErr w:type="spellEnd"/>
      <w:r>
        <w:t xml:space="preserve"> (/var/runtime/node_modules/aws-sdk/lib/sequential_executor.js:106:20)","    at </w:t>
      </w:r>
      <w:proofErr w:type="spellStart"/>
      <w:r>
        <w:t>Request.emit</w:t>
      </w:r>
      <w:proofErr w:type="spellEnd"/>
      <w:r>
        <w:t xml:space="preserve"> (/var/runtime/node_modules/aws-sdk/lib/sequential_executor.js:78:10)","    at </w:t>
      </w:r>
      <w:proofErr w:type="spellStart"/>
      <w:r>
        <w:t>Request.emit</w:t>
      </w:r>
      <w:proofErr w:type="spellEnd"/>
      <w:r>
        <w:t xml:space="preserve"> (/var/runtime/</w:t>
      </w:r>
      <w:proofErr w:type="spellStart"/>
      <w:r>
        <w:t>node_modules</w:t>
      </w:r>
      <w:proofErr w:type="spellEnd"/>
      <w:r>
        <w:t>/</w:t>
      </w:r>
      <w:proofErr w:type="spellStart"/>
      <w:r>
        <w:t>aws-sdk</w:t>
      </w:r>
      <w:proofErr w:type="spellEnd"/>
      <w:r>
        <w:t xml:space="preserve">/lib/request.js:683:14)","    at </w:t>
      </w:r>
      <w:proofErr w:type="spellStart"/>
      <w:r>
        <w:t>Request.transition</w:t>
      </w:r>
      <w:proofErr w:type="spellEnd"/>
      <w:r>
        <w:t xml:space="preserve"> (/var/runtime/</w:t>
      </w:r>
      <w:proofErr w:type="spellStart"/>
      <w:r>
        <w:t>node_modules</w:t>
      </w:r>
      <w:proofErr w:type="spellEnd"/>
      <w:r>
        <w:t>/</w:t>
      </w:r>
      <w:proofErr w:type="spellStart"/>
      <w:r>
        <w:t>aws-sdk</w:t>
      </w:r>
      <w:proofErr w:type="spellEnd"/>
      <w:r>
        <w:t xml:space="preserve">/lib/request.js:22:10)","    at </w:t>
      </w:r>
      <w:proofErr w:type="spellStart"/>
      <w:r>
        <w:t>AcceptorStateMachine.runTo</w:t>
      </w:r>
      <w:proofErr w:type="spellEnd"/>
      <w:r>
        <w:t xml:space="preserve"> (/var/runtime/node_modules/aws-sdk/lib/state_machine.js:14:12)","    at /var/runtime/</w:t>
      </w:r>
      <w:proofErr w:type="spellStart"/>
      <w:r>
        <w:t>node_modules</w:t>
      </w:r>
      <w:proofErr w:type="spellEnd"/>
      <w:r>
        <w:t>/</w:t>
      </w:r>
      <w:proofErr w:type="spellStart"/>
      <w:r>
        <w:t>aws-sdk</w:t>
      </w:r>
      <w:proofErr w:type="spellEnd"/>
      <w:r>
        <w:t>/lib/state_machine.js:26:10","    at Request.&lt;anonymous&gt; (/var/runtime/</w:t>
      </w:r>
      <w:proofErr w:type="spellStart"/>
      <w:r>
        <w:t>node_modules</w:t>
      </w:r>
      <w:proofErr w:type="spellEnd"/>
      <w:r>
        <w:t>/</w:t>
      </w:r>
      <w:proofErr w:type="spellStart"/>
      <w:r>
        <w:t>aws-sdk</w:t>
      </w:r>
      <w:proofErr w:type="spellEnd"/>
      <w:r>
        <w:t>/lib/request.js:38:9)","    at Request.&lt;anonymous&gt; (/var/runtime/</w:t>
      </w:r>
      <w:proofErr w:type="spellStart"/>
      <w:r>
        <w:t>node_modules</w:t>
      </w:r>
      <w:proofErr w:type="spellEnd"/>
      <w:r>
        <w:t>/</w:t>
      </w:r>
      <w:proofErr w:type="spellStart"/>
      <w:r>
        <w:t>aws-sdk</w:t>
      </w:r>
      <w:proofErr w:type="spellEnd"/>
      <w:r>
        <w:t xml:space="preserve">/lib/request.js:685:12)","    at </w:t>
      </w:r>
      <w:proofErr w:type="spellStart"/>
      <w:r>
        <w:t>Request.callListeners</w:t>
      </w:r>
      <w:proofErr w:type="spellEnd"/>
      <w:r>
        <w:t xml:space="preserve"> (/var/runtime/node_modules/aws-sdk/lib/sequential_executor.js:116:18)"],"message":"User: arn:aws:sts::628920026067:assumed-role/edx-ddb-dragonsearch-role/DragonSearch is not authorized to perform: </w:t>
      </w:r>
      <w:proofErr w:type="spellStart"/>
      <w:r>
        <w:t>dynamodb:Scan</w:t>
      </w:r>
      <w:proofErr w:type="spellEnd"/>
      <w:r>
        <w:t xml:space="preserve"> on resource: arn:aws:dynamodb:us-east-1:628920026067:table/dragon_stats","time":"2019-06-11T20:48:51.591Z","requestId":"E60G2SNQ2E8PT44H6GSK56FRABVV4KQNSO5AEMVJF66Q9ASUAAJG","statusCode":400,"retryable":false,"retryDelay":26.91456449885179}</w:t>
      </w:r>
    </w:p>
    <w:p w14:paraId="1B26C4F0" w14:textId="77777777" w:rsidR="00487195" w:rsidRDefault="00487195" w:rsidP="00487195">
      <w:pPr>
        <w:pStyle w:val="HTMLPreformatted"/>
      </w:pPr>
      <w:r>
        <w:lastRenderedPageBreak/>
        <w:t xml:space="preserve">END </w:t>
      </w:r>
      <w:proofErr w:type="spellStart"/>
      <w:r>
        <w:t>RequestId</w:t>
      </w:r>
      <w:proofErr w:type="spellEnd"/>
      <w:r>
        <w:t>: 417f1e42-e03b-428d-956a-7478bf82dd1b</w:t>
      </w:r>
    </w:p>
    <w:p w14:paraId="395DE2A3" w14:textId="77777777" w:rsidR="00487195" w:rsidRDefault="00487195" w:rsidP="00487195">
      <w:pPr>
        <w:pStyle w:val="HTMLPreformatted"/>
      </w:pPr>
      <w:r>
        <w:t xml:space="preserve">REPORT </w:t>
      </w:r>
      <w:proofErr w:type="spellStart"/>
      <w:r>
        <w:t>RequestId</w:t>
      </w:r>
      <w:proofErr w:type="spellEnd"/>
      <w:r>
        <w:t>: 417f1e42-e03b-428d-956a-7478bf82dd1b</w:t>
      </w:r>
      <w:r>
        <w:tab/>
        <w:t xml:space="preserve">Duration: 1752.91 </w:t>
      </w:r>
      <w:proofErr w:type="spellStart"/>
      <w:r>
        <w:t>ms</w:t>
      </w:r>
      <w:proofErr w:type="spellEnd"/>
      <w:r>
        <w:tab/>
        <w:t xml:space="preserve">Billed Duration: 1800 </w:t>
      </w:r>
      <w:proofErr w:type="spellStart"/>
      <w:r>
        <w:t>ms</w:t>
      </w:r>
      <w:proofErr w:type="spellEnd"/>
      <w:r>
        <w:t xml:space="preserve"> </w:t>
      </w:r>
      <w:r>
        <w:tab/>
        <w:t>Memory Size: 128 MB</w:t>
      </w:r>
      <w:r>
        <w:tab/>
        <w:t>Max Memory Used: 44 MB</w:t>
      </w:r>
      <w:r>
        <w:tab/>
      </w:r>
    </w:p>
    <w:p w14:paraId="61CC4A93" w14:textId="77777777" w:rsidR="00487195" w:rsidRDefault="00487195" w:rsidP="00487195">
      <w:pPr>
        <w:pStyle w:val="HTMLPreformatted"/>
      </w:pPr>
      <w:proofErr w:type="spellStart"/>
      <w:r>
        <w:t>RequestId</w:t>
      </w:r>
      <w:proofErr w:type="spellEnd"/>
      <w:r>
        <w:t>: 417f1e42-e03b-428d-956a-7478bf82dd1b Error: Runtime exited with error: exit status 129</w:t>
      </w:r>
    </w:p>
    <w:p w14:paraId="7555CE8D" w14:textId="77777777" w:rsidR="00487195" w:rsidRDefault="00487195" w:rsidP="00487195">
      <w:pPr>
        <w:pStyle w:val="HTMLPreformatted"/>
      </w:pPr>
      <w:proofErr w:type="spellStart"/>
      <w:r>
        <w:t>Runtime.ExitError</w:t>
      </w:r>
      <w:proofErr w:type="spellEnd"/>
    </w:p>
    <w:p w14:paraId="77E1FFAA" w14:textId="77777777" w:rsidR="00487195" w:rsidRDefault="00487195" w:rsidP="00487195">
      <w:pPr>
        <w:pStyle w:val="HTMLPreformatted"/>
      </w:pPr>
    </w:p>
    <w:p w14:paraId="341A141F" w14:textId="77777777" w:rsidR="00487195" w:rsidRDefault="00487195" w:rsidP="00487195">
      <w:pPr>
        <w:pStyle w:val="NormalWeb"/>
      </w:pPr>
      <w:r>
        <w:t xml:space="preserve">You can see that IAM prevents us from accessing that </w:t>
      </w:r>
      <w:proofErr w:type="spellStart"/>
      <w:r>
        <w:rPr>
          <w:rStyle w:val="HTMLCode"/>
        </w:rPr>
        <w:t>location_str</w:t>
      </w:r>
      <w:proofErr w:type="spellEnd"/>
      <w:r>
        <w:t xml:space="preserve"> attribute. </w:t>
      </w:r>
      <w:r>
        <w:rPr>
          <w:rStyle w:val="Emphasis"/>
        </w:rPr>
        <w:t>#win</w:t>
      </w:r>
    </w:p>
    <w:p w14:paraId="6782AA5F" w14:textId="77777777" w:rsidR="00487195" w:rsidRDefault="00487195" w:rsidP="00487195">
      <w:pPr>
        <w:pStyle w:val="NormalWeb"/>
      </w:pPr>
      <w:r>
        <w:t>So that we don't break our website we are going to revert these lines now:</w:t>
      </w:r>
    </w:p>
    <w:p w14:paraId="1ACEF8CC" w14:textId="77777777" w:rsidR="00487195" w:rsidRDefault="00487195" w:rsidP="00487195">
      <w:pPr>
        <w:pStyle w:val="NormalWeb"/>
      </w:pPr>
      <w:r>
        <w:t xml:space="preserve">Replace line 101 of the </w:t>
      </w:r>
      <w:proofErr w:type="spellStart"/>
      <w:r>
        <w:rPr>
          <w:rStyle w:val="Strong"/>
        </w:rPr>
        <w:t>scanTable</w:t>
      </w:r>
      <w:proofErr w:type="spellEnd"/>
      <w:r>
        <w:t xml:space="preserve"> function.</w:t>
      </w:r>
    </w:p>
    <w:p w14:paraId="112B6E5F" w14:textId="77777777" w:rsidR="00487195" w:rsidRDefault="00487195" w:rsidP="00487195">
      <w:pPr>
        <w:pStyle w:val="NormalWeb"/>
      </w:pPr>
      <w:r>
        <w:t>From:</w:t>
      </w:r>
    </w:p>
    <w:p w14:paraId="4A35F832"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xml:space="preserve">, #family, protection, damage, description, </w:t>
      </w:r>
      <w:proofErr w:type="spellStart"/>
      <w:r>
        <w:t>location_city</w:t>
      </w:r>
      <w:proofErr w:type="spellEnd"/>
      <w:r>
        <w:t>"</w:t>
      </w:r>
    </w:p>
    <w:p w14:paraId="137F6D29" w14:textId="77777777" w:rsidR="00487195" w:rsidRDefault="00487195" w:rsidP="00487195">
      <w:pPr>
        <w:pStyle w:val="NormalWeb"/>
      </w:pPr>
      <w:r>
        <w:t>To</w:t>
      </w:r>
    </w:p>
    <w:p w14:paraId="1A8B6CF4"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#family, protection, damage, description"</w:t>
      </w:r>
    </w:p>
    <w:p w14:paraId="71DF82D0" w14:textId="77777777" w:rsidR="00487195" w:rsidRDefault="00487195" w:rsidP="00487195">
      <w:pPr>
        <w:pStyle w:val="NormalWeb"/>
      </w:pPr>
      <w:r>
        <w:t>no trailing comma</w:t>
      </w:r>
    </w:p>
    <w:p w14:paraId="26AA4BEB" w14:textId="77777777" w:rsidR="00487195" w:rsidRDefault="00487195" w:rsidP="00487195">
      <w:pPr>
        <w:pStyle w:val="NormalWeb"/>
      </w:pPr>
      <w:r>
        <w:rPr>
          <w:rStyle w:val="Strong"/>
        </w:rPr>
        <w:t>And</w:t>
      </w:r>
    </w:p>
    <w:p w14:paraId="6E2F2EA4" w14:textId="77777777" w:rsidR="00487195" w:rsidRDefault="00487195" w:rsidP="00487195">
      <w:pPr>
        <w:pStyle w:val="NormalWeb"/>
      </w:pPr>
      <w:r>
        <w:t xml:space="preserve">Replace a line of code (line 80) which is currently </w:t>
      </w:r>
      <w:proofErr w:type="gramStart"/>
      <w:r>
        <w:t>this::</w:t>
      </w:r>
      <w:proofErr w:type="gramEnd"/>
      <w:r>
        <w:t xml:space="preserve"> </w:t>
      </w:r>
    </w:p>
    <w:p w14:paraId="231D333B"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xml:space="preserve">, #family, protection, damage, description, </w:t>
      </w:r>
      <w:proofErr w:type="spellStart"/>
      <w:r>
        <w:t>location_city</w:t>
      </w:r>
      <w:proofErr w:type="spellEnd"/>
      <w:r>
        <w:t>",</w:t>
      </w:r>
    </w:p>
    <w:p w14:paraId="32431668" w14:textId="77777777" w:rsidR="00487195" w:rsidRDefault="00487195" w:rsidP="00487195">
      <w:pPr>
        <w:numPr>
          <w:ilvl w:val="0"/>
          <w:numId w:val="97"/>
        </w:numPr>
        <w:spacing w:before="100" w:beforeAutospacing="1" w:after="100" w:afterAutospacing="1"/>
      </w:pPr>
      <w:r>
        <w:t>Change it to this (to remove the location)</w:t>
      </w:r>
    </w:p>
    <w:p w14:paraId="52BF618E" w14:textId="77777777" w:rsidR="00487195" w:rsidRDefault="00487195" w:rsidP="00487195">
      <w:pPr>
        <w:pStyle w:val="HTMLPreformatted"/>
      </w:pPr>
      <w:proofErr w:type="spellStart"/>
      <w:r>
        <w:t>ProjectionExpression</w:t>
      </w:r>
      <w:proofErr w:type="spellEnd"/>
      <w:r>
        <w:t>: "</w:t>
      </w:r>
      <w:proofErr w:type="spellStart"/>
      <w:r>
        <w:t>dragon_name</w:t>
      </w:r>
      <w:proofErr w:type="spellEnd"/>
      <w:r>
        <w:t xml:space="preserve">, #family, protection, damage, description, </w:t>
      </w:r>
      <w:proofErr w:type="spellStart"/>
      <w:r>
        <w:t>location_city</w:t>
      </w:r>
      <w:proofErr w:type="spellEnd"/>
      <w:r>
        <w:t>",</w:t>
      </w:r>
    </w:p>
    <w:p w14:paraId="130E7342" w14:textId="77777777" w:rsidR="00487195" w:rsidRDefault="00487195" w:rsidP="00487195">
      <w:pPr>
        <w:pStyle w:val="NormalWeb"/>
      </w:pPr>
      <w:r>
        <w:t xml:space="preserve">Do a quick test to make sure it </w:t>
      </w:r>
      <w:proofErr w:type="spellStart"/>
      <w:r>
        <w:t>stil</w:t>
      </w:r>
      <w:proofErr w:type="spellEnd"/>
      <w:r>
        <w:t xml:space="preserve"> works like before.</w:t>
      </w:r>
    </w:p>
    <w:p w14:paraId="2C686952" w14:textId="77777777" w:rsidR="00487195" w:rsidRDefault="00487195" w:rsidP="00487195">
      <w:pPr>
        <w:numPr>
          <w:ilvl w:val="0"/>
          <w:numId w:val="98"/>
        </w:numPr>
        <w:spacing w:before="100" w:beforeAutospacing="1" w:after="100" w:afterAutospacing="1"/>
      </w:pPr>
      <w:r>
        <w:t xml:space="preserve">Test </w:t>
      </w:r>
      <w:proofErr w:type="spellStart"/>
      <w:r>
        <w:rPr>
          <w:rStyle w:val="HTMLCode"/>
          <w:rFonts w:eastAsiaTheme="minorHAnsi"/>
        </w:rPr>
        <w:t>withSesssion</w:t>
      </w:r>
      <w:proofErr w:type="spellEnd"/>
    </w:p>
    <w:p w14:paraId="3C9D2710" w14:textId="77777777" w:rsidR="00487195" w:rsidRDefault="00487195" w:rsidP="00487195">
      <w:pPr>
        <w:pStyle w:val="NormalWeb"/>
      </w:pPr>
      <w:r>
        <w:t>You should get a list of all dragons.</w:t>
      </w:r>
    </w:p>
    <w:p w14:paraId="73F05418" w14:textId="77777777" w:rsidR="00487195" w:rsidRDefault="00487195" w:rsidP="00487195">
      <w:pPr>
        <w:pStyle w:val="NormalWeb"/>
      </w:pPr>
      <w:r>
        <w:t xml:space="preserve">Ok ready to move on, as you have successfully implemented the least privilege principle by using Fine-Grained Access Controls on your IAM Policy for your Lambda function. </w:t>
      </w:r>
    </w:p>
    <w:p w14:paraId="65D72144" w14:textId="77777777" w:rsidR="00487195" w:rsidRDefault="00487195" w:rsidP="00487195">
      <w:pPr>
        <w:pStyle w:val="NormalWeb"/>
      </w:pPr>
      <w:r>
        <w:t xml:space="preserve">It's time to work on the next task from Steve, protecting access to only allow CODE acting </w:t>
      </w:r>
      <w:r>
        <w:rPr>
          <w:rStyle w:val="Strong"/>
        </w:rPr>
        <w:t>inside</w:t>
      </w:r>
      <w:r>
        <w:t xml:space="preserve"> the VPC to access DynamoDB.</w:t>
      </w:r>
    </w:p>
    <w:p w14:paraId="092413FC" w14:textId="77777777" w:rsidR="00487195" w:rsidRDefault="00487195" w:rsidP="00487195">
      <w:pPr>
        <w:pStyle w:val="Heading2"/>
      </w:pPr>
      <w:bookmarkStart w:id="91" w:name="header-n351"/>
      <w:bookmarkEnd w:id="91"/>
      <w:r>
        <w:t>Step 3: Configure VPC resources and Lambda to use it</w:t>
      </w:r>
    </w:p>
    <w:p w14:paraId="481F5BB3" w14:textId="77777777" w:rsidR="00487195" w:rsidRDefault="00487195" w:rsidP="00487195">
      <w:pPr>
        <w:pStyle w:val="NormalWeb"/>
      </w:pPr>
      <w:r>
        <w:lastRenderedPageBreak/>
        <w:t xml:space="preserve">You will first test the </w:t>
      </w:r>
      <w:proofErr w:type="spellStart"/>
      <w:r>
        <w:rPr>
          <w:rStyle w:val="Strong"/>
        </w:rPr>
        <w:t>DragonSearch</w:t>
      </w:r>
      <w:proofErr w:type="spellEnd"/>
      <w:r>
        <w:t xml:space="preserve"> function using the CLI to make sure it's in a working state. </w:t>
      </w:r>
    </w:p>
    <w:p w14:paraId="760DC1DC" w14:textId="77777777" w:rsidR="00487195" w:rsidRDefault="00487195" w:rsidP="00487195">
      <w:pPr>
        <w:pStyle w:val="NormalWeb"/>
      </w:pPr>
      <w:r>
        <w:t xml:space="preserve">Then, you need to create a Virtual Private Cloud, a Subnet and a Security Group that will be used by the Lambda function. To create those resources, the AWS CLI will be used in your Cloud9 environment via a script called </w:t>
      </w:r>
      <w:r>
        <w:rPr>
          <w:rStyle w:val="HTMLCode"/>
        </w:rPr>
        <w:t>lab6/resources/create_vpc_resources.sh</w:t>
      </w:r>
      <w:r>
        <w:t xml:space="preserve">. You will need to take note of the output of that script as it will be used in the next steps. Feel free to look at the </w:t>
      </w:r>
      <w:r>
        <w:rPr>
          <w:rStyle w:val="HTMLCode"/>
        </w:rPr>
        <w:t>lab6/resources/create_vpc_resources.sh</w:t>
      </w:r>
      <w:r>
        <w:t xml:space="preserve"> script to understand how it was done, however this isn't the purpose of the exercise.</w:t>
      </w:r>
    </w:p>
    <w:p w14:paraId="08D2FAFA" w14:textId="77777777" w:rsidR="00487195" w:rsidRDefault="00487195" w:rsidP="00487195">
      <w:pPr>
        <w:pStyle w:val="NormalWeb"/>
      </w:pPr>
      <w:r>
        <w:t>You will then execute a CLI command to instruct Lambda to attach your Lambda function to the VPC you created.</w:t>
      </w:r>
    </w:p>
    <w:p w14:paraId="20F30B95" w14:textId="77777777" w:rsidR="00487195" w:rsidRDefault="00487195" w:rsidP="00487195">
      <w:pPr>
        <w:pStyle w:val="NormalWeb"/>
      </w:pPr>
      <w:r>
        <w:t xml:space="preserve">Finally, you will test the </w:t>
      </w:r>
      <w:proofErr w:type="spellStart"/>
      <w:r>
        <w:rPr>
          <w:rStyle w:val="Strong"/>
        </w:rPr>
        <w:t>DragonSearch</w:t>
      </w:r>
      <w:proofErr w:type="spellEnd"/>
      <w:r>
        <w:t xml:space="preserve"> function to see if it still works. Spoiler alert: it won't!</w:t>
      </w:r>
    </w:p>
    <w:p w14:paraId="271026E7" w14:textId="77777777" w:rsidR="00487195" w:rsidRDefault="00487195" w:rsidP="00487195">
      <w:pPr>
        <w:pStyle w:val="NormalWeb"/>
      </w:pPr>
      <w:r>
        <w:t xml:space="preserve">By now your </w:t>
      </w:r>
      <w:proofErr w:type="spellStart"/>
      <w:r>
        <w:t>sesssion</w:t>
      </w:r>
      <w:proofErr w:type="spellEnd"/>
      <w:r>
        <w:t xml:space="preserve"> may have expired, so </w:t>
      </w:r>
      <w:proofErr w:type="spellStart"/>
      <w:proofErr w:type="gramStart"/>
      <w:r>
        <w:t>lets</w:t>
      </w:r>
      <w:proofErr w:type="spellEnd"/>
      <w:proofErr w:type="gramEnd"/>
      <w:r>
        <w:t xml:space="preserve"> grab a fresh one: (you should. be. in </w:t>
      </w:r>
      <w:r>
        <w:rPr>
          <w:rStyle w:val="HTMLCode"/>
        </w:rPr>
        <w:t>/lab6</w:t>
      </w:r>
      <w:r>
        <w:t xml:space="preserve"> path)</w:t>
      </w:r>
    </w:p>
    <w:p w14:paraId="31B1223E" w14:textId="77777777" w:rsidR="00487195" w:rsidRDefault="00487195" w:rsidP="00487195">
      <w:pPr>
        <w:pStyle w:val="HTMLPreformatted"/>
      </w:pPr>
      <w:r>
        <w:t>cd /home/ec2-user/environment/lab6</w:t>
      </w:r>
    </w:p>
    <w:p w14:paraId="737B7272" w14:textId="77777777" w:rsidR="00487195" w:rsidRDefault="00487195" w:rsidP="00487195">
      <w:pPr>
        <w:pStyle w:val="HTMLPreformatted"/>
      </w:pPr>
      <w:r>
        <w:t xml:space="preserve">node ../lab5/solution/login.js test dave@dragoncardgame001.com apple </w:t>
      </w:r>
    </w:p>
    <w:p w14:paraId="61E27C05" w14:textId="77777777" w:rsidR="00487195" w:rsidRDefault="00487195" w:rsidP="00487195">
      <w:pPr>
        <w:pStyle w:val="NormalWeb"/>
      </w:pPr>
      <w:r>
        <w:t xml:space="preserve">Then use that session instead of the </w:t>
      </w:r>
      <w:r>
        <w:rPr>
          <w:rStyle w:val="HTMLCode"/>
        </w:rPr>
        <w:t>&lt;FMI&gt;</w:t>
      </w:r>
      <w:r>
        <w:t xml:space="preserve"> in the command below.</w:t>
      </w:r>
    </w:p>
    <w:p w14:paraId="48BCA85A" w14:textId="77777777" w:rsidR="00487195" w:rsidRDefault="00487195" w:rsidP="00487195">
      <w:pPr>
        <w:pStyle w:val="NormalWeb"/>
        <w:numPr>
          <w:ilvl w:val="0"/>
          <w:numId w:val="99"/>
        </w:numPr>
      </w:pPr>
      <w:r>
        <w:t xml:space="preserve">This command will test the Lambda function </w:t>
      </w:r>
      <w:proofErr w:type="spellStart"/>
      <w:r>
        <w:t>usinbg</w:t>
      </w:r>
      <w:proofErr w:type="spellEnd"/>
      <w:r>
        <w:t xml:space="preserve"> the CLI passing in a payload, similar to the way you have been testing things in the lambda console. REPLACE THE </w:t>
      </w:r>
      <w:r>
        <w:rPr>
          <w:rStyle w:val="HTMLCode"/>
        </w:rPr>
        <w:t>&lt;FMI&gt;</w:t>
      </w:r>
      <w:r>
        <w:t xml:space="preserve"> with your new </w:t>
      </w:r>
      <w:proofErr w:type="spellStart"/>
      <w:r>
        <w:rPr>
          <w:rStyle w:val="HTMLCode"/>
        </w:rPr>
        <w:t>session_id_str</w:t>
      </w:r>
      <w:proofErr w:type="spellEnd"/>
      <w:r>
        <w:t xml:space="preserve"> above.</w:t>
      </w:r>
    </w:p>
    <w:p w14:paraId="08936B0D" w14:textId="77777777" w:rsidR="00487195" w:rsidRDefault="00487195" w:rsidP="00487195">
      <w:pPr>
        <w:pStyle w:val="HTMLPreformatted"/>
        <w:numPr>
          <w:ilvl w:val="0"/>
          <w:numId w:val="99"/>
        </w:numPr>
        <w:tabs>
          <w:tab w:val="clear" w:pos="720"/>
        </w:tabs>
      </w:pPr>
      <w:proofErr w:type="spellStart"/>
      <w:r>
        <w:t>aws</w:t>
      </w:r>
      <w:proofErr w:type="spellEnd"/>
      <w:r>
        <w:t xml:space="preserve"> lambda invoke --function-name </w:t>
      </w:r>
      <w:proofErr w:type="spellStart"/>
      <w:r>
        <w:t>DragonSearch</w:t>
      </w:r>
      <w:proofErr w:type="spellEnd"/>
      <w:r>
        <w:t xml:space="preserve"> --payload '{"</w:t>
      </w:r>
      <w:proofErr w:type="spellStart"/>
      <w:r>
        <w:t>user_name_str</w:t>
      </w:r>
      <w:proofErr w:type="spellEnd"/>
      <w:r>
        <w:t>": "davey65", "</w:t>
      </w:r>
      <w:proofErr w:type="spellStart"/>
      <w:r>
        <w:t>session_id_str</w:t>
      </w:r>
      <w:proofErr w:type="spellEnd"/>
      <w:r>
        <w:t>": "&lt;FMI&gt;", "</w:t>
      </w:r>
      <w:proofErr w:type="spellStart"/>
      <w:r>
        <w:t>dragon_name_str</w:t>
      </w:r>
      <w:proofErr w:type="spellEnd"/>
      <w:r>
        <w:t>": "</w:t>
      </w:r>
      <w:proofErr w:type="spellStart"/>
      <w:r>
        <w:t>Dexler</w:t>
      </w:r>
      <w:proofErr w:type="spellEnd"/>
      <w:r>
        <w:t>"}' lambda-</w:t>
      </w:r>
      <w:proofErr w:type="spellStart"/>
      <w:proofErr w:type="gramStart"/>
      <w:r>
        <w:t>output.json</w:t>
      </w:r>
      <w:proofErr w:type="spellEnd"/>
      <w:proofErr w:type="gramEnd"/>
      <w:r>
        <w:t xml:space="preserve">  &amp;&amp; cat lambda-</w:t>
      </w:r>
      <w:proofErr w:type="spellStart"/>
      <w:r>
        <w:t>output.json</w:t>
      </w:r>
      <w:proofErr w:type="spellEnd"/>
      <w:r>
        <w:t xml:space="preserve"> | </w:t>
      </w:r>
      <w:proofErr w:type="spellStart"/>
      <w:r>
        <w:t>jq</w:t>
      </w:r>
      <w:proofErr w:type="spellEnd"/>
    </w:p>
    <w:p w14:paraId="1A7E89D9" w14:textId="77777777" w:rsidR="00487195" w:rsidRDefault="00487195" w:rsidP="00487195">
      <w:pPr>
        <w:pStyle w:val="NormalWeb"/>
        <w:ind w:left="720"/>
      </w:pPr>
      <w:r>
        <w:t>You should see an output that looks like the following:</w:t>
      </w:r>
    </w:p>
    <w:p w14:paraId="037AFF2F" w14:textId="77777777" w:rsidR="00487195" w:rsidRDefault="00487195" w:rsidP="00487195">
      <w:pPr>
        <w:pStyle w:val="HTMLPreformatted"/>
        <w:ind w:left="720"/>
      </w:pPr>
      <w:r>
        <w:t>{</w:t>
      </w:r>
    </w:p>
    <w:p w14:paraId="209C6E24" w14:textId="77777777" w:rsidR="00487195" w:rsidRDefault="00487195" w:rsidP="00487195">
      <w:pPr>
        <w:pStyle w:val="HTMLPreformatted"/>
        <w:ind w:left="720"/>
      </w:pPr>
      <w:r>
        <w:t xml:space="preserve">    "</w:t>
      </w:r>
      <w:proofErr w:type="spellStart"/>
      <w:r>
        <w:t>ExecutedVersion</w:t>
      </w:r>
      <w:proofErr w:type="spellEnd"/>
      <w:r>
        <w:t xml:space="preserve">": "$LATEST", </w:t>
      </w:r>
    </w:p>
    <w:p w14:paraId="2C3A1A2B" w14:textId="77777777" w:rsidR="00487195" w:rsidRDefault="00487195" w:rsidP="00487195">
      <w:pPr>
        <w:pStyle w:val="HTMLPreformatted"/>
        <w:ind w:left="720"/>
      </w:pPr>
      <w:r>
        <w:t xml:space="preserve">    "</w:t>
      </w:r>
      <w:proofErr w:type="spellStart"/>
      <w:r>
        <w:t>StatusCode</w:t>
      </w:r>
      <w:proofErr w:type="spellEnd"/>
      <w:r>
        <w:t>": 200</w:t>
      </w:r>
    </w:p>
    <w:p w14:paraId="4C0ABB36" w14:textId="77777777" w:rsidR="00487195" w:rsidRDefault="00487195" w:rsidP="00487195">
      <w:pPr>
        <w:pStyle w:val="HTMLPreformatted"/>
        <w:ind w:left="720"/>
      </w:pPr>
      <w:r>
        <w:t>}</w:t>
      </w:r>
    </w:p>
    <w:p w14:paraId="52BCED6B" w14:textId="77777777" w:rsidR="00487195" w:rsidRDefault="00487195" w:rsidP="00487195">
      <w:pPr>
        <w:pStyle w:val="HTMLPreformatted"/>
        <w:ind w:left="720"/>
      </w:pPr>
      <w:r>
        <w:t>[</w:t>
      </w:r>
    </w:p>
    <w:p w14:paraId="34ED03CE" w14:textId="77777777" w:rsidR="00487195" w:rsidRDefault="00487195" w:rsidP="00487195">
      <w:pPr>
        <w:pStyle w:val="HTMLPreformatted"/>
        <w:ind w:left="720"/>
      </w:pPr>
      <w:r>
        <w:t xml:space="preserve">  {</w:t>
      </w:r>
    </w:p>
    <w:p w14:paraId="03B7B8D3" w14:textId="77777777" w:rsidR="00487195" w:rsidRDefault="00487195" w:rsidP="00487195">
      <w:pPr>
        <w:pStyle w:val="HTMLPreformatted"/>
        <w:ind w:left="720"/>
      </w:pPr>
      <w:r>
        <w:t xml:space="preserve">    "family": {</w:t>
      </w:r>
    </w:p>
    <w:p w14:paraId="3A3A38F7" w14:textId="77777777" w:rsidR="00487195" w:rsidRDefault="00487195" w:rsidP="00487195">
      <w:pPr>
        <w:pStyle w:val="HTMLPreformatted"/>
        <w:ind w:left="720"/>
      </w:pPr>
      <w:r>
        <w:t xml:space="preserve">      "S": "green"</w:t>
      </w:r>
    </w:p>
    <w:p w14:paraId="66A82C0D" w14:textId="77777777" w:rsidR="00487195" w:rsidRDefault="00487195" w:rsidP="00487195">
      <w:pPr>
        <w:pStyle w:val="HTMLPreformatted"/>
        <w:ind w:left="720"/>
      </w:pPr>
      <w:r>
        <w:t xml:space="preserve">    },</w:t>
      </w:r>
    </w:p>
    <w:p w14:paraId="5CAEE422" w14:textId="77777777" w:rsidR="00487195" w:rsidRDefault="00487195" w:rsidP="00487195">
      <w:pPr>
        <w:pStyle w:val="HTMLPreformatted"/>
        <w:ind w:left="720"/>
      </w:pPr>
      <w:r>
        <w:t xml:space="preserve">    "damage": {</w:t>
      </w:r>
    </w:p>
    <w:p w14:paraId="3C72DE65" w14:textId="77777777" w:rsidR="00487195" w:rsidRDefault="00487195" w:rsidP="00487195">
      <w:pPr>
        <w:pStyle w:val="HTMLPreformatted"/>
        <w:ind w:left="720"/>
      </w:pPr>
      <w:r>
        <w:t xml:space="preserve">      "N": "4"</w:t>
      </w:r>
    </w:p>
    <w:p w14:paraId="1DCA8DB4" w14:textId="77777777" w:rsidR="00487195" w:rsidRDefault="00487195" w:rsidP="00487195">
      <w:pPr>
        <w:pStyle w:val="HTMLPreformatted"/>
        <w:ind w:left="720"/>
      </w:pPr>
      <w:r>
        <w:t xml:space="preserve">    },</w:t>
      </w:r>
    </w:p>
    <w:p w14:paraId="7EAAF107" w14:textId="77777777" w:rsidR="00487195" w:rsidRDefault="00487195" w:rsidP="00487195">
      <w:pPr>
        <w:pStyle w:val="HTMLPreformatted"/>
        <w:ind w:left="720"/>
      </w:pPr>
      <w:r>
        <w:t xml:space="preserve">    "description": {</w:t>
      </w:r>
    </w:p>
    <w:p w14:paraId="7EED940C" w14:textId="77777777" w:rsidR="00487195" w:rsidRDefault="00487195" w:rsidP="00487195">
      <w:pPr>
        <w:pStyle w:val="HTMLPreformatted"/>
        <w:ind w:left="720"/>
      </w:pPr>
      <w:r>
        <w:t xml:space="preserve">      "S": "</w:t>
      </w:r>
      <w:proofErr w:type="spellStart"/>
      <w:r>
        <w:t>Dexler</w:t>
      </w:r>
      <w:proofErr w:type="spellEnd"/>
      <w:r>
        <w:t xml:space="preserve"> is a protector of the earth and forests. He is as green as the earth and burrows into the ground for protection and extra defense."</w:t>
      </w:r>
    </w:p>
    <w:p w14:paraId="7B558FF5" w14:textId="77777777" w:rsidR="00487195" w:rsidRDefault="00487195" w:rsidP="00487195">
      <w:pPr>
        <w:pStyle w:val="HTMLPreformatted"/>
        <w:ind w:left="720"/>
      </w:pPr>
      <w:r>
        <w:t xml:space="preserve">    },</w:t>
      </w:r>
    </w:p>
    <w:p w14:paraId="1C80B719" w14:textId="77777777" w:rsidR="00487195" w:rsidRDefault="00487195" w:rsidP="00487195">
      <w:pPr>
        <w:pStyle w:val="HTMLPreformatted"/>
        <w:ind w:left="720"/>
      </w:pPr>
      <w:r>
        <w:t xml:space="preserve">    "protection": {</w:t>
      </w:r>
    </w:p>
    <w:p w14:paraId="10FCEEC3" w14:textId="77777777" w:rsidR="00487195" w:rsidRDefault="00487195" w:rsidP="00487195">
      <w:pPr>
        <w:pStyle w:val="HTMLPreformatted"/>
        <w:ind w:left="720"/>
      </w:pPr>
      <w:r>
        <w:t xml:space="preserve">      "N": "2"</w:t>
      </w:r>
    </w:p>
    <w:p w14:paraId="5260568D" w14:textId="77777777" w:rsidR="00487195" w:rsidRDefault="00487195" w:rsidP="00487195">
      <w:pPr>
        <w:pStyle w:val="HTMLPreformatted"/>
        <w:ind w:left="720"/>
      </w:pPr>
      <w:r>
        <w:t xml:space="preserve">    },</w:t>
      </w:r>
    </w:p>
    <w:p w14:paraId="54E54367" w14:textId="77777777" w:rsidR="00487195" w:rsidRDefault="00487195" w:rsidP="00487195">
      <w:pPr>
        <w:pStyle w:val="HTMLPreformatted"/>
        <w:ind w:left="720"/>
      </w:pPr>
      <w:r>
        <w:t xml:space="preserve">    "</w:t>
      </w:r>
      <w:proofErr w:type="spellStart"/>
      <w:r>
        <w:t>dragon_name</w:t>
      </w:r>
      <w:proofErr w:type="spellEnd"/>
      <w:r>
        <w:t>": {</w:t>
      </w:r>
    </w:p>
    <w:p w14:paraId="7A579AA2" w14:textId="77777777" w:rsidR="00487195" w:rsidRDefault="00487195" w:rsidP="00487195">
      <w:pPr>
        <w:pStyle w:val="HTMLPreformatted"/>
        <w:ind w:left="720"/>
      </w:pPr>
      <w:r>
        <w:lastRenderedPageBreak/>
        <w:t xml:space="preserve">      "S": "</w:t>
      </w:r>
      <w:proofErr w:type="spellStart"/>
      <w:r>
        <w:t>Dexler</w:t>
      </w:r>
      <w:proofErr w:type="spellEnd"/>
      <w:r>
        <w:t>"</w:t>
      </w:r>
    </w:p>
    <w:p w14:paraId="0DD43F5A" w14:textId="77777777" w:rsidR="00487195" w:rsidRDefault="00487195" w:rsidP="00487195">
      <w:pPr>
        <w:pStyle w:val="HTMLPreformatted"/>
        <w:ind w:left="720"/>
      </w:pPr>
      <w:r>
        <w:t xml:space="preserve">    }</w:t>
      </w:r>
    </w:p>
    <w:p w14:paraId="228F14F9" w14:textId="77777777" w:rsidR="00487195" w:rsidRDefault="00487195" w:rsidP="00487195">
      <w:pPr>
        <w:pStyle w:val="HTMLPreformatted"/>
        <w:ind w:left="720"/>
      </w:pPr>
      <w:r>
        <w:t xml:space="preserve">  }</w:t>
      </w:r>
    </w:p>
    <w:p w14:paraId="66244D8D" w14:textId="77777777" w:rsidR="00487195" w:rsidRDefault="00487195" w:rsidP="00487195">
      <w:pPr>
        <w:pStyle w:val="HTMLPreformatted"/>
        <w:ind w:left="720"/>
      </w:pPr>
      <w:r>
        <w:t>]</w:t>
      </w:r>
    </w:p>
    <w:p w14:paraId="19C003CD" w14:textId="77777777" w:rsidR="00487195" w:rsidRDefault="00487195" w:rsidP="00487195">
      <w:pPr>
        <w:pStyle w:val="NormalWeb"/>
        <w:numPr>
          <w:ilvl w:val="0"/>
          <w:numId w:val="99"/>
        </w:numPr>
      </w:pPr>
      <w:r>
        <w:t>Now that you know that your Lambda function can communicate with DynamoDB while not running from within the VPC, you need to lock this down. You will need to configure the VPC resources first. Execute the following command to create the resources:</w:t>
      </w:r>
    </w:p>
    <w:p w14:paraId="765E8053" w14:textId="77777777" w:rsidR="00487195" w:rsidRDefault="00487195" w:rsidP="00487195">
      <w:pPr>
        <w:pStyle w:val="NormalWeb"/>
        <w:numPr>
          <w:ilvl w:val="0"/>
          <w:numId w:val="99"/>
        </w:numPr>
      </w:pPr>
      <w:r>
        <w:t xml:space="preserve">Enable the script to be executed with this, </w:t>
      </w:r>
    </w:p>
    <w:p w14:paraId="226DDA7A" w14:textId="77777777" w:rsidR="00487195" w:rsidRDefault="00487195" w:rsidP="00487195">
      <w:pPr>
        <w:pStyle w:val="NormalWeb"/>
        <w:ind w:left="720"/>
      </w:pPr>
      <w:r>
        <w:rPr>
          <w:rStyle w:val="Emphasis"/>
        </w:rPr>
        <w:t xml:space="preserve">You should still be in the </w:t>
      </w:r>
      <w:r>
        <w:rPr>
          <w:rStyle w:val="HTMLCode"/>
          <w:i/>
          <w:iCs/>
        </w:rPr>
        <w:t>/lab6</w:t>
      </w:r>
      <w:r>
        <w:rPr>
          <w:rStyle w:val="Emphasis"/>
        </w:rPr>
        <w:t xml:space="preserve"> path.</w:t>
      </w:r>
    </w:p>
    <w:p w14:paraId="6B634A91" w14:textId="77777777" w:rsidR="00487195" w:rsidRDefault="00487195" w:rsidP="00487195">
      <w:pPr>
        <w:pStyle w:val="HTMLPreformatted"/>
        <w:numPr>
          <w:ilvl w:val="0"/>
          <w:numId w:val="99"/>
        </w:numPr>
        <w:tabs>
          <w:tab w:val="clear" w:pos="720"/>
        </w:tabs>
      </w:pPr>
      <w:proofErr w:type="spellStart"/>
      <w:r>
        <w:t>chmod</w:t>
      </w:r>
      <w:proofErr w:type="spellEnd"/>
      <w:r>
        <w:t xml:space="preserve"> +x resources/create_vpc_resources.sh </w:t>
      </w:r>
    </w:p>
    <w:p w14:paraId="5B308B1E" w14:textId="77777777" w:rsidR="00487195" w:rsidRDefault="00487195" w:rsidP="00487195">
      <w:pPr>
        <w:pStyle w:val="NormalWeb"/>
        <w:numPr>
          <w:ilvl w:val="0"/>
          <w:numId w:val="99"/>
        </w:numPr>
      </w:pPr>
      <w:r>
        <w:t>Now run</w:t>
      </w:r>
    </w:p>
    <w:p w14:paraId="7055F435" w14:textId="77777777" w:rsidR="00487195" w:rsidRDefault="00487195" w:rsidP="00487195">
      <w:pPr>
        <w:pStyle w:val="HTMLPreformatted"/>
        <w:numPr>
          <w:ilvl w:val="0"/>
          <w:numId w:val="99"/>
        </w:numPr>
        <w:tabs>
          <w:tab w:val="clear" w:pos="720"/>
        </w:tabs>
      </w:pPr>
      <w:r>
        <w:t>./resources/create_vpc_resources.sh</w:t>
      </w:r>
    </w:p>
    <w:p w14:paraId="2C868E31" w14:textId="77777777" w:rsidR="00487195" w:rsidRDefault="00487195" w:rsidP="00487195">
      <w:pPr>
        <w:pStyle w:val="NormalWeb"/>
        <w:ind w:left="720"/>
      </w:pPr>
      <w:r>
        <w:t>The output should be similar to the following:</w:t>
      </w:r>
    </w:p>
    <w:p w14:paraId="4109A7DF" w14:textId="77777777" w:rsidR="00487195" w:rsidRDefault="00487195" w:rsidP="00487195">
      <w:pPr>
        <w:pStyle w:val="HTMLPreformatted"/>
        <w:ind w:left="720"/>
      </w:pPr>
      <w:r>
        <w:t>Creating VPC...</w:t>
      </w:r>
    </w:p>
    <w:p w14:paraId="2A79E716" w14:textId="77777777" w:rsidR="00487195" w:rsidRDefault="00487195" w:rsidP="00487195">
      <w:pPr>
        <w:pStyle w:val="HTMLPreformatted"/>
        <w:ind w:left="720"/>
      </w:pPr>
      <w:r>
        <w:t xml:space="preserve">  VPC ID 'vpc-0675ae344c5dd885e' CREATED.</w:t>
      </w:r>
    </w:p>
    <w:p w14:paraId="21A2FF00" w14:textId="77777777" w:rsidR="00487195" w:rsidRDefault="00487195" w:rsidP="00487195">
      <w:pPr>
        <w:pStyle w:val="HTMLPreformatted"/>
        <w:ind w:left="720"/>
      </w:pPr>
      <w:r>
        <w:t xml:space="preserve">  Main Route Table ID is 'rtb-08761a962ab5495c0'.</w:t>
      </w:r>
    </w:p>
    <w:p w14:paraId="051D6BD6" w14:textId="77777777" w:rsidR="00487195" w:rsidRDefault="00487195" w:rsidP="00487195">
      <w:pPr>
        <w:pStyle w:val="HTMLPreformatted"/>
        <w:ind w:left="720"/>
      </w:pPr>
      <w:r>
        <w:t>Creating Private Subnet...</w:t>
      </w:r>
    </w:p>
    <w:p w14:paraId="54BE9322" w14:textId="77777777" w:rsidR="00487195" w:rsidRDefault="00487195" w:rsidP="00487195">
      <w:pPr>
        <w:pStyle w:val="HTMLPreformatted"/>
        <w:ind w:left="720"/>
      </w:pPr>
      <w:r>
        <w:t xml:space="preserve">  Subnet ID 'subnet-0048dd3333f83d25f' CREATED.</w:t>
      </w:r>
    </w:p>
    <w:p w14:paraId="2E1F6781" w14:textId="77777777" w:rsidR="00487195" w:rsidRDefault="00487195" w:rsidP="00487195">
      <w:pPr>
        <w:pStyle w:val="HTMLPreformatted"/>
        <w:ind w:left="720"/>
      </w:pPr>
      <w:r>
        <w:t>Creating Security Group for Lambda...</w:t>
      </w:r>
    </w:p>
    <w:p w14:paraId="05D285C6" w14:textId="77777777" w:rsidR="00487195" w:rsidRDefault="00487195" w:rsidP="00487195">
      <w:pPr>
        <w:pStyle w:val="HTMLPreformatted"/>
        <w:ind w:left="720"/>
      </w:pPr>
      <w:r>
        <w:t>Lambda Security Group ID 'sg-047d1c2fee7131ffc' CREATED.</w:t>
      </w:r>
    </w:p>
    <w:p w14:paraId="7862C276" w14:textId="77777777" w:rsidR="00487195" w:rsidRDefault="00487195" w:rsidP="00487195">
      <w:pPr>
        <w:pStyle w:val="HTMLPreformatted"/>
        <w:ind w:left="720"/>
      </w:pPr>
      <w:r>
        <w:t>COMPLETED</w:t>
      </w:r>
    </w:p>
    <w:p w14:paraId="7FCB1848" w14:textId="77777777" w:rsidR="00487195" w:rsidRDefault="00487195" w:rsidP="00487195">
      <w:pPr>
        <w:pStyle w:val="NormalWeb"/>
        <w:ind w:left="720"/>
      </w:pPr>
      <w:r>
        <w:rPr>
          <w:rFonts w:ascii="Apple Color Emoji" w:hAnsi="Apple Color Emoji" w:cs="Apple Color Emoji"/>
        </w:rPr>
        <w:t>⚠️</w:t>
      </w:r>
      <w:r>
        <w:t xml:space="preserve"> Take a note of this output as it will be used in the in the next tasks.</w:t>
      </w:r>
    </w:p>
    <w:p w14:paraId="2D6F8642" w14:textId="77777777" w:rsidR="00487195" w:rsidRDefault="00487195" w:rsidP="00487195">
      <w:pPr>
        <w:pStyle w:val="NormalWeb"/>
        <w:ind w:left="720"/>
      </w:pPr>
      <w:r>
        <w:t xml:space="preserve">All of the resources are </w:t>
      </w:r>
      <w:proofErr w:type="gramStart"/>
      <w:r>
        <w:t>created</w:t>
      </w:r>
      <w:proofErr w:type="gramEnd"/>
      <w:r>
        <w:t xml:space="preserve"> and you are ready to modify the </w:t>
      </w:r>
      <w:proofErr w:type="spellStart"/>
      <w:r>
        <w:rPr>
          <w:rStyle w:val="Strong"/>
        </w:rPr>
        <w:t>DragonSearch</w:t>
      </w:r>
      <w:proofErr w:type="spellEnd"/>
      <w:r>
        <w:t xml:space="preserve"> Lambda function so it uses the VPC instead.</w:t>
      </w:r>
    </w:p>
    <w:p w14:paraId="2A7E4E72" w14:textId="77777777" w:rsidR="00487195" w:rsidRDefault="00487195" w:rsidP="00487195">
      <w:pPr>
        <w:pStyle w:val="NormalWeb"/>
        <w:numPr>
          <w:ilvl w:val="0"/>
          <w:numId w:val="99"/>
        </w:numPr>
      </w:pPr>
      <w:r>
        <w:t xml:space="preserve">Execute the following command to do that. You will need to replace the </w:t>
      </w:r>
      <w:r>
        <w:rPr>
          <w:rStyle w:val="HTMLCode"/>
        </w:rPr>
        <w:t>&lt;FMI&gt;</w:t>
      </w:r>
      <w:r>
        <w:t>s. Namely the Subnet ID from the previous command (</w:t>
      </w:r>
      <w:proofErr w:type="spellStart"/>
      <w:r>
        <w:t>eg.</w:t>
      </w:r>
      <w:proofErr w:type="spellEnd"/>
      <w:r>
        <w:t xml:space="preserve"> subnet-018e23...). You will also need to replace the </w:t>
      </w:r>
      <w:r>
        <w:rPr>
          <w:rStyle w:val="HTMLCode"/>
        </w:rPr>
        <w:t>&lt;SECURITY GROUP ID&gt;</w:t>
      </w:r>
      <w:r>
        <w:t xml:space="preserve"> with the </w:t>
      </w:r>
      <w:r>
        <w:rPr>
          <w:rStyle w:val="Strong"/>
        </w:rPr>
        <w:t>Lambda Security Group ID</w:t>
      </w:r>
      <w:r>
        <w:t xml:space="preserve"> from the previous command (</w:t>
      </w:r>
      <w:proofErr w:type="spellStart"/>
      <w:r>
        <w:t>eg.</w:t>
      </w:r>
      <w:proofErr w:type="spellEnd"/>
      <w:r>
        <w:t xml:space="preserve"> sg-001453...).</w:t>
      </w:r>
    </w:p>
    <w:p w14:paraId="4A94354B" w14:textId="77777777" w:rsidR="00487195" w:rsidRDefault="00487195" w:rsidP="00487195">
      <w:pPr>
        <w:pStyle w:val="HTMLPreformatted"/>
        <w:numPr>
          <w:ilvl w:val="0"/>
          <w:numId w:val="99"/>
        </w:numPr>
        <w:tabs>
          <w:tab w:val="clear" w:pos="720"/>
        </w:tabs>
      </w:pPr>
      <w:proofErr w:type="spellStart"/>
      <w:r>
        <w:t>aws</w:t>
      </w:r>
      <w:proofErr w:type="spellEnd"/>
      <w:r>
        <w:t xml:space="preserve"> lambda update-function-configuration --function-name </w:t>
      </w:r>
      <w:proofErr w:type="spellStart"/>
      <w:r>
        <w:t>DragonSearch</w:t>
      </w:r>
      <w:proofErr w:type="spellEnd"/>
      <w:r>
        <w:t xml:space="preserve"> --</w:t>
      </w:r>
      <w:proofErr w:type="spellStart"/>
      <w:r>
        <w:t>vpc</w:t>
      </w:r>
      <w:proofErr w:type="spellEnd"/>
      <w:r>
        <w:t xml:space="preserve">-config </w:t>
      </w:r>
      <w:proofErr w:type="spellStart"/>
      <w:r>
        <w:t>SubnetIds</w:t>
      </w:r>
      <w:proofErr w:type="spellEnd"/>
      <w:r>
        <w:t>=&lt;FMI</w:t>
      </w:r>
      <w:proofErr w:type="gramStart"/>
      <w:r>
        <w:t>&gt;,</w:t>
      </w:r>
      <w:proofErr w:type="spellStart"/>
      <w:r>
        <w:t>SecurityGroupIds</w:t>
      </w:r>
      <w:proofErr w:type="spellEnd"/>
      <w:proofErr w:type="gramEnd"/>
      <w:r>
        <w:t>=&lt;FMI&gt;</w:t>
      </w:r>
    </w:p>
    <w:p w14:paraId="32CD5BD5" w14:textId="77777777" w:rsidR="00487195" w:rsidRDefault="00487195" w:rsidP="00487195">
      <w:pPr>
        <w:pStyle w:val="NormalWeb"/>
      </w:pPr>
      <w:r>
        <w:t>You should see a JSON description of your Lambda function similar to the following:</w:t>
      </w:r>
    </w:p>
    <w:p w14:paraId="0B48CF34" w14:textId="77777777" w:rsidR="00487195" w:rsidRDefault="00487195" w:rsidP="00487195">
      <w:pPr>
        <w:pStyle w:val="HTMLPreformatted"/>
      </w:pPr>
      <w:r>
        <w:t xml:space="preserve">    {</w:t>
      </w:r>
    </w:p>
    <w:p w14:paraId="0341A2AF" w14:textId="77777777" w:rsidR="00487195" w:rsidRDefault="00487195" w:rsidP="00487195">
      <w:pPr>
        <w:pStyle w:val="HTMLPreformatted"/>
      </w:pPr>
      <w:r>
        <w:t xml:space="preserve">        "</w:t>
      </w:r>
      <w:proofErr w:type="spellStart"/>
      <w:r>
        <w:t>FunctionName</w:t>
      </w:r>
      <w:proofErr w:type="spellEnd"/>
      <w:r>
        <w:t>": "</w:t>
      </w:r>
      <w:proofErr w:type="spellStart"/>
      <w:r>
        <w:t>DragonSearch</w:t>
      </w:r>
      <w:proofErr w:type="spellEnd"/>
      <w:r>
        <w:t xml:space="preserve">", </w:t>
      </w:r>
    </w:p>
    <w:p w14:paraId="080ACE2C" w14:textId="77777777" w:rsidR="00487195" w:rsidRDefault="00487195" w:rsidP="00487195">
      <w:pPr>
        <w:pStyle w:val="HTMLPreformatted"/>
      </w:pPr>
      <w:r>
        <w:t xml:space="preserve">        "</w:t>
      </w:r>
      <w:proofErr w:type="spellStart"/>
      <w:r>
        <w:t>LastModified</w:t>
      </w:r>
      <w:proofErr w:type="spellEnd"/>
      <w:r>
        <w:t xml:space="preserve">": "2019-06-12T17:34:55.424+0000", </w:t>
      </w:r>
    </w:p>
    <w:p w14:paraId="2194231D" w14:textId="77777777" w:rsidR="00487195" w:rsidRDefault="00487195" w:rsidP="00487195">
      <w:pPr>
        <w:pStyle w:val="HTMLPreformatted"/>
      </w:pPr>
      <w:r>
        <w:t xml:space="preserve">        "</w:t>
      </w:r>
      <w:proofErr w:type="spellStart"/>
      <w:r>
        <w:t>RevisionId</w:t>
      </w:r>
      <w:proofErr w:type="spellEnd"/>
      <w:r>
        <w:t xml:space="preserve">": "5d6a4484-bd03-4317-ba34-c61b0d46d82f", </w:t>
      </w:r>
    </w:p>
    <w:p w14:paraId="4B13D1B0" w14:textId="77777777" w:rsidR="00487195" w:rsidRDefault="00487195" w:rsidP="00487195">
      <w:pPr>
        <w:pStyle w:val="HTMLPreformatted"/>
      </w:pPr>
      <w:r>
        <w:t xml:space="preserve">        "</w:t>
      </w:r>
      <w:proofErr w:type="spellStart"/>
      <w:r>
        <w:t>MemorySize</w:t>
      </w:r>
      <w:proofErr w:type="spellEnd"/>
      <w:r>
        <w:t xml:space="preserve">": 128, </w:t>
      </w:r>
    </w:p>
    <w:p w14:paraId="52602670" w14:textId="77777777" w:rsidR="00487195" w:rsidRDefault="00487195" w:rsidP="00487195">
      <w:pPr>
        <w:pStyle w:val="HTMLPreformatted"/>
      </w:pPr>
      <w:r>
        <w:t xml:space="preserve">        "Version": "$LATEST", </w:t>
      </w:r>
    </w:p>
    <w:p w14:paraId="4DAF8295" w14:textId="77777777" w:rsidR="00487195" w:rsidRDefault="00487195" w:rsidP="00487195">
      <w:pPr>
        <w:pStyle w:val="HTMLPreformatted"/>
      </w:pPr>
      <w:r>
        <w:t xml:space="preserve">        "Role": "</w:t>
      </w:r>
      <w:proofErr w:type="spellStart"/>
      <w:proofErr w:type="gramStart"/>
      <w:r>
        <w:t>arn:aws</w:t>
      </w:r>
      <w:proofErr w:type="gramEnd"/>
      <w:r>
        <w:t>:iam</w:t>
      </w:r>
      <w:proofErr w:type="spellEnd"/>
      <w:r>
        <w:t>::</w:t>
      </w:r>
      <w:proofErr w:type="spellStart"/>
      <w:r>
        <w:t>xxxxxxxxxxxxx:role</w:t>
      </w:r>
      <w:proofErr w:type="spellEnd"/>
      <w:r>
        <w:t>/</w:t>
      </w:r>
      <w:proofErr w:type="spellStart"/>
      <w:r>
        <w:t>edx</w:t>
      </w:r>
      <w:proofErr w:type="spellEnd"/>
      <w:r>
        <w:t>-ddb-</w:t>
      </w:r>
      <w:proofErr w:type="spellStart"/>
      <w:r>
        <w:t>dragonsearch</w:t>
      </w:r>
      <w:proofErr w:type="spellEnd"/>
      <w:r>
        <w:t xml:space="preserve">-role", </w:t>
      </w:r>
    </w:p>
    <w:p w14:paraId="61317D8C" w14:textId="77777777" w:rsidR="00487195" w:rsidRDefault="00487195" w:rsidP="00487195">
      <w:pPr>
        <w:pStyle w:val="HTMLPreformatted"/>
      </w:pPr>
      <w:r>
        <w:t xml:space="preserve">        "Timeout": 10, </w:t>
      </w:r>
    </w:p>
    <w:p w14:paraId="42AA4185" w14:textId="77777777" w:rsidR="00487195" w:rsidRDefault="00487195" w:rsidP="00487195">
      <w:pPr>
        <w:pStyle w:val="HTMLPreformatted"/>
      </w:pPr>
      <w:r>
        <w:t xml:space="preserve">        "Runtime": "nodejs10.x", </w:t>
      </w:r>
    </w:p>
    <w:p w14:paraId="18A0671B" w14:textId="77777777" w:rsidR="00487195" w:rsidRDefault="00487195" w:rsidP="00487195">
      <w:pPr>
        <w:pStyle w:val="HTMLPreformatted"/>
      </w:pPr>
      <w:r>
        <w:t xml:space="preserve">        "</w:t>
      </w:r>
      <w:proofErr w:type="spellStart"/>
      <w:r>
        <w:t>TracingConfig</w:t>
      </w:r>
      <w:proofErr w:type="spellEnd"/>
      <w:r>
        <w:t>": {</w:t>
      </w:r>
    </w:p>
    <w:p w14:paraId="5CA03DD7" w14:textId="77777777" w:rsidR="00487195" w:rsidRDefault="00487195" w:rsidP="00487195">
      <w:pPr>
        <w:pStyle w:val="HTMLPreformatted"/>
      </w:pPr>
      <w:r>
        <w:t xml:space="preserve">            "Mode": "Active"</w:t>
      </w:r>
    </w:p>
    <w:p w14:paraId="0A714271" w14:textId="77777777" w:rsidR="00487195" w:rsidRDefault="00487195" w:rsidP="00487195">
      <w:pPr>
        <w:pStyle w:val="HTMLPreformatted"/>
      </w:pPr>
      <w:r>
        <w:t xml:space="preserve">        }, </w:t>
      </w:r>
    </w:p>
    <w:p w14:paraId="360E9AA7" w14:textId="77777777" w:rsidR="00487195" w:rsidRDefault="00487195" w:rsidP="00487195">
      <w:pPr>
        <w:pStyle w:val="HTMLPreformatted"/>
      </w:pPr>
      <w:r>
        <w:lastRenderedPageBreak/>
        <w:t xml:space="preserve">        "CodeSha256": "BzbaDDB0M+ednVCezWkb25xgShWUqY6DGJxuJSHGDSHD54=", </w:t>
      </w:r>
    </w:p>
    <w:p w14:paraId="694FDBF2" w14:textId="77777777" w:rsidR="00487195" w:rsidRDefault="00487195" w:rsidP="00487195">
      <w:pPr>
        <w:pStyle w:val="HTMLPreformatted"/>
      </w:pPr>
      <w:r>
        <w:t xml:space="preserve">        "Description": "", </w:t>
      </w:r>
    </w:p>
    <w:p w14:paraId="37B5C69B" w14:textId="77777777" w:rsidR="00487195" w:rsidRDefault="00487195" w:rsidP="00487195">
      <w:pPr>
        <w:pStyle w:val="HTMLPreformatted"/>
      </w:pPr>
      <w:r>
        <w:t xml:space="preserve">        "</w:t>
      </w:r>
      <w:proofErr w:type="spellStart"/>
      <w:r>
        <w:t>VpcConfig</w:t>
      </w:r>
      <w:proofErr w:type="spellEnd"/>
      <w:r>
        <w:t>": {</w:t>
      </w:r>
    </w:p>
    <w:p w14:paraId="5390ED2B" w14:textId="77777777" w:rsidR="00487195" w:rsidRDefault="00487195" w:rsidP="00487195">
      <w:pPr>
        <w:pStyle w:val="HTMLPreformatted"/>
      </w:pPr>
      <w:r>
        <w:t xml:space="preserve">            "</w:t>
      </w:r>
      <w:proofErr w:type="spellStart"/>
      <w:r>
        <w:t>SubnetIds</w:t>
      </w:r>
      <w:proofErr w:type="spellEnd"/>
      <w:r>
        <w:t>": [</w:t>
      </w:r>
    </w:p>
    <w:p w14:paraId="79E761AF" w14:textId="77777777" w:rsidR="00487195" w:rsidRDefault="00487195" w:rsidP="00487195">
      <w:pPr>
        <w:pStyle w:val="HTMLPreformatted"/>
      </w:pPr>
      <w:r>
        <w:t xml:space="preserve">                "subnet-0048dd3333f83d25f"</w:t>
      </w:r>
    </w:p>
    <w:p w14:paraId="3C9B7953" w14:textId="77777777" w:rsidR="00487195" w:rsidRDefault="00487195" w:rsidP="00487195">
      <w:pPr>
        <w:pStyle w:val="HTMLPreformatted"/>
      </w:pPr>
      <w:r>
        <w:t xml:space="preserve">            ], </w:t>
      </w:r>
    </w:p>
    <w:p w14:paraId="338A3DA5" w14:textId="77777777" w:rsidR="00487195" w:rsidRDefault="00487195" w:rsidP="00487195">
      <w:pPr>
        <w:pStyle w:val="HTMLPreformatted"/>
      </w:pPr>
      <w:r>
        <w:t xml:space="preserve">            "</w:t>
      </w:r>
      <w:proofErr w:type="spellStart"/>
      <w:r>
        <w:t>VpcId</w:t>
      </w:r>
      <w:proofErr w:type="spellEnd"/>
      <w:r>
        <w:t xml:space="preserve">": "vpc-0675ae344c5dd885e", </w:t>
      </w:r>
    </w:p>
    <w:p w14:paraId="596BAA46" w14:textId="77777777" w:rsidR="00487195" w:rsidRDefault="00487195" w:rsidP="00487195">
      <w:pPr>
        <w:pStyle w:val="HTMLPreformatted"/>
      </w:pPr>
      <w:r>
        <w:t xml:space="preserve">            "</w:t>
      </w:r>
      <w:proofErr w:type="spellStart"/>
      <w:r>
        <w:t>SecurityGroupIds</w:t>
      </w:r>
      <w:proofErr w:type="spellEnd"/>
      <w:r>
        <w:t>": [</w:t>
      </w:r>
    </w:p>
    <w:p w14:paraId="12701646" w14:textId="77777777" w:rsidR="00487195" w:rsidRDefault="00487195" w:rsidP="00487195">
      <w:pPr>
        <w:pStyle w:val="HTMLPreformatted"/>
      </w:pPr>
      <w:r>
        <w:t xml:space="preserve">                "sg-047d1c2fee7131ffc"</w:t>
      </w:r>
    </w:p>
    <w:p w14:paraId="711342E9" w14:textId="77777777" w:rsidR="00487195" w:rsidRDefault="00487195" w:rsidP="00487195">
      <w:pPr>
        <w:pStyle w:val="HTMLPreformatted"/>
      </w:pPr>
      <w:r>
        <w:t xml:space="preserve">            ]</w:t>
      </w:r>
    </w:p>
    <w:p w14:paraId="0AFAC96D" w14:textId="77777777" w:rsidR="00487195" w:rsidRDefault="00487195" w:rsidP="00487195">
      <w:pPr>
        <w:pStyle w:val="HTMLPreformatted"/>
      </w:pPr>
      <w:r>
        <w:t xml:space="preserve">        }, </w:t>
      </w:r>
    </w:p>
    <w:p w14:paraId="520E19E9" w14:textId="77777777" w:rsidR="00487195" w:rsidRDefault="00487195" w:rsidP="00487195">
      <w:pPr>
        <w:pStyle w:val="HTMLPreformatted"/>
      </w:pPr>
      <w:r>
        <w:t xml:space="preserve">        "</w:t>
      </w:r>
      <w:proofErr w:type="spellStart"/>
      <w:r>
        <w:t>CodeSize</w:t>
      </w:r>
      <w:proofErr w:type="spellEnd"/>
      <w:r>
        <w:t xml:space="preserve">": 1440776, </w:t>
      </w:r>
    </w:p>
    <w:p w14:paraId="0204EC25" w14:textId="77777777" w:rsidR="00487195" w:rsidRDefault="00487195" w:rsidP="00487195">
      <w:pPr>
        <w:pStyle w:val="HTMLPreformatted"/>
      </w:pPr>
      <w:r>
        <w:t xml:space="preserve">        "</w:t>
      </w:r>
      <w:proofErr w:type="spellStart"/>
      <w:r>
        <w:t>FunctionArn</w:t>
      </w:r>
      <w:proofErr w:type="spellEnd"/>
      <w:r>
        <w:t>": "</w:t>
      </w:r>
      <w:proofErr w:type="gramStart"/>
      <w:r>
        <w:t>arn:aws</w:t>
      </w:r>
      <w:proofErr w:type="gramEnd"/>
      <w:r>
        <w:t xml:space="preserve">:lambda:us-east-1:xxxxxxxxx:function:DragonSearch", </w:t>
      </w:r>
    </w:p>
    <w:p w14:paraId="11E3FB85" w14:textId="77777777" w:rsidR="00487195" w:rsidRDefault="00487195" w:rsidP="00487195">
      <w:pPr>
        <w:pStyle w:val="HTMLPreformatted"/>
      </w:pPr>
      <w:r>
        <w:t xml:space="preserve">        "Handler": "</w:t>
      </w:r>
      <w:proofErr w:type="spellStart"/>
      <w:proofErr w:type="gramStart"/>
      <w:r>
        <w:t>index.handler</w:t>
      </w:r>
      <w:proofErr w:type="spellEnd"/>
      <w:proofErr w:type="gramEnd"/>
      <w:r>
        <w:t>"</w:t>
      </w:r>
    </w:p>
    <w:p w14:paraId="7234DA02" w14:textId="77777777" w:rsidR="00487195" w:rsidRDefault="00487195" w:rsidP="00487195">
      <w:pPr>
        <w:pStyle w:val="HTMLPreformatted"/>
      </w:pPr>
      <w:r>
        <w:t xml:space="preserve">    }</w:t>
      </w:r>
    </w:p>
    <w:p w14:paraId="709C7483" w14:textId="77777777" w:rsidR="00487195" w:rsidRDefault="00487195" w:rsidP="00487195">
      <w:pPr>
        <w:pStyle w:val="NormalWeb"/>
      </w:pPr>
      <w:r>
        <w:t xml:space="preserve">Test the Lambda function to see if you can communicate with DynamoDB now by running the same command as previously. Note that it could take up to 10 seconds for getting the output. That is normal as your Lambda function needs to timeout. </w:t>
      </w:r>
      <w:proofErr w:type="gramStart"/>
      <w:r>
        <w:t>However</w:t>
      </w:r>
      <w:proofErr w:type="gramEnd"/>
      <w:r>
        <w:t xml:space="preserve"> by now your </w:t>
      </w:r>
      <w:proofErr w:type="spellStart"/>
      <w:r>
        <w:t>sesssion</w:t>
      </w:r>
      <w:proofErr w:type="spellEnd"/>
      <w:r>
        <w:t xml:space="preserve"> may have expired, so </w:t>
      </w:r>
      <w:proofErr w:type="spellStart"/>
      <w:r>
        <w:t>lets</w:t>
      </w:r>
      <w:proofErr w:type="spellEnd"/>
      <w:r>
        <w:t xml:space="preserve"> grab a fresh one first.</w:t>
      </w:r>
    </w:p>
    <w:p w14:paraId="3D2EB41C" w14:textId="77777777" w:rsidR="00487195" w:rsidRDefault="00487195" w:rsidP="00487195">
      <w:pPr>
        <w:pStyle w:val="HTMLPreformatted"/>
      </w:pPr>
      <w:r>
        <w:tab/>
        <w:t xml:space="preserve">node ../lab5/solution/login.js test dave@dragoncardgame001.com apple </w:t>
      </w:r>
    </w:p>
    <w:p w14:paraId="43C06D04" w14:textId="77777777" w:rsidR="00487195" w:rsidRDefault="00487195" w:rsidP="00487195">
      <w:pPr>
        <w:pStyle w:val="NormalWeb"/>
      </w:pPr>
      <w:r>
        <w:t xml:space="preserve">Use that </w:t>
      </w:r>
      <w:proofErr w:type="spellStart"/>
      <w:r>
        <w:t>session_id_str</w:t>
      </w:r>
      <w:proofErr w:type="spellEnd"/>
      <w:r>
        <w:t xml:space="preserve"> here (</w:t>
      </w:r>
      <w:proofErr w:type="spellStart"/>
      <w:r>
        <w:t>repalce</w:t>
      </w:r>
      <w:proofErr w:type="spellEnd"/>
      <w:r>
        <w:t xml:space="preserve"> the </w:t>
      </w:r>
      <w:r>
        <w:rPr>
          <w:rStyle w:val="HTMLCode"/>
        </w:rPr>
        <w:t>&lt;FMI&gt;</w:t>
      </w:r>
      <w:r>
        <w:t>:</w:t>
      </w:r>
    </w:p>
    <w:p w14:paraId="4822F9EF" w14:textId="77777777" w:rsidR="00487195" w:rsidRDefault="00487195" w:rsidP="00487195">
      <w:pPr>
        <w:pStyle w:val="HTMLPreformatted"/>
      </w:pPr>
      <w:proofErr w:type="spellStart"/>
      <w:r>
        <w:t>aws</w:t>
      </w:r>
      <w:proofErr w:type="spellEnd"/>
      <w:r>
        <w:t xml:space="preserve"> lambda invoke --function-name </w:t>
      </w:r>
      <w:proofErr w:type="spellStart"/>
      <w:r>
        <w:t>DragonSearch</w:t>
      </w:r>
      <w:proofErr w:type="spellEnd"/>
      <w:r>
        <w:t xml:space="preserve"> --payload '{"</w:t>
      </w:r>
      <w:proofErr w:type="spellStart"/>
      <w:r>
        <w:t>user_name_str</w:t>
      </w:r>
      <w:proofErr w:type="spellEnd"/>
      <w:r>
        <w:t>": "davey65", "</w:t>
      </w:r>
      <w:proofErr w:type="spellStart"/>
      <w:r>
        <w:t>session_id_str</w:t>
      </w:r>
      <w:proofErr w:type="spellEnd"/>
      <w:r>
        <w:t>": "&lt;FMI&gt;", "</w:t>
      </w:r>
      <w:proofErr w:type="spellStart"/>
      <w:r>
        <w:t>dragon_name_str</w:t>
      </w:r>
      <w:proofErr w:type="spellEnd"/>
      <w:r>
        <w:t>": "</w:t>
      </w:r>
      <w:proofErr w:type="spellStart"/>
      <w:r>
        <w:t>Dexler</w:t>
      </w:r>
      <w:proofErr w:type="spellEnd"/>
      <w:r>
        <w:t>"}' lambda-</w:t>
      </w:r>
      <w:proofErr w:type="spellStart"/>
      <w:proofErr w:type="gramStart"/>
      <w:r>
        <w:t>output.json</w:t>
      </w:r>
      <w:proofErr w:type="spellEnd"/>
      <w:proofErr w:type="gramEnd"/>
      <w:r>
        <w:t xml:space="preserve">  &amp;&amp; cat lambda-</w:t>
      </w:r>
      <w:proofErr w:type="spellStart"/>
      <w:r>
        <w:t>output.json</w:t>
      </w:r>
      <w:proofErr w:type="spellEnd"/>
      <w:r>
        <w:t xml:space="preserve"> | </w:t>
      </w:r>
      <w:proofErr w:type="spellStart"/>
      <w:r>
        <w:t>jq</w:t>
      </w:r>
      <w:proofErr w:type="spellEnd"/>
    </w:p>
    <w:p w14:paraId="00DB2A9B" w14:textId="77777777" w:rsidR="00487195" w:rsidRDefault="00487195" w:rsidP="00487195">
      <w:pPr>
        <w:pStyle w:val="NormalWeb"/>
      </w:pPr>
      <w:r>
        <w:t>You should see an output that looks like the following:</w:t>
      </w:r>
    </w:p>
    <w:p w14:paraId="72FE3B8C" w14:textId="77777777" w:rsidR="00487195" w:rsidRDefault="00487195" w:rsidP="00487195">
      <w:pPr>
        <w:pStyle w:val="HTMLPreformatted"/>
      </w:pPr>
      <w:r>
        <w:t>{</w:t>
      </w:r>
    </w:p>
    <w:p w14:paraId="1E3F4F64" w14:textId="77777777" w:rsidR="00487195" w:rsidRDefault="00487195" w:rsidP="00487195">
      <w:pPr>
        <w:pStyle w:val="HTMLPreformatted"/>
      </w:pPr>
      <w:r>
        <w:t xml:space="preserve">    "</w:t>
      </w:r>
      <w:proofErr w:type="spellStart"/>
      <w:r>
        <w:t>FunctionError</w:t>
      </w:r>
      <w:proofErr w:type="spellEnd"/>
      <w:r>
        <w:t xml:space="preserve">": "Unhandled", </w:t>
      </w:r>
    </w:p>
    <w:p w14:paraId="7DD57323" w14:textId="77777777" w:rsidR="00487195" w:rsidRDefault="00487195" w:rsidP="00487195">
      <w:pPr>
        <w:pStyle w:val="HTMLPreformatted"/>
      </w:pPr>
      <w:r>
        <w:t xml:space="preserve">    "</w:t>
      </w:r>
      <w:proofErr w:type="spellStart"/>
      <w:r>
        <w:t>ExecutedVersion</w:t>
      </w:r>
      <w:proofErr w:type="spellEnd"/>
      <w:r>
        <w:t xml:space="preserve">": "$LATEST", </w:t>
      </w:r>
    </w:p>
    <w:p w14:paraId="00AEEE52" w14:textId="77777777" w:rsidR="00487195" w:rsidRDefault="00487195" w:rsidP="00487195">
      <w:pPr>
        <w:pStyle w:val="HTMLPreformatted"/>
      </w:pPr>
      <w:r>
        <w:t xml:space="preserve">    "</w:t>
      </w:r>
      <w:proofErr w:type="spellStart"/>
      <w:r>
        <w:t>StatusCode</w:t>
      </w:r>
      <w:proofErr w:type="spellEnd"/>
      <w:r>
        <w:t>": 200</w:t>
      </w:r>
    </w:p>
    <w:p w14:paraId="51F962C8" w14:textId="77777777" w:rsidR="00487195" w:rsidRDefault="00487195" w:rsidP="00487195">
      <w:pPr>
        <w:pStyle w:val="HTMLPreformatted"/>
      </w:pPr>
      <w:r>
        <w:t>}</w:t>
      </w:r>
    </w:p>
    <w:p w14:paraId="674F65D3" w14:textId="77777777" w:rsidR="00487195" w:rsidRDefault="00487195" w:rsidP="00487195">
      <w:pPr>
        <w:pStyle w:val="HTMLPreformatted"/>
      </w:pPr>
      <w:r>
        <w:t>{</w:t>
      </w:r>
    </w:p>
    <w:p w14:paraId="6C024CC8" w14:textId="77777777" w:rsidR="00487195" w:rsidRDefault="00487195" w:rsidP="00487195">
      <w:pPr>
        <w:pStyle w:val="HTMLPreformatted"/>
      </w:pPr>
      <w:r>
        <w:t xml:space="preserve">  "</w:t>
      </w:r>
      <w:proofErr w:type="spellStart"/>
      <w:r>
        <w:t>errorMessage</w:t>
      </w:r>
      <w:proofErr w:type="spellEnd"/>
      <w:r>
        <w:t>": "2019-06-12T17:39:27.752Z 74d9c774-4380-4b54-b092-45e180075020 Task timed out after 10.01 seconds"</w:t>
      </w:r>
    </w:p>
    <w:p w14:paraId="2F487B89" w14:textId="77777777" w:rsidR="00487195" w:rsidRDefault="00487195" w:rsidP="00487195">
      <w:pPr>
        <w:pStyle w:val="HTMLPreformatted"/>
      </w:pPr>
      <w:r>
        <w:t>}</w:t>
      </w:r>
    </w:p>
    <w:p w14:paraId="0AB7F962" w14:textId="77777777" w:rsidR="00487195" w:rsidRDefault="00487195" w:rsidP="00487195">
      <w:pPr>
        <w:pStyle w:val="NormalWeb"/>
      </w:pPr>
      <w:r>
        <w:t xml:space="preserve">It sounds like your Lambda function doesn't work anymore, yet all you did was to modify it to run within the VPC. </w:t>
      </w:r>
      <w:proofErr w:type="gramStart"/>
      <w:r>
        <w:t>So</w:t>
      </w:r>
      <w:proofErr w:type="gramEnd"/>
      <w:r>
        <w:t xml:space="preserve"> this means it has to be an issue with the communication with DynamoDB. This is what we </w:t>
      </w:r>
      <w:proofErr w:type="spellStart"/>
      <w:r>
        <w:t>woudl</w:t>
      </w:r>
      <w:proofErr w:type="spellEnd"/>
      <w:r>
        <w:t xml:space="preserve"> expect as </w:t>
      </w:r>
      <w:proofErr w:type="spellStart"/>
      <w:r>
        <w:t>normlaly</w:t>
      </w:r>
      <w:proofErr w:type="spellEnd"/>
      <w:r>
        <w:t xml:space="preserve"> lambda </w:t>
      </w:r>
      <w:proofErr w:type="spellStart"/>
      <w:r>
        <w:t>woudl</w:t>
      </w:r>
      <w:proofErr w:type="spellEnd"/>
      <w:r>
        <w:t xml:space="preserve"> </w:t>
      </w:r>
      <w:proofErr w:type="spellStart"/>
      <w:r>
        <w:t>comunictae</w:t>
      </w:r>
      <w:proofErr w:type="spellEnd"/>
      <w:r>
        <w:t xml:space="preserve"> over the </w:t>
      </w:r>
      <w:proofErr w:type="spellStart"/>
      <w:r>
        <w:t>interenet</w:t>
      </w:r>
      <w:proofErr w:type="spellEnd"/>
      <w:r>
        <w:t xml:space="preserve"> to </w:t>
      </w:r>
      <w:proofErr w:type="spellStart"/>
      <w:r>
        <w:t>dyanmo</w:t>
      </w:r>
      <w:proofErr w:type="spellEnd"/>
      <w:r>
        <w:t xml:space="preserve"> </w:t>
      </w:r>
      <w:proofErr w:type="spellStart"/>
      <w:r>
        <w:t>db</w:t>
      </w:r>
      <w:proofErr w:type="spellEnd"/>
      <w:r>
        <w:t xml:space="preserve"> </w:t>
      </w:r>
      <w:proofErr w:type="spellStart"/>
      <w:r>
        <w:t>endpoiint</w:t>
      </w:r>
      <w:proofErr w:type="spellEnd"/>
      <w:r>
        <w:t xml:space="preserve">. If it </w:t>
      </w:r>
      <w:proofErr w:type="spellStart"/>
      <w:r>
        <w:t>sindie</w:t>
      </w:r>
      <w:proofErr w:type="spellEnd"/>
      <w:r>
        <w:t xml:space="preserve"> a VPC it does not have by default access to </w:t>
      </w:r>
      <w:proofErr w:type="spellStart"/>
      <w:r>
        <w:t>reaxch</w:t>
      </w:r>
      <w:proofErr w:type="spellEnd"/>
      <w:r>
        <w:t xml:space="preserve"> the internet. </w:t>
      </w:r>
    </w:p>
    <w:p w14:paraId="4EE6EA6F" w14:textId="77777777" w:rsidR="00487195" w:rsidRDefault="00487195" w:rsidP="00487195">
      <w:pPr>
        <w:pStyle w:val="NormalWeb"/>
      </w:pPr>
      <w:r>
        <w:t>Looks like we are too protected now, we need to allow access to DynamoDB from calls made within the VPC (</w:t>
      </w:r>
      <w:proofErr w:type="spellStart"/>
      <w:r>
        <w:t>ie</w:t>
      </w:r>
      <w:proofErr w:type="spellEnd"/>
      <w:r>
        <w:t xml:space="preserve"> where our new lambda function is sitting). </w:t>
      </w:r>
    </w:p>
    <w:p w14:paraId="0BBC8942" w14:textId="77777777" w:rsidR="00487195" w:rsidRDefault="00487195" w:rsidP="00487195">
      <w:pPr>
        <w:pStyle w:val="NormalWeb"/>
      </w:pPr>
      <w:r>
        <w:t xml:space="preserve">Real world tip: To really lock it down, you would also prevent standard (none VPC) calls from interacting with DynamoDB. </w:t>
      </w:r>
      <w:proofErr w:type="gramStart"/>
      <w:r>
        <w:t>However</w:t>
      </w:r>
      <w:proofErr w:type="gramEnd"/>
      <w:r>
        <w:t xml:space="preserve"> for purposes of the lab we are not doing that right now.</w:t>
      </w:r>
    </w:p>
    <w:p w14:paraId="5AEA4FCA" w14:textId="77777777" w:rsidR="00487195" w:rsidRDefault="00487195" w:rsidP="00487195">
      <w:pPr>
        <w:pStyle w:val="Heading2"/>
      </w:pPr>
      <w:bookmarkStart w:id="92" w:name="header-n393"/>
      <w:bookmarkEnd w:id="92"/>
      <w:r>
        <w:lastRenderedPageBreak/>
        <w:t>Step 4: Create the VPC Gateway Endpoint for DynamoDB</w:t>
      </w:r>
    </w:p>
    <w:p w14:paraId="6A03D5AB" w14:textId="77777777" w:rsidR="00487195" w:rsidRDefault="00487195" w:rsidP="00487195">
      <w:pPr>
        <w:pStyle w:val="NormalWeb"/>
      </w:pPr>
      <w:r>
        <w:t xml:space="preserve">In this task, you will first create the </w:t>
      </w:r>
      <w:r>
        <w:rPr>
          <w:rStyle w:val="Strong"/>
        </w:rPr>
        <w:t>VPC Gateway Endpoint</w:t>
      </w:r>
      <w:r>
        <w:t xml:space="preserve"> for DynamoDB by passing the </w:t>
      </w:r>
      <w:r>
        <w:rPr>
          <w:rStyle w:val="Strong"/>
        </w:rPr>
        <w:t>VPC ID</w:t>
      </w:r>
      <w:r>
        <w:t xml:space="preserve"> and </w:t>
      </w:r>
      <w:r>
        <w:rPr>
          <w:rStyle w:val="Strong"/>
        </w:rPr>
        <w:t>Route Table</w:t>
      </w:r>
      <w:r>
        <w:t xml:space="preserve"> you created from the previous step.</w:t>
      </w:r>
    </w:p>
    <w:p w14:paraId="3028E06E" w14:textId="77777777" w:rsidR="00487195" w:rsidRDefault="00487195" w:rsidP="00487195">
      <w:pPr>
        <w:pStyle w:val="NormalWeb"/>
      </w:pPr>
      <w:r>
        <w:t xml:space="preserve">You will then test the </w:t>
      </w:r>
      <w:proofErr w:type="spellStart"/>
      <w:r>
        <w:rPr>
          <w:rStyle w:val="Strong"/>
        </w:rPr>
        <w:t>DragonSearch</w:t>
      </w:r>
      <w:proofErr w:type="spellEnd"/>
      <w:r>
        <w:t xml:space="preserve"> Lambda function to see if it can now communicate with DynamoDB from within the VPC. It should work with no code </w:t>
      </w:r>
      <w:proofErr w:type="gramStart"/>
      <w:r>
        <w:t>changes,</w:t>
      </w:r>
      <w:proofErr w:type="gramEnd"/>
      <w:r>
        <w:t xml:space="preserve"> it's all done via </w:t>
      </w:r>
      <w:r>
        <w:rPr>
          <w:u w:val="single"/>
        </w:rPr>
        <w:t>networking</w:t>
      </w:r>
      <w:r>
        <w:t>.</w:t>
      </w:r>
    </w:p>
    <w:p w14:paraId="2B36B79A" w14:textId="77777777" w:rsidR="00487195" w:rsidRDefault="00487195" w:rsidP="00487195">
      <w:pPr>
        <w:pStyle w:val="NormalWeb"/>
      </w:pPr>
      <w:r>
        <w:t>Finally, you will test everything in the website.</w:t>
      </w:r>
    </w:p>
    <w:p w14:paraId="6D2E480A" w14:textId="77777777" w:rsidR="00487195" w:rsidRDefault="00487195" w:rsidP="00487195">
      <w:pPr>
        <w:pStyle w:val="NormalWeb"/>
        <w:numPr>
          <w:ilvl w:val="0"/>
          <w:numId w:val="100"/>
        </w:numPr>
      </w:pPr>
      <w:r>
        <w:t xml:space="preserve">To create the VPC Gateway Endpoint, execute the following command. You will need to replace the </w:t>
      </w:r>
      <w:r>
        <w:rPr>
          <w:rStyle w:val="HTMLCode"/>
        </w:rPr>
        <w:t>&lt;VPC ID&gt;</w:t>
      </w:r>
      <w:r>
        <w:t xml:space="preserve"> with the VPC ID from the previous task (</w:t>
      </w:r>
      <w:proofErr w:type="spellStart"/>
      <w:r>
        <w:t>eg.</w:t>
      </w:r>
      <w:proofErr w:type="spellEnd"/>
      <w:r>
        <w:t xml:space="preserve"> vpc-0831c0...). You will also need to replace the </w:t>
      </w:r>
      <w:r>
        <w:rPr>
          <w:rStyle w:val="HTMLCode"/>
        </w:rPr>
        <w:t>&lt;ROUTE TABLE ID&gt;</w:t>
      </w:r>
      <w:r>
        <w:t xml:space="preserve"> with the Main Route Table ID from the previous task (</w:t>
      </w:r>
      <w:proofErr w:type="spellStart"/>
      <w:r>
        <w:t>eg.</w:t>
      </w:r>
      <w:proofErr w:type="spellEnd"/>
      <w:r>
        <w:t xml:space="preserve"> rtb-0fdc313...).</w:t>
      </w:r>
    </w:p>
    <w:p w14:paraId="238E9135" w14:textId="77777777" w:rsidR="00487195" w:rsidRDefault="00487195" w:rsidP="00487195">
      <w:pPr>
        <w:pStyle w:val="HTMLPreformatted"/>
        <w:numPr>
          <w:ilvl w:val="0"/>
          <w:numId w:val="100"/>
        </w:numPr>
        <w:tabs>
          <w:tab w:val="clear" w:pos="720"/>
        </w:tabs>
      </w:pPr>
      <w:proofErr w:type="spellStart"/>
      <w:r>
        <w:t>aws</w:t>
      </w:r>
      <w:proofErr w:type="spellEnd"/>
      <w:r>
        <w:t xml:space="preserve"> ec2 create-</w:t>
      </w:r>
      <w:proofErr w:type="spellStart"/>
      <w:r>
        <w:t>vpc</w:t>
      </w:r>
      <w:proofErr w:type="spellEnd"/>
      <w:r>
        <w:t>-endpoint --service-name com.amazonaws.us-east-</w:t>
      </w:r>
      <w:proofErr w:type="gramStart"/>
      <w:r>
        <w:t>1.dynamodb</w:t>
      </w:r>
      <w:proofErr w:type="gramEnd"/>
      <w:r>
        <w:t xml:space="preserve"> --</w:t>
      </w:r>
      <w:proofErr w:type="spellStart"/>
      <w:r>
        <w:t>vpc</w:t>
      </w:r>
      <w:proofErr w:type="spellEnd"/>
      <w:r>
        <w:t>-id &lt;VPC ID&gt; --route-table-ids &lt;ROUTE TABLE ID&gt;</w:t>
      </w:r>
    </w:p>
    <w:p w14:paraId="2F65758C" w14:textId="77777777" w:rsidR="00487195" w:rsidRDefault="00487195" w:rsidP="00487195">
      <w:pPr>
        <w:pStyle w:val="NormalWeb"/>
        <w:ind w:left="720"/>
      </w:pPr>
      <w:r>
        <w:t>The output of the command should be similar to the following:</w:t>
      </w:r>
    </w:p>
    <w:p w14:paraId="625B46C9" w14:textId="77777777" w:rsidR="00487195" w:rsidRDefault="00487195" w:rsidP="00487195">
      <w:pPr>
        <w:pStyle w:val="HTMLPreformatted"/>
        <w:ind w:left="720"/>
      </w:pPr>
      <w:r>
        <w:t>{</w:t>
      </w:r>
    </w:p>
    <w:p w14:paraId="62B77F6F" w14:textId="77777777" w:rsidR="00487195" w:rsidRDefault="00487195" w:rsidP="00487195">
      <w:pPr>
        <w:pStyle w:val="HTMLPreformatted"/>
        <w:ind w:left="720"/>
      </w:pPr>
      <w:r>
        <w:t xml:space="preserve">    "</w:t>
      </w:r>
      <w:proofErr w:type="spellStart"/>
      <w:r>
        <w:t>VpcEndpoint</w:t>
      </w:r>
      <w:proofErr w:type="spellEnd"/>
      <w:r>
        <w:t>": {</w:t>
      </w:r>
    </w:p>
    <w:p w14:paraId="34A0AD2D" w14:textId="77777777" w:rsidR="00487195" w:rsidRDefault="00487195" w:rsidP="00487195">
      <w:pPr>
        <w:pStyle w:val="HTMLPreformatted"/>
        <w:ind w:left="720"/>
      </w:pPr>
      <w:r>
        <w:t xml:space="preserve">        "</w:t>
      </w:r>
      <w:proofErr w:type="spellStart"/>
      <w:r>
        <w:t>PolicyDocument</w:t>
      </w:r>
      <w:proofErr w:type="spellEnd"/>
      <w:r>
        <w:t>": "{\"Version\</w:t>
      </w:r>
      <w:proofErr w:type="gramStart"/>
      <w:r>
        <w:t>":\</w:t>
      </w:r>
      <w:proofErr w:type="gramEnd"/>
      <w:r>
        <w:t xml:space="preserve">"2008-10-17\",\"Statement\":[{\"Effect\":\"Allow\",\"Principal\":\"*\",\"Action\":\"*\",\"Resource\":\"*\"}]}", </w:t>
      </w:r>
    </w:p>
    <w:p w14:paraId="132067C0" w14:textId="77777777" w:rsidR="00487195" w:rsidRDefault="00487195" w:rsidP="00487195">
      <w:pPr>
        <w:pStyle w:val="HTMLPreformatted"/>
        <w:ind w:left="720"/>
      </w:pPr>
      <w:r>
        <w:t xml:space="preserve">        "</w:t>
      </w:r>
      <w:proofErr w:type="spellStart"/>
      <w:r>
        <w:t>VpcId</w:t>
      </w:r>
      <w:proofErr w:type="spellEnd"/>
      <w:r>
        <w:t xml:space="preserve">": "vpc-0675ae344c5dd885e", </w:t>
      </w:r>
    </w:p>
    <w:p w14:paraId="5D38E067" w14:textId="77777777" w:rsidR="00487195" w:rsidRDefault="00487195" w:rsidP="00487195">
      <w:pPr>
        <w:pStyle w:val="HTMLPreformatted"/>
        <w:ind w:left="720"/>
      </w:pPr>
      <w:r>
        <w:t xml:space="preserve">        "</w:t>
      </w:r>
      <w:proofErr w:type="spellStart"/>
      <w:r>
        <w:t>NetworkInterfaceIds</w:t>
      </w:r>
      <w:proofErr w:type="spellEnd"/>
      <w:r>
        <w:t xml:space="preserve">": [], </w:t>
      </w:r>
    </w:p>
    <w:p w14:paraId="6A05BD56" w14:textId="77777777" w:rsidR="00487195" w:rsidRDefault="00487195" w:rsidP="00487195">
      <w:pPr>
        <w:pStyle w:val="HTMLPreformatted"/>
        <w:ind w:left="720"/>
      </w:pPr>
      <w:r>
        <w:t xml:space="preserve">        "</w:t>
      </w:r>
      <w:proofErr w:type="spellStart"/>
      <w:r>
        <w:t>SubnetIds</w:t>
      </w:r>
      <w:proofErr w:type="spellEnd"/>
      <w:r>
        <w:t xml:space="preserve">": [], </w:t>
      </w:r>
    </w:p>
    <w:p w14:paraId="793D77FC" w14:textId="77777777" w:rsidR="00487195" w:rsidRDefault="00487195" w:rsidP="00487195">
      <w:pPr>
        <w:pStyle w:val="HTMLPreformatted"/>
        <w:ind w:left="720"/>
      </w:pPr>
      <w:r>
        <w:t xml:space="preserve">        "</w:t>
      </w:r>
      <w:proofErr w:type="spellStart"/>
      <w:r>
        <w:t>PrivateDnsEnabled</w:t>
      </w:r>
      <w:proofErr w:type="spellEnd"/>
      <w:r>
        <w:t xml:space="preserve">": false, </w:t>
      </w:r>
    </w:p>
    <w:p w14:paraId="46310664" w14:textId="77777777" w:rsidR="00487195" w:rsidRDefault="00487195" w:rsidP="00487195">
      <w:pPr>
        <w:pStyle w:val="HTMLPreformatted"/>
        <w:ind w:left="720"/>
      </w:pPr>
      <w:r>
        <w:t xml:space="preserve">        "State": "available", </w:t>
      </w:r>
    </w:p>
    <w:p w14:paraId="61CF104E" w14:textId="77777777" w:rsidR="00487195" w:rsidRDefault="00487195" w:rsidP="00487195">
      <w:pPr>
        <w:pStyle w:val="HTMLPreformatted"/>
        <w:ind w:left="720"/>
      </w:pPr>
      <w:r>
        <w:t xml:space="preserve">        "</w:t>
      </w:r>
      <w:proofErr w:type="spellStart"/>
      <w:r>
        <w:t>ServiceName</w:t>
      </w:r>
      <w:proofErr w:type="spellEnd"/>
      <w:r>
        <w:t>": "com.amazonaws.us-east-</w:t>
      </w:r>
      <w:proofErr w:type="gramStart"/>
      <w:r>
        <w:t>1.dynamodb</w:t>
      </w:r>
      <w:proofErr w:type="gramEnd"/>
      <w:r>
        <w:t xml:space="preserve">", </w:t>
      </w:r>
    </w:p>
    <w:p w14:paraId="5FB16257" w14:textId="77777777" w:rsidR="00487195" w:rsidRDefault="00487195" w:rsidP="00487195">
      <w:pPr>
        <w:pStyle w:val="HTMLPreformatted"/>
        <w:ind w:left="720"/>
      </w:pPr>
      <w:r>
        <w:t xml:space="preserve">        "</w:t>
      </w:r>
      <w:proofErr w:type="spellStart"/>
      <w:r>
        <w:t>RouteTableIds</w:t>
      </w:r>
      <w:proofErr w:type="spellEnd"/>
      <w:r>
        <w:t>": [</w:t>
      </w:r>
    </w:p>
    <w:p w14:paraId="331693ED" w14:textId="77777777" w:rsidR="00487195" w:rsidRDefault="00487195" w:rsidP="00487195">
      <w:pPr>
        <w:pStyle w:val="HTMLPreformatted"/>
        <w:ind w:left="720"/>
      </w:pPr>
      <w:r>
        <w:t xml:space="preserve">            "rtb-08761a962ab5495c0"</w:t>
      </w:r>
    </w:p>
    <w:p w14:paraId="0435A94B" w14:textId="77777777" w:rsidR="00487195" w:rsidRDefault="00487195" w:rsidP="00487195">
      <w:pPr>
        <w:pStyle w:val="HTMLPreformatted"/>
        <w:ind w:left="720"/>
      </w:pPr>
      <w:r>
        <w:t xml:space="preserve">        ], </w:t>
      </w:r>
    </w:p>
    <w:p w14:paraId="19AC4C95" w14:textId="77777777" w:rsidR="00487195" w:rsidRDefault="00487195" w:rsidP="00487195">
      <w:pPr>
        <w:pStyle w:val="HTMLPreformatted"/>
        <w:ind w:left="720"/>
      </w:pPr>
      <w:r>
        <w:t xml:space="preserve">        "Groups": [], </w:t>
      </w:r>
    </w:p>
    <w:p w14:paraId="0202BBA9" w14:textId="77777777" w:rsidR="00487195" w:rsidRDefault="00487195" w:rsidP="00487195">
      <w:pPr>
        <w:pStyle w:val="HTMLPreformatted"/>
        <w:ind w:left="720"/>
      </w:pPr>
      <w:r>
        <w:t xml:space="preserve">        "</w:t>
      </w:r>
      <w:proofErr w:type="spellStart"/>
      <w:r>
        <w:t>VpcEndpointId</w:t>
      </w:r>
      <w:proofErr w:type="spellEnd"/>
      <w:r>
        <w:t xml:space="preserve">": "vpce-07d476773a2401268", </w:t>
      </w:r>
    </w:p>
    <w:p w14:paraId="3DE5F978" w14:textId="77777777" w:rsidR="00487195" w:rsidRDefault="00487195" w:rsidP="00487195">
      <w:pPr>
        <w:pStyle w:val="HTMLPreformatted"/>
        <w:ind w:left="720"/>
      </w:pPr>
      <w:r>
        <w:t xml:space="preserve">        "</w:t>
      </w:r>
      <w:proofErr w:type="spellStart"/>
      <w:r>
        <w:t>VpcEndpointType</w:t>
      </w:r>
      <w:proofErr w:type="spellEnd"/>
      <w:r>
        <w:t xml:space="preserve">": "Gateway", </w:t>
      </w:r>
    </w:p>
    <w:p w14:paraId="3AA0377B" w14:textId="77777777" w:rsidR="00487195" w:rsidRDefault="00487195" w:rsidP="00487195">
      <w:pPr>
        <w:pStyle w:val="HTMLPreformatted"/>
        <w:ind w:left="720"/>
      </w:pPr>
      <w:r>
        <w:t xml:space="preserve">        "</w:t>
      </w:r>
      <w:proofErr w:type="spellStart"/>
      <w:r>
        <w:t>CreationTimestamp</w:t>
      </w:r>
      <w:proofErr w:type="spellEnd"/>
      <w:r>
        <w:t xml:space="preserve">": "2019-06-12T17:48:50.000Z", </w:t>
      </w:r>
    </w:p>
    <w:p w14:paraId="2F7D2DB8" w14:textId="77777777" w:rsidR="00487195" w:rsidRDefault="00487195" w:rsidP="00487195">
      <w:pPr>
        <w:pStyle w:val="HTMLPreformatted"/>
        <w:ind w:left="720"/>
      </w:pPr>
      <w:r>
        <w:t xml:space="preserve">        "</w:t>
      </w:r>
      <w:proofErr w:type="spellStart"/>
      <w:r>
        <w:t>DnsEntries</w:t>
      </w:r>
      <w:proofErr w:type="spellEnd"/>
      <w:r>
        <w:t>": []</w:t>
      </w:r>
    </w:p>
    <w:p w14:paraId="704FC2FC" w14:textId="77777777" w:rsidR="00487195" w:rsidRDefault="00487195" w:rsidP="00487195">
      <w:pPr>
        <w:pStyle w:val="HTMLPreformatted"/>
        <w:ind w:left="720"/>
      </w:pPr>
      <w:r>
        <w:t xml:space="preserve">    }</w:t>
      </w:r>
    </w:p>
    <w:p w14:paraId="3EF820E7" w14:textId="77777777" w:rsidR="00487195" w:rsidRDefault="00487195" w:rsidP="00487195">
      <w:pPr>
        <w:pStyle w:val="HTMLPreformatted"/>
        <w:ind w:left="720"/>
      </w:pPr>
      <w:r>
        <w:t>}</w:t>
      </w:r>
    </w:p>
    <w:p w14:paraId="5013125D" w14:textId="77777777" w:rsidR="00487195" w:rsidRDefault="00487195" w:rsidP="00487195">
      <w:pPr>
        <w:pStyle w:val="NormalWeb"/>
        <w:ind w:left="720"/>
      </w:pPr>
      <w:r>
        <w:t xml:space="preserve">You can see that a Policy Document has been created automatically that allows everyone </w:t>
      </w:r>
      <w:r>
        <w:rPr>
          <w:rStyle w:val="HTMLCode"/>
        </w:rPr>
        <w:t>"Principal":"*"</w:t>
      </w:r>
      <w:r>
        <w:t xml:space="preserve"> inside the VPC to do any action </w:t>
      </w:r>
      <w:r>
        <w:rPr>
          <w:rStyle w:val="HTMLCode"/>
        </w:rPr>
        <w:t>"Action":"*"</w:t>
      </w:r>
      <w:r>
        <w:t xml:space="preserve"> against any DynamoDB resources </w:t>
      </w:r>
      <w:r>
        <w:rPr>
          <w:rStyle w:val="HTMLCode"/>
        </w:rPr>
        <w:t>"Resource":"*"</w:t>
      </w:r>
      <w:r>
        <w:t xml:space="preserve">. </w:t>
      </w:r>
      <w:proofErr w:type="gramStart"/>
      <w:r>
        <w:rPr>
          <w:rStyle w:val="Emphasis"/>
        </w:rPr>
        <w:t>So</w:t>
      </w:r>
      <w:proofErr w:type="gramEnd"/>
      <w:r>
        <w:rPr>
          <w:rStyle w:val="Emphasis"/>
        </w:rPr>
        <w:t xml:space="preserve"> if you wanted to only allow certain actions or resources through the VPC Gateway Endpoint, you could modify this Policy Document.</w:t>
      </w:r>
    </w:p>
    <w:p w14:paraId="06B44877" w14:textId="77777777" w:rsidR="00487195" w:rsidRDefault="00487195" w:rsidP="00487195">
      <w:pPr>
        <w:pStyle w:val="NormalWeb"/>
        <w:numPr>
          <w:ilvl w:val="0"/>
          <w:numId w:val="100"/>
        </w:numPr>
      </w:pPr>
      <w:r>
        <w:t xml:space="preserve">Now that the VPC Gateway Endpoint for DynamoDB is created, it's time to test the </w:t>
      </w:r>
      <w:proofErr w:type="spellStart"/>
      <w:r>
        <w:rPr>
          <w:rStyle w:val="Strong"/>
        </w:rPr>
        <w:t>DragonSearch</w:t>
      </w:r>
      <w:proofErr w:type="spellEnd"/>
      <w:r>
        <w:t xml:space="preserve"> Lambda function the same way as you did in the previous task by running the following command.</w:t>
      </w:r>
    </w:p>
    <w:p w14:paraId="4D4CA611" w14:textId="77777777" w:rsidR="00487195" w:rsidRDefault="00487195" w:rsidP="00487195">
      <w:pPr>
        <w:pStyle w:val="NormalWeb"/>
        <w:numPr>
          <w:ilvl w:val="0"/>
          <w:numId w:val="100"/>
        </w:numPr>
      </w:pPr>
      <w:r>
        <w:t>Grab a session if you need one</w:t>
      </w:r>
    </w:p>
    <w:p w14:paraId="108BB3CB" w14:textId="77777777" w:rsidR="00487195" w:rsidRDefault="00487195" w:rsidP="00487195">
      <w:pPr>
        <w:pStyle w:val="HTMLPreformatted"/>
      </w:pPr>
      <w:r>
        <w:lastRenderedPageBreak/>
        <w:tab/>
        <w:t>node ../lab5/solution/login.js test dave@dragoncardgame001.com apple</w:t>
      </w:r>
    </w:p>
    <w:p w14:paraId="5A7D2F83" w14:textId="77777777" w:rsidR="00487195" w:rsidRDefault="00487195" w:rsidP="00487195">
      <w:pPr>
        <w:pStyle w:val="NormalWeb"/>
      </w:pPr>
      <w:r>
        <w:t xml:space="preserve">Use that </w:t>
      </w:r>
      <w:proofErr w:type="spellStart"/>
      <w:r>
        <w:t>session_id_str</w:t>
      </w:r>
      <w:proofErr w:type="spellEnd"/>
      <w:r>
        <w:t xml:space="preserve"> here (</w:t>
      </w:r>
      <w:proofErr w:type="spellStart"/>
      <w:r>
        <w:t>repalce</w:t>
      </w:r>
      <w:proofErr w:type="spellEnd"/>
      <w:r>
        <w:t xml:space="preserve"> the </w:t>
      </w:r>
      <w:r>
        <w:rPr>
          <w:rStyle w:val="HTMLCode"/>
        </w:rPr>
        <w:t>&lt;FMI&gt;</w:t>
      </w:r>
      <w:r>
        <w:t>:</w:t>
      </w:r>
    </w:p>
    <w:p w14:paraId="0F949A59" w14:textId="77777777" w:rsidR="00487195" w:rsidRDefault="00487195" w:rsidP="00487195">
      <w:pPr>
        <w:pStyle w:val="HTMLPreformatted"/>
      </w:pPr>
      <w:r>
        <w:t xml:space="preserve"> </w:t>
      </w:r>
      <w:proofErr w:type="spellStart"/>
      <w:r>
        <w:t>aws</w:t>
      </w:r>
      <w:proofErr w:type="spellEnd"/>
      <w:r>
        <w:t xml:space="preserve"> lambda invoke --function-name </w:t>
      </w:r>
      <w:proofErr w:type="spellStart"/>
      <w:r>
        <w:t>DragonSearch</w:t>
      </w:r>
      <w:proofErr w:type="spellEnd"/>
      <w:r>
        <w:t xml:space="preserve"> --payload '{"</w:t>
      </w:r>
      <w:proofErr w:type="spellStart"/>
      <w:r>
        <w:t>user_name_str</w:t>
      </w:r>
      <w:proofErr w:type="spellEnd"/>
      <w:r>
        <w:t>": "davey65", "</w:t>
      </w:r>
      <w:proofErr w:type="spellStart"/>
      <w:r>
        <w:t>session_id_str</w:t>
      </w:r>
      <w:proofErr w:type="spellEnd"/>
      <w:r>
        <w:t>": "&lt;FMI&gt;", "</w:t>
      </w:r>
      <w:proofErr w:type="spellStart"/>
      <w:r>
        <w:t>dragon_name_str</w:t>
      </w:r>
      <w:proofErr w:type="spellEnd"/>
      <w:r>
        <w:t>": "</w:t>
      </w:r>
      <w:proofErr w:type="spellStart"/>
      <w:r>
        <w:t>Dexler</w:t>
      </w:r>
      <w:proofErr w:type="spellEnd"/>
      <w:r>
        <w:t>"}' lambda-</w:t>
      </w:r>
      <w:proofErr w:type="spellStart"/>
      <w:proofErr w:type="gramStart"/>
      <w:r>
        <w:t>output.json</w:t>
      </w:r>
      <w:proofErr w:type="spellEnd"/>
      <w:proofErr w:type="gramEnd"/>
      <w:r>
        <w:t xml:space="preserve">  &amp;&amp; cat lambda-</w:t>
      </w:r>
      <w:proofErr w:type="spellStart"/>
      <w:r>
        <w:t>output.json</w:t>
      </w:r>
      <w:proofErr w:type="spellEnd"/>
      <w:r>
        <w:t xml:space="preserve"> | </w:t>
      </w:r>
      <w:proofErr w:type="spellStart"/>
      <w:r>
        <w:t>jq</w:t>
      </w:r>
      <w:proofErr w:type="spellEnd"/>
    </w:p>
    <w:p w14:paraId="52F1EF12" w14:textId="77777777" w:rsidR="00487195" w:rsidRDefault="00487195" w:rsidP="00487195">
      <w:pPr>
        <w:pStyle w:val="NormalWeb"/>
      </w:pPr>
      <w:r>
        <w:t>You should see an output exactly the same as the last time this test worked. It should look like the following:</w:t>
      </w:r>
    </w:p>
    <w:p w14:paraId="266D5BDC" w14:textId="77777777" w:rsidR="00487195" w:rsidRDefault="00487195" w:rsidP="00487195">
      <w:pPr>
        <w:pStyle w:val="HTMLPreformatted"/>
      </w:pPr>
      <w:r>
        <w:t>{</w:t>
      </w:r>
    </w:p>
    <w:p w14:paraId="4C69C3FD" w14:textId="77777777" w:rsidR="00487195" w:rsidRDefault="00487195" w:rsidP="00487195">
      <w:pPr>
        <w:pStyle w:val="HTMLPreformatted"/>
      </w:pPr>
      <w:r>
        <w:t xml:space="preserve">    "</w:t>
      </w:r>
      <w:proofErr w:type="spellStart"/>
      <w:r>
        <w:t>ExecutedVersion</w:t>
      </w:r>
      <w:proofErr w:type="spellEnd"/>
      <w:r>
        <w:t xml:space="preserve">": "$LATEST", </w:t>
      </w:r>
    </w:p>
    <w:p w14:paraId="10909C2D" w14:textId="77777777" w:rsidR="00487195" w:rsidRDefault="00487195" w:rsidP="00487195">
      <w:pPr>
        <w:pStyle w:val="HTMLPreformatted"/>
      </w:pPr>
      <w:r>
        <w:t xml:space="preserve">    "</w:t>
      </w:r>
      <w:proofErr w:type="spellStart"/>
      <w:r>
        <w:t>StatusCode</w:t>
      </w:r>
      <w:proofErr w:type="spellEnd"/>
      <w:r>
        <w:t>": 200</w:t>
      </w:r>
    </w:p>
    <w:p w14:paraId="16C426F8" w14:textId="77777777" w:rsidR="00487195" w:rsidRDefault="00487195" w:rsidP="00487195">
      <w:pPr>
        <w:pStyle w:val="HTMLPreformatted"/>
      </w:pPr>
      <w:r>
        <w:t>}</w:t>
      </w:r>
    </w:p>
    <w:p w14:paraId="7E17A98B" w14:textId="77777777" w:rsidR="00487195" w:rsidRDefault="00487195" w:rsidP="00487195">
      <w:pPr>
        <w:pStyle w:val="HTMLPreformatted"/>
      </w:pPr>
      <w:r>
        <w:t>[</w:t>
      </w:r>
    </w:p>
    <w:p w14:paraId="6CD03533" w14:textId="77777777" w:rsidR="00487195" w:rsidRDefault="00487195" w:rsidP="00487195">
      <w:pPr>
        <w:pStyle w:val="HTMLPreformatted"/>
      </w:pPr>
      <w:r>
        <w:t xml:space="preserve">  {</w:t>
      </w:r>
    </w:p>
    <w:p w14:paraId="0A95E18A" w14:textId="77777777" w:rsidR="00487195" w:rsidRDefault="00487195" w:rsidP="00487195">
      <w:pPr>
        <w:pStyle w:val="HTMLPreformatted"/>
      </w:pPr>
      <w:r>
        <w:t xml:space="preserve">    "family": {</w:t>
      </w:r>
    </w:p>
    <w:p w14:paraId="32FA0FEC" w14:textId="77777777" w:rsidR="00487195" w:rsidRDefault="00487195" w:rsidP="00487195">
      <w:pPr>
        <w:pStyle w:val="HTMLPreformatted"/>
      </w:pPr>
      <w:r>
        <w:t xml:space="preserve">      "S": "green"</w:t>
      </w:r>
    </w:p>
    <w:p w14:paraId="3E41B1B1" w14:textId="77777777" w:rsidR="00487195" w:rsidRDefault="00487195" w:rsidP="00487195">
      <w:pPr>
        <w:pStyle w:val="HTMLPreformatted"/>
      </w:pPr>
      <w:r>
        <w:t xml:space="preserve">    },</w:t>
      </w:r>
    </w:p>
    <w:p w14:paraId="794AAEC9" w14:textId="77777777" w:rsidR="00487195" w:rsidRDefault="00487195" w:rsidP="00487195">
      <w:pPr>
        <w:pStyle w:val="HTMLPreformatted"/>
      </w:pPr>
      <w:r>
        <w:t xml:space="preserve">    "damage": {</w:t>
      </w:r>
    </w:p>
    <w:p w14:paraId="41204CE8" w14:textId="77777777" w:rsidR="00487195" w:rsidRDefault="00487195" w:rsidP="00487195">
      <w:pPr>
        <w:pStyle w:val="HTMLPreformatted"/>
      </w:pPr>
      <w:r>
        <w:t xml:space="preserve">      "N": "4"</w:t>
      </w:r>
    </w:p>
    <w:p w14:paraId="0F332BBD" w14:textId="77777777" w:rsidR="00487195" w:rsidRDefault="00487195" w:rsidP="00487195">
      <w:pPr>
        <w:pStyle w:val="HTMLPreformatted"/>
      </w:pPr>
      <w:r>
        <w:t xml:space="preserve">    },</w:t>
      </w:r>
    </w:p>
    <w:p w14:paraId="3921A1C4" w14:textId="77777777" w:rsidR="00487195" w:rsidRDefault="00487195" w:rsidP="00487195">
      <w:pPr>
        <w:pStyle w:val="HTMLPreformatted"/>
      </w:pPr>
      <w:r>
        <w:t xml:space="preserve">    "description": {</w:t>
      </w:r>
    </w:p>
    <w:p w14:paraId="5A47A734" w14:textId="77777777" w:rsidR="00487195" w:rsidRDefault="00487195" w:rsidP="00487195">
      <w:pPr>
        <w:pStyle w:val="HTMLPreformatted"/>
      </w:pPr>
      <w:r>
        <w:t xml:space="preserve">      "S": "</w:t>
      </w:r>
      <w:proofErr w:type="spellStart"/>
      <w:r>
        <w:t>Dexler</w:t>
      </w:r>
      <w:proofErr w:type="spellEnd"/>
      <w:r>
        <w:t xml:space="preserve"> is a protector of the earth and forests. He is as green as the earth and burrows into the ground for protection and extra defense."</w:t>
      </w:r>
    </w:p>
    <w:p w14:paraId="09E66F47" w14:textId="77777777" w:rsidR="00487195" w:rsidRDefault="00487195" w:rsidP="00487195">
      <w:pPr>
        <w:pStyle w:val="HTMLPreformatted"/>
      </w:pPr>
      <w:r>
        <w:t xml:space="preserve">    },</w:t>
      </w:r>
    </w:p>
    <w:p w14:paraId="6847B428" w14:textId="77777777" w:rsidR="00487195" w:rsidRDefault="00487195" w:rsidP="00487195">
      <w:pPr>
        <w:pStyle w:val="HTMLPreformatted"/>
      </w:pPr>
      <w:r>
        <w:t xml:space="preserve">    "protection": {</w:t>
      </w:r>
    </w:p>
    <w:p w14:paraId="21D759AB" w14:textId="77777777" w:rsidR="00487195" w:rsidRDefault="00487195" w:rsidP="00487195">
      <w:pPr>
        <w:pStyle w:val="HTMLPreformatted"/>
      </w:pPr>
      <w:r>
        <w:t xml:space="preserve">      "N": "2"</w:t>
      </w:r>
    </w:p>
    <w:p w14:paraId="5D97C79E" w14:textId="77777777" w:rsidR="00487195" w:rsidRDefault="00487195" w:rsidP="00487195">
      <w:pPr>
        <w:pStyle w:val="HTMLPreformatted"/>
      </w:pPr>
      <w:r>
        <w:t xml:space="preserve">    },</w:t>
      </w:r>
    </w:p>
    <w:p w14:paraId="22D1D1B7" w14:textId="77777777" w:rsidR="00487195" w:rsidRDefault="00487195" w:rsidP="00487195">
      <w:pPr>
        <w:pStyle w:val="HTMLPreformatted"/>
      </w:pPr>
      <w:r>
        <w:t xml:space="preserve">    "</w:t>
      </w:r>
      <w:proofErr w:type="spellStart"/>
      <w:r>
        <w:t>dragon_name</w:t>
      </w:r>
      <w:proofErr w:type="spellEnd"/>
      <w:r>
        <w:t>": {</w:t>
      </w:r>
    </w:p>
    <w:p w14:paraId="666720BC" w14:textId="77777777" w:rsidR="00487195" w:rsidRDefault="00487195" w:rsidP="00487195">
      <w:pPr>
        <w:pStyle w:val="HTMLPreformatted"/>
      </w:pPr>
      <w:r>
        <w:t xml:space="preserve">      "S": "</w:t>
      </w:r>
      <w:proofErr w:type="spellStart"/>
      <w:r>
        <w:t>Dexler</w:t>
      </w:r>
      <w:proofErr w:type="spellEnd"/>
      <w:r>
        <w:t>"</w:t>
      </w:r>
    </w:p>
    <w:p w14:paraId="1D5FC289" w14:textId="77777777" w:rsidR="00487195" w:rsidRDefault="00487195" w:rsidP="00487195">
      <w:pPr>
        <w:pStyle w:val="HTMLPreformatted"/>
      </w:pPr>
      <w:r>
        <w:t xml:space="preserve">    }</w:t>
      </w:r>
    </w:p>
    <w:p w14:paraId="7DB6CD5E" w14:textId="77777777" w:rsidR="00487195" w:rsidRDefault="00487195" w:rsidP="00487195">
      <w:pPr>
        <w:pStyle w:val="HTMLPreformatted"/>
      </w:pPr>
      <w:r>
        <w:t xml:space="preserve">  }</w:t>
      </w:r>
    </w:p>
    <w:p w14:paraId="68F199EA" w14:textId="77777777" w:rsidR="00487195" w:rsidRDefault="00487195" w:rsidP="00487195">
      <w:pPr>
        <w:pStyle w:val="HTMLPreformatted"/>
      </w:pPr>
      <w:r>
        <w:t>]</w:t>
      </w:r>
    </w:p>
    <w:p w14:paraId="17AA8F23" w14:textId="77777777" w:rsidR="00487195" w:rsidRDefault="00487195" w:rsidP="00487195">
      <w:pPr>
        <w:pStyle w:val="NormalWeb"/>
      </w:pPr>
      <w:r>
        <w:t xml:space="preserve">Head over to your website (index3.html) </w:t>
      </w:r>
      <w:r>
        <w:rPr>
          <w:rStyle w:val="Emphasis"/>
        </w:rPr>
        <w:t>Using your bucket name</w:t>
      </w:r>
    </w:p>
    <w:p w14:paraId="0541DF20" w14:textId="77777777" w:rsidR="00487195" w:rsidRDefault="00487195" w:rsidP="00487195">
      <w:pPr>
        <w:pStyle w:val="HTMLPreformatted"/>
      </w:pPr>
      <w:r>
        <w:t>http://&lt;FMI&gt;.s3-website-us-east-1.amazonaws.com/index3.html</w:t>
      </w:r>
    </w:p>
    <w:p w14:paraId="4B1984F3" w14:textId="77777777" w:rsidR="00487195" w:rsidRDefault="00487195" w:rsidP="00487195">
      <w:pPr>
        <w:pStyle w:val="NormalWeb"/>
      </w:pPr>
      <w:r>
        <w:t xml:space="preserve">Log in as </w:t>
      </w:r>
      <w:proofErr w:type="spellStart"/>
      <w:r>
        <w:t>dave</w:t>
      </w:r>
      <w:proofErr w:type="spellEnd"/>
    </w:p>
    <w:p w14:paraId="2D0E2C34" w14:textId="77777777" w:rsidR="00487195" w:rsidRDefault="00487195" w:rsidP="00487195">
      <w:pPr>
        <w:pStyle w:val="HTMLPreformatted"/>
      </w:pPr>
      <w:r>
        <w:t>dave@dragoncardgame001.com</w:t>
      </w:r>
    </w:p>
    <w:p w14:paraId="13C29D23" w14:textId="77777777" w:rsidR="00487195" w:rsidRDefault="00487195" w:rsidP="00487195">
      <w:pPr>
        <w:pStyle w:val="HTMLPreformatted"/>
      </w:pPr>
    </w:p>
    <w:p w14:paraId="2C12FDD1" w14:textId="77777777" w:rsidR="00487195" w:rsidRDefault="00487195" w:rsidP="00487195">
      <w:pPr>
        <w:pStyle w:val="HTMLPreformatted"/>
      </w:pPr>
      <w:r>
        <w:t>apple</w:t>
      </w:r>
    </w:p>
    <w:p w14:paraId="6F9FF3F2" w14:textId="77777777" w:rsidR="00487195" w:rsidRDefault="00487195" w:rsidP="00487195">
      <w:pPr>
        <w:pStyle w:val="NormalWeb"/>
      </w:pPr>
      <w:r>
        <w:t xml:space="preserve">You should see a list of Dragons as if nothing was done. Yet our lambda function is sat within our VPC to keep Steve </w:t>
      </w:r>
      <w:proofErr w:type="gramStart"/>
      <w:r>
        <w:t>happy .</w:t>
      </w:r>
      <w:proofErr w:type="gramEnd"/>
    </w:p>
    <w:p w14:paraId="665E6D85" w14:textId="77777777" w:rsidR="00487195" w:rsidRDefault="00487195" w:rsidP="00487195">
      <w:pPr>
        <w:pStyle w:val="Heading2"/>
      </w:pPr>
      <w:r>
        <w:t>Step 5: Remove the Lambda function from the VPC -optional</w:t>
      </w:r>
    </w:p>
    <w:p w14:paraId="4F9C62A7" w14:textId="77777777" w:rsidR="00487195" w:rsidRDefault="00487195" w:rsidP="00487195">
      <w:pPr>
        <w:pStyle w:val="NormalWeb"/>
        <w:numPr>
          <w:ilvl w:val="0"/>
          <w:numId w:val="101"/>
        </w:numPr>
      </w:pPr>
      <w:r>
        <w:t>If you ever want to remove your lambda function from the VPC you can run this.</w:t>
      </w:r>
    </w:p>
    <w:p w14:paraId="3D818A9E" w14:textId="77777777" w:rsidR="00487195" w:rsidRDefault="00487195" w:rsidP="00487195">
      <w:pPr>
        <w:pStyle w:val="HTMLPreformatted"/>
        <w:numPr>
          <w:ilvl w:val="0"/>
          <w:numId w:val="101"/>
        </w:numPr>
        <w:tabs>
          <w:tab w:val="clear" w:pos="720"/>
        </w:tabs>
      </w:pPr>
      <w:proofErr w:type="spellStart"/>
      <w:r>
        <w:lastRenderedPageBreak/>
        <w:t>aws</w:t>
      </w:r>
      <w:proofErr w:type="spellEnd"/>
      <w:r>
        <w:t xml:space="preserve"> lambda update-function-configuration --function-name </w:t>
      </w:r>
      <w:proofErr w:type="spellStart"/>
      <w:r>
        <w:t>DragonSearch</w:t>
      </w:r>
      <w:proofErr w:type="spellEnd"/>
      <w:r>
        <w:t xml:space="preserve"> --</w:t>
      </w:r>
      <w:proofErr w:type="spellStart"/>
      <w:r>
        <w:t>vpc</w:t>
      </w:r>
      <w:proofErr w:type="spellEnd"/>
      <w:r>
        <w:t xml:space="preserve">-config </w:t>
      </w:r>
      <w:proofErr w:type="spellStart"/>
      <w:r>
        <w:t>SubnetIds</w:t>
      </w:r>
      <w:proofErr w:type="spellEnd"/>
      <w:r>
        <w:t>=[</w:t>
      </w:r>
      <w:proofErr w:type="gramStart"/>
      <w:r>
        <w:t>],</w:t>
      </w:r>
      <w:proofErr w:type="spellStart"/>
      <w:r>
        <w:t>SecurityGroupIds</w:t>
      </w:r>
      <w:proofErr w:type="spellEnd"/>
      <w:proofErr w:type="gramEnd"/>
      <w:r>
        <w:t>=[]</w:t>
      </w:r>
    </w:p>
    <w:p w14:paraId="2DAFA318" w14:textId="77777777" w:rsidR="00487195" w:rsidRDefault="00487195" w:rsidP="00487195">
      <w:pPr>
        <w:pStyle w:val="NormalWeb"/>
      </w:pPr>
      <w:r>
        <w:rPr>
          <w:rStyle w:val="Strong"/>
        </w:rPr>
        <w:t>Congratulations!</w:t>
      </w:r>
      <w:r>
        <w:t xml:space="preserve"> You have completed exercise 6.</w:t>
      </w:r>
    </w:p>
    <w:p w14:paraId="56124DD3" w14:textId="4610A570" w:rsidR="00487195" w:rsidRDefault="00487195">
      <w:r>
        <w:br w:type="page"/>
      </w:r>
    </w:p>
    <w:p w14:paraId="09805F90" w14:textId="77777777" w:rsidR="00487195" w:rsidRDefault="00487195" w:rsidP="00487195">
      <w:pPr>
        <w:pStyle w:val="Heading2"/>
      </w:pPr>
      <w:r>
        <w:lastRenderedPageBreak/>
        <w:t>Exercise 7</w:t>
      </w:r>
    </w:p>
    <w:p w14:paraId="1CDECB9D" w14:textId="77777777" w:rsidR="00487195" w:rsidRDefault="00487195" w:rsidP="00487195">
      <w:pPr>
        <w:pStyle w:val="NormalWeb"/>
      </w:pPr>
      <w:r>
        <w:t>[</w:t>
      </w:r>
      <w:r>
        <w:rPr>
          <w:rStyle w:val="Emphasis"/>
        </w:rPr>
        <w:t>version_1.0.2</w:t>
      </w:r>
      <w:r>
        <w:t>]</w:t>
      </w:r>
    </w:p>
    <w:p w14:paraId="2A3617A2" w14:textId="77777777" w:rsidR="00487195" w:rsidRDefault="00487195" w:rsidP="00487195">
      <w:pPr>
        <w:pStyle w:val="Heading1"/>
      </w:pPr>
      <w:bookmarkStart w:id="93" w:name="header-n827"/>
      <w:bookmarkEnd w:id="93"/>
      <w:r>
        <w:t>Exercise: Edit items on Amazon DynamoDB using the AWS Software Development Kit (AWS SDK)</w:t>
      </w:r>
    </w:p>
    <w:p w14:paraId="78357445"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create administration features, using a DynamoDB table and using the AWS SDK. This exercise gives you hands-on experience with both Amazon DynamoDB and AWS Cloud9. </w:t>
      </w:r>
    </w:p>
    <w:p w14:paraId="35BA73C7" w14:textId="77777777" w:rsidR="00487195" w:rsidRDefault="00487195" w:rsidP="00487195">
      <w:pPr>
        <w:pStyle w:val="Heading2"/>
      </w:pPr>
      <w:bookmarkStart w:id="94" w:name="header-n829"/>
      <w:bookmarkEnd w:id="94"/>
      <w:r>
        <w:t>Objectives</w:t>
      </w:r>
    </w:p>
    <w:p w14:paraId="4CF864BF" w14:textId="77777777" w:rsidR="00487195" w:rsidRDefault="00487195" w:rsidP="00487195">
      <w:pPr>
        <w:pStyle w:val="NormalWeb"/>
      </w:pPr>
      <w:r>
        <w:t>After completing this exercise, you will be able to use the AWS SDKs to do the following:</w:t>
      </w:r>
    </w:p>
    <w:p w14:paraId="703DC9DA" w14:textId="77777777" w:rsidR="00487195" w:rsidRDefault="00487195" w:rsidP="00487195">
      <w:pPr>
        <w:numPr>
          <w:ilvl w:val="0"/>
          <w:numId w:val="102"/>
        </w:numPr>
        <w:spacing w:before="100" w:beforeAutospacing="1" w:after="100" w:afterAutospacing="1"/>
      </w:pPr>
      <w:r>
        <w:t xml:space="preserve">Add </w:t>
      </w:r>
      <w:r>
        <w:rPr>
          <w:rStyle w:val="Strong"/>
        </w:rPr>
        <w:t>new attributes</w:t>
      </w:r>
      <w:r>
        <w:t xml:space="preserve"> to item a table, demonstrating the </w:t>
      </w:r>
      <w:r>
        <w:rPr>
          <w:rStyle w:val="Emphasis"/>
        </w:rPr>
        <w:t>flexible</w:t>
      </w:r>
      <w:r>
        <w:t xml:space="preserve"> schema</w:t>
      </w:r>
    </w:p>
    <w:p w14:paraId="0D75A191" w14:textId="77777777" w:rsidR="00487195" w:rsidRDefault="00487195" w:rsidP="00487195">
      <w:pPr>
        <w:numPr>
          <w:ilvl w:val="0"/>
          <w:numId w:val="102"/>
        </w:numPr>
        <w:spacing w:before="100" w:beforeAutospacing="1" w:after="100" w:afterAutospacing="1"/>
      </w:pPr>
      <w:r>
        <w:rPr>
          <w:rStyle w:val="Strong"/>
        </w:rPr>
        <w:t>Edit</w:t>
      </w:r>
      <w:r>
        <w:t xml:space="preserve"> existing item attributes.</w:t>
      </w:r>
    </w:p>
    <w:p w14:paraId="74C3E468" w14:textId="77777777" w:rsidR="00487195" w:rsidRDefault="00487195" w:rsidP="00487195">
      <w:pPr>
        <w:numPr>
          <w:ilvl w:val="0"/>
          <w:numId w:val="102"/>
        </w:numPr>
        <w:spacing w:before="100" w:beforeAutospacing="1" w:after="100" w:afterAutospacing="1"/>
      </w:pPr>
      <w:r>
        <w:t xml:space="preserve">Use </w:t>
      </w:r>
      <w:r>
        <w:rPr>
          <w:rStyle w:val="Strong"/>
        </w:rPr>
        <w:t>conditional</w:t>
      </w:r>
      <w:r>
        <w:t xml:space="preserve"> updates.</w:t>
      </w:r>
    </w:p>
    <w:p w14:paraId="1A1E547B" w14:textId="77777777" w:rsidR="00487195" w:rsidRDefault="00487195" w:rsidP="00487195">
      <w:pPr>
        <w:numPr>
          <w:ilvl w:val="0"/>
          <w:numId w:val="102"/>
        </w:numPr>
        <w:spacing w:before="100" w:beforeAutospacing="1" w:after="100" w:afterAutospacing="1"/>
      </w:pPr>
      <w:r>
        <w:t xml:space="preserve">Use </w:t>
      </w:r>
      <w:r>
        <w:rPr>
          <w:rStyle w:val="Strong"/>
        </w:rPr>
        <w:t>transactions</w:t>
      </w:r>
      <w:r>
        <w:t>.</w:t>
      </w:r>
    </w:p>
    <w:p w14:paraId="189BBF57" w14:textId="77777777" w:rsidR="00487195" w:rsidRDefault="00487195" w:rsidP="00487195">
      <w:pPr>
        <w:pStyle w:val="Heading2"/>
      </w:pPr>
      <w:bookmarkStart w:id="95" w:name="header-n840"/>
      <w:bookmarkEnd w:id="95"/>
      <w:r>
        <w:t>Story continued</w:t>
      </w:r>
    </w:p>
    <w:p w14:paraId="2A08191D" w14:textId="77777777" w:rsidR="00487195" w:rsidRDefault="00487195" w:rsidP="00487195">
      <w:pPr>
        <w:pStyle w:val="NormalWeb"/>
      </w:pPr>
      <w:r>
        <w:t xml:space="preserve">Mary is very happy with the security of the card </w:t>
      </w:r>
      <w:proofErr w:type="gramStart"/>
      <w:r>
        <w:t>data, and</w:t>
      </w:r>
      <w:proofErr w:type="gramEnd"/>
      <w:r>
        <w:t xml:space="preserve"> wants you to add a feature that only allows her to update card data.</w:t>
      </w:r>
    </w:p>
    <w:p w14:paraId="13B84355" w14:textId="77777777" w:rsidR="00487195" w:rsidRDefault="00487195" w:rsidP="00487195">
      <w:pPr>
        <w:pStyle w:val="NormalWeb"/>
      </w:pPr>
      <w:proofErr w:type="gramStart"/>
      <w:r>
        <w:t>So</w:t>
      </w:r>
      <w:proofErr w:type="gramEnd"/>
      <w:r>
        <w:t xml:space="preserve"> you decide that you will create entry in the user table for Mary, and using DynamoDB's flexible schema add an </w:t>
      </w:r>
      <w:r>
        <w:rPr>
          <w:rStyle w:val="HTMLCode"/>
        </w:rPr>
        <w:t>admin</w:t>
      </w:r>
      <w:r>
        <w:t xml:space="preserve"> (Boolean) attribute setting it to </w:t>
      </w:r>
      <w:r>
        <w:rPr>
          <w:rStyle w:val="HTMLCode"/>
        </w:rPr>
        <w:t>true</w:t>
      </w:r>
      <w:r>
        <w:t xml:space="preserve"> just for her.</w:t>
      </w:r>
    </w:p>
    <w:p w14:paraId="1EFBC688" w14:textId="77777777" w:rsidR="00487195" w:rsidRDefault="00487195" w:rsidP="00487195">
      <w:pPr>
        <w:pStyle w:val="NormalWeb"/>
      </w:pPr>
      <w:r>
        <w:t xml:space="preserve">You figure that when Mary logs in it would be cool if you could add an </w:t>
      </w:r>
      <w:proofErr w:type="spellStart"/>
      <w:r>
        <w:rPr>
          <w:rStyle w:val="HTMLCode"/>
        </w:rPr>
        <w:t>admin_boo</w:t>
      </w:r>
      <w:proofErr w:type="spellEnd"/>
      <w:r>
        <w:t xml:space="preserve"> attribute to the </w:t>
      </w:r>
      <w:r>
        <w:rPr>
          <w:rStyle w:val="HTMLCode"/>
        </w:rPr>
        <w:t>sessions</w:t>
      </w:r>
      <w:r>
        <w:t xml:space="preserve"> table, so the front end website can identify Mary as an admin and show the editing features just for her, which saves you creating a separate page in the website just for administration.</w:t>
      </w:r>
    </w:p>
    <w:p w14:paraId="3BFC2127" w14:textId="77777777" w:rsidR="00487195" w:rsidRDefault="00487195" w:rsidP="00487195">
      <w:pPr>
        <w:pStyle w:val="Heading2"/>
      </w:pPr>
      <w:bookmarkStart w:id="96" w:name="header-n844"/>
      <w:bookmarkEnd w:id="96"/>
      <w:r>
        <w:t>Activity summary</w:t>
      </w:r>
    </w:p>
    <w:p w14:paraId="5290B586" w14:textId="77777777" w:rsidR="00487195" w:rsidRDefault="00487195" w:rsidP="00487195">
      <w:pPr>
        <w:numPr>
          <w:ilvl w:val="0"/>
          <w:numId w:val="103"/>
        </w:numPr>
        <w:spacing w:before="100" w:beforeAutospacing="1" w:after="100" w:afterAutospacing="1"/>
      </w:pPr>
      <w:r>
        <w:t xml:space="preserve">Create a new user (Mary) and flag her as </w:t>
      </w:r>
      <w:proofErr w:type="gramStart"/>
      <w:r>
        <w:t>a</w:t>
      </w:r>
      <w:proofErr w:type="gramEnd"/>
      <w:r>
        <w:t xml:space="preserve"> admin </w:t>
      </w:r>
      <w:r>
        <w:rPr>
          <w:rStyle w:val="HTMLCode"/>
          <w:rFonts w:eastAsiaTheme="minorHAnsi"/>
        </w:rPr>
        <w:t>create_mary_admin.js</w:t>
      </w:r>
      <w:r>
        <w:t>.</w:t>
      </w:r>
    </w:p>
    <w:p w14:paraId="1490C626" w14:textId="77777777" w:rsidR="00487195" w:rsidRDefault="00487195" w:rsidP="00487195">
      <w:pPr>
        <w:numPr>
          <w:ilvl w:val="0"/>
          <w:numId w:val="103"/>
        </w:numPr>
        <w:spacing w:before="100" w:beforeAutospacing="1" w:after="100" w:afterAutospacing="1"/>
      </w:pPr>
      <w:r>
        <w:rPr>
          <w:rStyle w:val="HTMLCode"/>
          <w:rFonts w:eastAsiaTheme="minorHAnsi"/>
        </w:rPr>
        <w:t>edit_card.js</w:t>
      </w:r>
      <w:r>
        <w:t xml:space="preserve"> allows admins to update items if they pass in some new attributes for a dragon.</w:t>
      </w:r>
    </w:p>
    <w:p w14:paraId="110E6BEF" w14:textId="77777777" w:rsidR="00487195" w:rsidRDefault="00487195" w:rsidP="00487195">
      <w:pPr>
        <w:numPr>
          <w:ilvl w:val="0"/>
          <w:numId w:val="103"/>
        </w:numPr>
        <w:spacing w:before="100" w:beforeAutospacing="1" w:after="100" w:afterAutospacing="1"/>
      </w:pPr>
      <w:r>
        <w:t xml:space="preserve">Add API GW path </w:t>
      </w:r>
      <w:r>
        <w:rPr>
          <w:rStyle w:val="HTMLCode"/>
          <w:rFonts w:eastAsiaTheme="minorHAnsi"/>
        </w:rPr>
        <w:t>/edit</w:t>
      </w:r>
      <w:r>
        <w:t xml:space="preserve"> to point to it.</w:t>
      </w:r>
    </w:p>
    <w:p w14:paraId="714F7847" w14:textId="77777777" w:rsidR="00487195" w:rsidRDefault="00487195" w:rsidP="00487195">
      <w:pPr>
        <w:numPr>
          <w:ilvl w:val="0"/>
          <w:numId w:val="103"/>
        </w:numPr>
        <w:spacing w:before="100" w:beforeAutospacing="1" w:after="100" w:afterAutospacing="1"/>
      </w:pPr>
      <w:r>
        <w:t>Edit the login function from lab5 to allow a special session for admins.</w:t>
      </w:r>
    </w:p>
    <w:p w14:paraId="10C62E70" w14:textId="77777777" w:rsidR="00487195" w:rsidRDefault="00487195" w:rsidP="00487195">
      <w:pPr>
        <w:numPr>
          <w:ilvl w:val="0"/>
          <w:numId w:val="103"/>
        </w:numPr>
        <w:spacing w:before="100" w:beforeAutospacing="1" w:after="100" w:afterAutospacing="1"/>
      </w:pPr>
      <w:r>
        <w:t>Log into site as Mary to see edit options.</w:t>
      </w:r>
    </w:p>
    <w:p w14:paraId="1DF02EDE" w14:textId="77777777" w:rsidR="00487195" w:rsidRDefault="00487195" w:rsidP="00487195">
      <w:pPr>
        <w:numPr>
          <w:ilvl w:val="0"/>
          <w:numId w:val="103"/>
        </w:numPr>
        <w:spacing w:before="100" w:beforeAutospacing="1" w:after="100" w:afterAutospacing="1"/>
      </w:pPr>
      <w:r>
        <w:t>Protect data and keep it in scope, using conditions and application code.</w:t>
      </w:r>
    </w:p>
    <w:p w14:paraId="2242CC9F" w14:textId="77777777" w:rsidR="00487195" w:rsidRDefault="00487195" w:rsidP="00487195">
      <w:pPr>
        <w:numPr>
          <w:ilvl w:val="0"/>
          <w:numId w:val="103"/>
        </w:numPr>
        <w:spacing w:before="100" w:beforeAutospacing="1" w:after="100" w:afterAutospacing="1"/>
      </w:pPr>
      <w:r>
        <w:t>Update the dragon power table at the same time (</w:t>
      </w:r>
      <w:r>
        <w:rPr>
          <w:rStyle w:val="Strong"/>
        </w:rPr>
        <w:t>transactions</w:t>
      </w:r>
      <w:r>
        <w:t>) to keep our data in sync.</w:t>
      </w:r>
    </w:p>
    <w:p w14:paraId="77B0BEA8" w14:textId="77777777" w:rsidR="00487195" w:rsidRDefault="00487195" w:rsidP="00487195">
      <w:pPr>
        <w:pStyle w:val="Heading2"/>
      </w:pPr>
      <w:bookmarkStart w:id="97" w:name="header-n860"/>
      <w:bookmarkEnd w:id="97"/>
      <w:r>
        <w:lastRenderedPageBreak/>
        <w:t>Prepare the exercise</w:t>
      </w:r>
    </w:p>
    <w:p w14:paraId="528F3D7F" w14:textId="77777777" w:rsidR="00487195" w:rsidRDefault="00487195" w:rsidP="00487195">
      <w:pPr>
        <w:pStyle w:val="NormalWeb"/>
      </w:pPr>
      <w:r>
        <w:t>Before you can start this exercise, you need to import some files and install some modules in the AWS Cloud9 environment that has been prepared for you.</w:t>
      </w:r>
    </w:p>
    <w:p w14:paraId="5C3724C0" w14:textId="77777777" w:rsidR="00487195" w:rsidRDefault="00487195" w:rsidP="00487195">
      <w:pPr>
        <w:pStyle w:val="NormalWeb"/>
        <w:numPr>
          <w:ilvl w:val="0"/>
          <w:numId w:val="104"/>
        </w:numPr>
      </w:pPr>
      <w:r>
        <w:t xml:space="preserve">From the AWS Management Console, go to the </w:t>
      </w:r>
      <w:r>
        <w:rPr>
          <w:rStyle w:val="Strong"/>
        </w:rPr>
        <w:t>Services</w:t>
      </w:r>
      <w:r>
        <w:t xml:space="preserve"> menu and choose </w:t>
      </w:r>
      <w:r>
        <w:rPr>
          <w:rStyle w:val="Strong"/>
        </w:rPr>
        <w:t>Cloud9</w:t>
      </w:r>
      <w:r>
        <w:t>.</w:t>
      </w:r>
    </w:p>
    <w:p w14:paraId="4A89BE01" w14:textId="77777777" w:rsidR="00487195" w:rsidRDefault="00487195" w:rsidP="00487195">
      <w:pPr>
        <w:pStyle w:val="NormalWeb"/>
        <w:numPr>
          <w:ilvl w:val="0"/>
          <w:numId w:val="104"/>
        </w:numPr>
      </w:pPr>
      <w:r>
        <w:t xml:space="preserve">Choose </w:t>
      </w:r>
      <w:r>
        <w:rPr>
          <w:rStyle w:val="Strong"/>
        </w:rPr>
        <w:t>Open IDE</w:t>
      </w:r>
      <w:r>
        <w:t xml:space="preserve"> to open the AWS Cloud9 environment.</w:t>
      </w:r>
    </w:p>
    <w:p w14:paraId="214B078E" w14:textId="77777777" w:rsidR="00487195" w:rsidRDefault="00487195" w:rsidP="00487195">
      <w:pPr>
        <w:pStyle w:val="NormalWeb"/>
        <w:numPr>
          <w:ilvl w:val="0"/>
          <w:numId w:val="104"/>
        </w:numPr>
      </w:pPr>
      <w:r>
        <w:t xml:space="preserve">To get the files that will be used for this exercise, go to the Cloud9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566D883C" w14:textId="77777777" w:rsidR="00487195" w:rsidRDefault="00487195" w:rsidP="00487195">
      <w:pPr>
        <w:pStyle w:val="HTMLPreformatted"/>
        <w:ind w:left="720"/>
      </w:pPr>
      <w:proofErr w:type="spellStart"/>
      <w:r>
        <w:rPr>
          <w:rStyle w:val="cm-builtin"/>
        </w:rPr>
        <w:t>wget</w:t>
      </w:r>
      <w:proofErr w:type="spellEnd"/>
      <w:r>
        <w:t xml:space="preserve"> https://s3.amazonaws.com/awsu-hosting/edx_dynamo/c9/dynamo-admin/lab7.zip </w:t>
      </w:r>
      <w:r>
        <w:rPr>
          <w:rStyle w:val="cm-attribute"/>
        </w:rPr>
        <w:t>-P</w:t>
      </w:r>
      <w:r>
        <w:t xml:space="preserve"> /home/ec2-user/environment</w:t>
      </w:r>
    </w:p>
    <w:p w14:paraId="431041BC" w14:textId="77777777" w:rsidR="00487195" w:rsidRDefault="00487195" w:rsidP="00487195">
      <w:pPr>
        <w:pStyle w:val="NormalWeb"/>
      </w:pPr>
      <w:r>
        <w:t xml:space="preserve">You should also see that a root folder called </w:t>
      </w:r>
      <w:proofErr w:type="spellStart"/>
      <w:r>
        <w:rPr>
          <w:rStyle w:val="Strong"/>
        </w:rPr>
        <w:t>dynamolab</w:t>
      </w:r>
      <w:proofErr w:type="spellEnd"/>
      <w:r>
        <w:t xml:space="preserve"> with a </w:t>
      </w:r>
      <w:r>
        <w:rPr>
          <w:rStyle w:val="HTMLCode"/>
        </w:rPr>
        <w:t>lab7.zip</w:t>
      </w:r>
      <w:r>
        <w:t xml:space="preserve"> file has been downloaded and added to your AWS Cloud9 filesystem (on the top left). </w:t>
      </w:r>
    </w:p>
    <w:p w14:paraId="61B69E44" w14:textId="77777777" w:rsidR="00487195" w:rsidRDefault="00487195" w:rsidP="00487195">
      <w:pPr>
        <w:pStyle w:val="NormalWeb"/>
        <w:numPr>
          <w:ilvl w:val="0"/>
          <w:numId w:val="105"/>
        </w:numPr>
      </w:pPr>
      <w:r>
        <w:t xml:space="preserve">To unzip the </w:t>
      </w:r>
      <w:r>
        <w:rPr>
          <w:rStyle w:val="HTMLCode"/>
        </w:rPr>
        <w:t>lab7.zip</w:t>
      </w:r>
      <w:r>
        <w:t xml:space="preserve"> file, by running the following command:</w:t>
      </w:r>
    </w:p>
    <w:p w14:paraId="35E26FCB" w14:textId="77777777" w:rsidR="00487195" w:rsidRDefault="00487195" w:rsidP="00487195">
      <w:pPr>
        <w:pStyle w:val="HTMLPreformatted"/>
        <w:ind w:left="720"/>
      </w:pPr>
      <w:r>
        <w:t>unzip lab7.zip</w:t>
      </w:r>
    </w:p>
    <w:p w14:paraId="4AE79776" w14:textId="77777777" w:rsidR="00487195" w:rsidRDefault="00487195" w:rsidP="00487195">
      <w:pPr>
        <w:pStyle w:val="NormalWeb"/>
      </w:pPr>
      <w:r>
        <w:t>This may take a few moments. In your Cloud9 filesystem.</w:t>
      </w:r>
    </w:p>
    <w:p w14:paraId="31AA661B" w14:textId="77777777" w:rsidR="00487195" w:rsidRDefault="00487195" w:rsidP="00487195">
      <w:pPr>
        <w:pStyle w:val="NormalWeb"/>
        <w:numPr>
          <w:ilvl w:val="0"/>
          <w:numId w:val="106"/>
        </w:numPr>
      </w:pPr>
      <w:r>
        <w:t>To keep things clean, run the following commands to remove the zip file:</w:t>
      </w:r>
    </w:p>
    <w:p w14:paraId="711BE449" w14:textId="77777777" w:rsidR="00487195" w:rsidRDefault="00487195" w:rsidP="00487195">
      <w:pPr>
        <w:pStyle w:val="HTMLPreformatted"/>
        <w:ind w:left="720"/>
      </w:pPr>
      <w:r>
        <w:rPr>
          <w:rStyle w:val="cm-builtin"/>
        </w:rPr>
        <w:t>rm</w:t>
      </w:r>
      <w:r>
        <w:t xml:space="preserve"> lab7.zip &amp;&amp; </w:t>
      </w:r>
      <w:r>
        <w:rPr>
          <w:rStyle w:val="cm-builtin"/>
        </w:rPr>
        <w:t>cd</w:t>
      </w:r>
      <w:r>
        <w:t xml:space="preserve"> lab7</w:t>
      </w:r>
    </w:p>
    <w:p w14:paraId="5611B37D" w14:textId="77777777" w:rsidR="00487195" w:rsidRDefault="00487195" w:rsidP="00487195">
      <w:pPr>
        <w:pStyle w:val="NormalWeb"/>
        <w:numPr>
          <w:ilvl w:val="0"/>
          <w:numId w:val="106"/>
        </w:numPr>
      </w:pPr>
      <w:r>
        <w:t xml:space="preserve">Select the black arrow next to the </w:t>
      </w:r>
      <w:r>
        <w:rPr>
          <w:rStyle w:val="HTMLCode"/>
        </w:rPr>
        <w:t>lab7</w:t>
      </w:r>
      <w:r>
        <w:t xml:space="preserve"> folder (top left) to expand it. Notice inside this </w:t>
      </w:r>
      <w:r>
        <w:rPr>
          <w:rStyle w:val="HTMLCode"/>
        </w:rPr>
        <w:t>lab7</w:t>
      </w:r>
      <w:r>
        <w:t xml:space="preserve"> folder there is a solution folder. </w:t>
      </w:r>
      <w:r>
        <w:rPr>
          <w:rStyle w:val="Strong"/>
        </w:rPr>
        <w:t>Try not to peek at the solution unless you really get stuck. Always TRY to code first.</w:t>
      </w:r>
    </w:p>
    <w:p w14:paraId="001F9CB4" w14:textId="77777777" w:rsidR="00487195" w:rsidRDefault="00487195" w:rsidP="00487195">
      <w:pPr>
        <w:pStyle w:val="Heading2"/>
      </w:pPr>
      <w:bookmarkStart w:id="98" w:name="header-n882"/>
      <w:bookmarkEnd w:id="98"/>
      <w:r>
        <w:t>Step 1: Create an admin user (Mary)</w:t>
      </w:r>
    </w:p>
    <w:p w14:paraId="57CB5425" w14:textId="77777777" w:rsidR="00487195" w:rsidRDefault="00487195" w:rsidP="00487195">
      <w:pPr>
        <w:pStyle w:val="NormalWeb"/>
      </w:pPr>
      <w:r>
        <w:t xml:space="preserve">In order to edit </w:t>
      </w:r>
      <w:proofErr w:type="gramStart"/>
      <w:r>
        <w:t>items</w:t>
      </w:r>
      <w:proofErr w:type="gramEnd"/>
      <w:r>
        <w:t xml:space="preserve"> the user must be an admin. Currently only Mary is an admin, however she is not in the user database, and furthermore we have no way of identifying Mary from other users. We could check specifically for her </w:t>
      </w:r>
      <w:proofErr w:type="spellStart"/>
      <w:r>
        <w:rPr>
          <w:rStyle w:val="HTMLCode"/>
        </w:rPr>
        <w:t>user_name</w:t>
      </w:r>
      <w:proofErr w:type="spellEnd"/>
      <w:r>
        <w:t xml:space="preserve"> in the website JavaScript however it is better to flag her as an admin in case later on she decides to give admin rights to another user.</w:t>
      </w:r>
    </w:p>
    <w:p w14:paraId="2E67F678" w14:textId="77777777" w:rsidR="00487195" w:rsidRDefault="00487195" w:rsidP="00487195">
      <w:pPr>
        <w:numPr>
          <w:ilvl w:val="0"/>
          <w:numId w:val="107"/>
        </w:numPr>
        <w:spacing w:before="100" w:beforeAutospacing="1" w:after="100" w:afterAutospacing="1"/>
      </w:pPr>
      <w:r>
        <w:t>Open the SDK docs and find the method for creating new items.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8079"/>
      </w:tblGrid>
      <w:tr w:rsidR="00487195" w14:paraId="0C1398B4" w14:textId="77777777" w:rsidTr="00487195">
        <w:trPr>
          <w:tblHeader/>
          <w:tblCellSpacing w:w="15" w:type="dxa"/>
        </w:trPr>
        <w:tc>
          <w:tcPr>
            <w:tcW w:w="0" w:type="auto"/>
            <w:vAlign w:val="center"/>
            <w:hideMark/>
          </w:tcPr>
          <w:p w14:paraId="65673873" w14:textId="77777777" w:rsidR="00487195" w:rsidRDefault="00487195">
            <w:pPr>
              <w:jc w:val="center"/>
              <w:rPr>
                <w:b/>
                <w:bCs/>
              </w:rPr>
            </w:pPr>
            <w:r>
              <w:rPr>
                <w:b/>
                <w:bCs/>
              </w:rPr>
              <w:t>Language</w:t>
            </w:r>
          </w:p>
        </w:tc>
        <w:tc>
          <w:tcPr>
            <w:tcW w:w="0" w:type="auto"/>
            <w:vAlign w:val="center"/>
            <w:hideMark/>
          </w:tcPr>
          <w:p w14:paraId="43ED9255" w14:textId="77777777" w:rsidR="00487195" w:rsidRDefault="00487195">
            <w:pPr>
              <w:jc w:val="center"/>
              <w:rPr>
                <w:b/>
                <w:bCs/>
              </w:rPr>
            </w:pPr>
            <w:r>
              <w:rPr>
                <w:b/>
                <w:bCs/>
              </w:rPr>
              <w:t>AWS documentation deep link</w:t>
            </w:r>
          </w:p>
        </w:tc>
      </w:tr>
      <w:tr w:rsidR="00487195" w14:paraId="1EE19980" w14:textId="77777777" w:rsidTr="00487195">
        <w:trPr>
          <w:tblCellSpacing w:w="15" w:type="dxa"/>
        </w:trPr>
        <w:tc>
          <w:tcPr>
            <w:tcW w:w="0" w:type="auto"/>
            <w:vAlign w:val="center"/>
            <w:hideMark/>
          </w:tcPr>
          <w:p w14:paraId="66D5F25A" w14:textId="77777777" w:rsidR="00487195" w:rsidRDefault="00487195">
            <w:r>
              <w:t>NODE.JS (8.16.0)</w:t>
            </w:r>
          </w:p>
        </w:tc>
        <w:tc>
          <w:tcPr>
            <w:tcW w:w="0" w:type="auto"/>
            <w:vAlign w:val="center"/>
            <w:hideMark/>
          </w:tcPr>
          <w:p w14:paraId="38BF530B" w14:textId="77777777" w:rsidR="00487195" w:rsidRDefault="00487195">
            <w:hyperlink r:id="rId33" w:anchor="putItem-property" w:tgtFrame="_blank" w:history="1">
              <w:r>
                <w:rPr>
                  <w:rStyle w:val="Hyperlink"/>
                </w:rPr>
                <w:t>https://docs.aws.amazon.com/AWSJavaScriptSDK/latest/AWS/DynamoDB.html#putItem-property</w:t>
              </w:r>
            </w:hyperlink>
            <w:r>
              <w:t>.</w:t>
            </w:r>
          </w:p>
        </w:tc>
      </w:tr>
    </w:tbl>
    <w:p w14:paraId="4FCA886F" w14:textId="77777777" w:rsidR="00487195" w:rsidRDefault="00487195" w:rsidP="00487195">
      <w:pPr>
        <w:pStyle w:val="NormalWeb"/>
      </w:pPr>
      <w:r>
        <w:rPr>
          <w:rStyle w:val="Emphasis"/>
        </w:rPr>
        <w:t>You should be in your Cloud 9 environment.</w:t>
      </w:r>
    </w:p>
    <w:p w14:paraId="27E0E85C" w14:textId="77777777" w:rsidR="00487195" w:rsidRDefault="00487195" w:rsidP="00487195">
      <w:pPr>
        <w:pStyle w:val="NormalWeb"/>
      </w:pPr>
      <w:r>
        <w:lastRenderedPageBreak/>
        <w:t xml:space="preserve">You know how to add items to a table as you have done this before, however this time you will need to create a sparse attribute. Meaning there will be an attribute of </w:t>
      </w:r>
      <w:r>
        <w:rPr>
          <w:rStyle w:val="HTMLCode"/>
        </w:rPr>
        <w:t>admin</w:t>
      </w:r>
      <w:r>
        <w:t xml:space="preserve"> (a Boolean value) that only appears as an attribute on Mary's item that you are about to create. All other users have the absence of this attribute rather than setting it to false, and thus saving storage space and using extra write capacity units.</w:t>
      </w:r>
    </w:p>
    <w:p w14:paraId="7A3EE9AF" w14:textId="77777777" w:rsidR="00487195" w:rsidRDefault="00487195" w:rsidP="00487195">
      <w:pPr>
        <w:pStyle w:val="NormalWeb"/>
      </w:pPr>
      <w:r>
        <w:t>One challenge here is that you created a searchable index on the table that is being used during logins.</w:t>
      </w:r>
    </w:p>
    <w:p w14:paraId="5A97DDBA" w14:textId="77777777" w:rsidR="00487195" w:rsidRDefault="00487195" w:rsidP="00487195">
      <w:pPr>
        <w:pStyle w:val="NormalWeb"/>
      </w:pPr>
      <w:r>
        <w:t xml:space="preserve">This index </w:t>
      </w:r>
      <w:proofErr w:type="spellStart"/>
      <w:r>
        <w:rPr>
          <w:rStyle w:val="HTMLCode"/>
        </w:rPr>
        <w:t>email_index</w:t>
      </w:r>
      <w:proofErr w:type="spellEnd"/>
      <w:r>
        <w:t xml:space="preserve"> was created before you thought about the idea of an </w:t>
      </w:r>
      <w:r>
        <w:rPr>
          <w:rStyle w:val="HTMLCode"/>
        </w:rPr>
        <w:t>admin</w:t>
      </w:r>
      <w:r>
        <w:t xml:space="preserve"> attribute. </w:t>
      </w:r>
    </w:p>
    <w:p w14:paraId="0F220BDB" w14:textId="77777777" w:rsidR="00487195" w:rsidRDefault="00487195" w:rsidP="00487195">
      <w:pPr>
        <w:pStyle w:val="NormalWeb"/>
      </w:pPr>
      <w:r>
        <w:t xml:space="preserve">You might have thought you could simply update the existing index to accommodate the new projection, however that is </w:t>
      </w:r>
      <w:r>
        <w:rPr>
          <w:u w:val="single"/>
        </w:rPr>
        <w:t>not currently possible</w:t>
      </w:r>
      <w:r>
        <w:t xml:space="preserve">. The only actions you can perform on an existing GSI are modifying the WCUs and RCSUs. </w:t>
      </w:r>
      <w:proofErr w:type="gramStart"/>
      <w:r>
        <w:t>So</w:t>
      </w:r>
      <w:proofErr w:type="gramEnd"/>
      <w:r>
        <w:t xml:space="preserve"> the solution to this problem is to create a new index </w:t>
      </w:r>
      <w:proofErr w:type="spellStart"/>
      <w:r>
        <w:rPr>
          <w:rStyle w:val="HTMLCode"/>
        </w:rPr>
        <w:t>email_admin_index</w:t>
      </w:r>
      <w:proofErr w:type="spellEnd"/>
      <w:r>
        <w:t xml:space="preserve"> and delete the old one </w:t>
      </w:r>
      <w:proofErr w:type="spellStart"/>
      <w:r>
        <w:rPr>
          <w:rStyle w:val="HTMLCode"/>
        </w:rPr>
        <w:t>email_index</w:t>
      </w:r>
      <w:proofErr w:type="spellEnd"/>
      <w:r>
        <w:t xml:space="preserve"> and update our login code with the new index name.</w:t>
      </w:r>
    </w:p>
    <w:p w14:paraId="282D7786" w14:textId="77777777" w:rsidR="00487195" w:rsidRDefault="00487195" w:rsidP="00487195">
      <w:pPr>
        <w:pStyle w:val="NormalWeb"/>
      </w:pPr>
      <w:r>
        <w:t>Instead of using the SDK (as you already created an index before with the AWS-SDK), you are going to do this via the console. It is very easy.</w:t>
      </w:r>
    </w:p>
    <w:p w14:paraId="734F1489" w14:textId="77777777" w:rsidR="00487195" w:rsidRDefault="00487195" w:rsidP="00487195">
      <w:pPr>
        <w:numPr>
          <w:ilvl w:val="0"/>
          <w:numId w:val="108"/>
        </w:numPr>
        <w:spacing w:before="100" w:beforeAutospacing="1" w:after="100" w:afterAutospacing="1"/>
      </w:pPr>
      <w:r>
        <w:t xml:space="preserve">Choose </w:t>
      </w:r>
      <w:r>
        <w:rPr>
          <w:rStyle w:val="Strong"/>
        </w:rPr>
        <w:t>Services</w:t>
      </w:r>
      <w:r>
        <w:t xml:space="preserve"> and search for </w:t>
      </w:r>
      <w:r>
        <w:rPr>
          <w:rStyle w:val="Strong"/>
        </w:rPr>
        <w:t>DynamoDB</w:t>
      </w:r>
      <w:r>
        <w:t>.</w:t>
      </w:r>
    </w:p>
    <w:p w14:paraId="3BD3C933" w14:textId="77777777" w:rsidR="00487195" w:rsidRDefault="00487195" w:rsidP="00487195">
      <w:pPr>
        <w:numPr>
          <w:ilvl w:val="0"/>
          <w:numId w:val="108"/>
        </w:numPr>
        <w:spacing w:before="100" w:beforeAutospacing="1" w:after="100" w:afterAutospacing="1"/>
      </w:pPr>
      <w:r>
        <w:t xml:space="preserve">Choose </w:t>
      </w:r>
      <w:r>
        <w:rPr>
          <w:rStyle w:val="Strong"/>
        </w:rPr>
        <w:t>Tables</w:t>
      </w:r>
      <w:r>
        <w:t xml:space="preserve"> and choose </w:t>
      </w:r>
      <w:r>
        <w:rPr>
          <w:rStyle w:val="Strong"/>
        </w:rPr>
        <w:t>users</w:t>
      </w:r>
      <w:r>
        <w:t>.</w:t>
      </w:r>
    </w:p>
    <w:p w14:paraId="46DA8610" w14:textId="77777777" w:rsidR="00487195" w:rsidRDefault="00487195" w:rsidP="00487195">
      <w:pPr>
        <w:numPr>
          <w:ilvl w:val="0"/>
          <w:numId w:val="108"/>
        </w:numPr>
        <w:spacing w:before="100" w:beforeAutospacing="1" w:after="100" w:afterAutospacing="1"/>
      </w:pPr>
      <w:r>
        <w:t xml:space="preserve">Choose </w:t>
      </w:r>
      <w:r>
        <w:rPr>
          <w:rStyle w:val="Strong"/>
        </w:rPr>
        <w:t>Indexes</w:t>
      </w:r>
      <w:r>
        <w:t>.</w:t>
      </w:r>
    </w:p>
    <w:p w14:paraId="4855FA2A" w14:textId="77777777" w:rsidR="00487195" w:rsidRDefault="00487195" w:rsidP="00487195">
      <w:pPr>
        <w:numPr>
          <w:ilvl w:val="0"/>
          <w:numId w:val="108"/>
        </w:numPr>
        <w:spacing w:before="100" w:beforeAutospacing="1" w:after="100" w:afterAutospacing="1"/>
      </w:pPr>
      <w:r>
        <w:t xml:space="preserve">Choose </w:t>
      </w:r>
      <w:r>
        <w:rPr>
          <w:rStyle w:val="Strong"/>
        </w:rPr>
        <w:t>Create index</w:t>
      </w:r>
      <w:r>
        <w:t>.</w:t>
      </w:r>
    </w:p>
    <w:p w14:paraId="256AFBBF" w14:textId="06C83B2A" w:rsidR="00487195" w:rsidRDefault="00487195" w:rsidP="00487195">
      <w:pPr>
        <w:pStyle w:val="NormalWeb"/>
      </w:pPr>
      <w:r>
        <w:fldChar w:fldCharType="begin"/>
      </w:r>
      <w:r>
        <w:instrText xml:space="preserve"> INCLUDEPICTURE "https://courses.edx.org/asset-v1:AWS+OTP-AWS-D6+2T2019+type@asset+block@Screen%20Shot%202019-05-27%20at%202.13.12%20PM.png" \* MERGEFORMATINET </w:instrText>
      </w:r>
      <w:r>
        <w:fldChar w:fldCharType="separate"/>
      </w:r>
      <w:r>
        <w:rPr>
          <w:noProof/>
        </w:rPr>
        <mc:AlternateContent>
          <mc:Choice Requires="wps">
            <w:drawing>
              <wp:inline distT="0" distB="0" distL="0" distR="0" wp14:anchorId="6E99B272" wp14:editId="79853827">
                <wp:extent cx="304800" cy="304800"/>
                <wp:effectExtent l="0" t="0" r="0" b="0"/>
                <wp:docPr id="22" name="Rectangle 22" descr="Screen Shot 2019-05-27 at 2.13.12 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447A3" id="Rectangle 22" o:spid="_x0000_s1026" alt="Screen Shot 2019-05-27 at 2.13.12 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Ae4WVXCwIAAPMDAAAO&#13;&#10;AAAAAAAAAAAAAAAAAC4CAABkcnMvZTJvRG9jLnhtbFBLAQItABQABgAIAAAAIQD9WirP2gAAAAgB&#13;&#10;AAAPAAAAAAAAAAAAAAAAAGUEAABkcnMvZG93bnJldi54bWxQSwUGAAAAAAQABADzAAAAbAUAAAAA&#13;&#10;" filled="f" stroked="f">
                <o:lock v:ext="edit" aspectratio="t"/>
                <w10:anchorlock/>
              </v:rect>
            </w:pict>
          </mc:Fallback>
        </mc:AlternateContent>
      </w:r>
      <w:r>
        <w:fldChar w:fldCharType="end"/>
      </w:r>
    </w:p>
    <w:p w14:paraId="144883BD" w14:textId="77777777" w:rsidR="00487195" w:rsidRDefault="00487195" w:rsidP="00487195">
      <w:pPr>
        <w:numPr>
          <w:ilvl w:val="0"/>
          <w:numId w:val="109"/>
        </w:numPr>
        <w:spacing w:before="100" w:beforeAutospacing="1" w:after="100" w:afterAutospacing="1"/>
      </w:pPr>
      <w:r>
        <w:t xml:space="preserve">Make sure to type </w:t>
      </w:r>
      <w:r>
        <w:rPr>
          <w:rStyle w:val="Strong"/>
        </w:rPr>
        <w:t>admin</w:t>
      </w:r>
      <w:r>
        <w:t xml:space="preserve"> and choose </w:t>
      </w:r>
      <w:r>
        <w:rPr>
          <w:rStyle w:val="Strong"/>
        </w:rPr>
        <w:t>Add</w:t>
      </w:r>
      <w:r>
        <w:t xml:space="preserve"> and type </w:t>
      </w:r>
      <w:r>
        <w:rPr>
          <w:rStyle w:val="Strong"/>
        </w:rPr>
        <w:t>password</w:t>
      </w:r>
      <w:r>
        <w:t xml:space="preserve"> and choose </w:t>
      </w:r>
      <w:r>
        <w:rPr>
          <w:rStyle w:val="Strong"/>
        </w:rPr>
        <w:t>Add</w:t>
      </w:r>
      <w:r>
        <w:t>.</w:t>
      </w:r>
    </w:p>
    <w:p w14:paraId="3CF2A9B9" w14:textId="77777777" w:rsidR="00487195" w:rsidRDefault="00487195" w:rsidP="00487195">
      <w:pPr>
        <w:numPr>
          <w:ilvl w:val="0"/>
          <w:numId w:val="109"/>
        </w:numPr>
        <w:spacing w:before="100" w:beforeAutospacing="1" w:after="100" w:afterAutospacing="1"/>
      </w:pPr>
      <w:r>
        <w:t xml:space="preserve">Make sure you have </w:t>
      </w:r>
      <w:proofErr w:type="spellStart"/>
      <w:r>
        <w:rPr>
          <w:rStyle w:val="HTMLCode"/>
          <w:rFonts w:eastAsiaTheme="minorHAnsi"/>
        </w:rPr>
        <w:t>email_admin_index</w:t>
      </w:r>
      <w:proofErr w:type="spellEnd"/>
      <w:r>
        <w:t xml:space="preserve"> (all underscores)</w:t>
      </w:r>
    </w:p>
    <w:p w14:paraId="446603A9" w14:textId="77777777" w:rsidR="00487195" w:rsidRDefault="00487195" w:rsidP="00487195">
      <w:pPr>
        <w:numPr>
          <w:ilvl w:val="0"/>
          <w:numId w:val="109"/>
        </w:numPr>
        <w:spacing w:before="100" w:beforeAutospacing="1" w:after="100" w:afterAutospacing="1"/>
      </w:pPr>
      <w:r>
        <w:t xml:space="preserve">Choose </w:t>
      </w:r>
      <w:r>
        <w:rPr>
          <w:rStyle w:val="Strong"/>
        </w:rPr>
        <w:t>Create index</w:t>
      </w:r>
      <w:r>
        <w:t>.</w:t>
      </w:r>
    </w:p>
    <w:p w14:paraId="18A741FD" w14:textId="77777777" w:rsidR="00487195" w:rsidRDefault="00487195" w:rsidP="00487195">
      <w:pPr>
        <w:pStyle w:val="NormalWeb"/>
      </w:pPr>
      <w:r>
        <w:t>You should wait until the index is built before deleting the old one.</w:t>
      </w:r>
    </w:p>
    <w:p w14:paraId="639B4759" w14:textId="77777777" w:rsidR="00487195" w:rsidRDefault="00487195" w:rsidP="00487195">
      <w:pPr>
        <w:pStyle w:val="NormalWeb"/>
      </w:pPr>
      <w:r>
        <w:t xml:space="preserve">It can take up to </w:t>
      </w:r>
      <w:r>
        <w:rPr>
          <w:rStyle w:val="Strong"/>
        </w:rPr>
        <w:t>5 minutes</w:t>
      </w:r>
      <w:r>
        <w:t xml:space="preserve">. (Press refresh in the console). Don not start the next step </w:t>
      </w:r>
      <w:r>
        <w:rPr>
          <w:u w:val="single"/>
        </w:rPr>
        <w:t>until</w:t>
      </w:r>
      <w:r>
        <w:t xml:space="preserve"> this index shows </w:t>
      </w:r>
      <w:r>
        <w:rPr>
          <w:rStyle w:val="HTMLCode"/>
        </w:rPr>
        <w:t>ACTIVE</w:t>
      </w:r>
      <w:r>
        <w:t>.</w:t>
      </w:r>
    </w:p>
    <w:p w14:paraId="570D0343" w14:textId="77777777" w:rsidR="00487195" w:rsidRDefault="00487195" w:rsidP="00487195">
      <w:pPr>
        <w:pStyle w:val="NormalWeb"/>
      </w:pPr>
      <w:r>
        <w:rPr>
          <w:rStyle w:val="Strong"/>
        </w:rPr>
        <w:t>Now it's time to write some code that creates a new user called Mary.</w:t>
      </w:r>
      <w:r>
        <w:t xml:space="preserve"> </w:t>
      </w:r>
    </w:p>
    <w:p w14:paraId="29430AB1" w14:textId="77777777" w:rsidR="00487195" w:rsidRDefault="00487195" w:rsidP="00487195">
      <w:pPr>
        <w:pStyle w:val="NormalWeb"/>
        <w:numPr>
          <w:ilvl w:val="0"/>
          <w:numId w:val="110"/>
        </w:numPr>
      </w:pPr>
      <w:r>
        <w:t xml:space="preserve">Open up the </w:t>
      </w:r>
      <w:r>
        <w:rPr>
          <w:rStyle w:val="HTMLCode"/>
        </w:rPr>
        <w:t>create_mary_admin.js</w:t>
      </w:r>
      <w:r>
        <w:t xml:space="preserve"> file inside the </w:t>
      </w:r>
      <w:r>
        <w:rPr>
          <w:rStyle w:val="HTMLCode"/>
        </w:rPr>
        <w:t>lab7</w:t>
      </w:r>
      <w:r>
        <w:t xml:space="preserve"> folder by double clicking on it.</w:t>
      </w:r>
    </w:p>
    <w:p w14:paraId="0BFDEA9E" w14:textId="77777777" w:rsidR="00487195" w:rsidRDefault="00487195" w:rsidP="00487195">
      <w:pPr>
        <w:pStyle w:val="NormalWeb"/>
        <w:numPr>
          <w:ilvl w:val="0"/>
          <w:numId w:val="110"/>
        </w:numPr>
      </w:pPr>
      <w:r>
        <w:t>Have the SDK docs open (as above) to help you</w:t>
      </w:r>
    </w:p>
    <w:p w14:paraId="271E595C" w14:textId="77777777" w:rsidR="00487195" w:rsidRDefault="00487195" w:rsidP="00487195">
      <w:pPr>
        <w:numPr>
          <w:ilvl w:val="1"/>
          <w:numId w:val="110"/>
        </w:numPr>
        <w:spacing w:before="100" w:beforeAutospacing="1" w:after="100" w:afterAutospacing="1"/>
      </w:pPr>
      <w:r>
        <w:t xml:space="preserve">Replace the </w:t>
      </w:r>
      <w:r>
        <w:rPr>
          <w:rStyle w:val="HTMLCode"/>
          <w:rFonts w:eastAsiaTheme="minorHAnsi"/>
        </w:rPr>
        <w:t>&lt;FMI&gt;</w:t>
      </w:r>
      <w:r>
        <w:t xml:space="preserve"> sections of the code in that file, so that the code creates a new user in the user table </w:t>
      </w:r>
      <w:proofErr w:type="spellStart"/>
      <w:r>
        <w:rPr>
          <w:rStyle w:val="HTMLCode"/>
          <w:rFonts w:eastAsiaTheme="minorHAnsi"/>
        </w:rPr>
        <w:t>mary</w:t>
      </w:r>
      <w:proofErr w:type="spellEnd"/>
      <w:r>
        <w:t xml:space="preserve">, along with an </w:t>
      </w:r>
      <w:r>
        <w:rPr>
          <w:rStyle w:val="HTMLCode"/>
          <w:rFonts w:eastAsiaTheme="minorHAnsi"/>
        </w:rPr>
        <w:t>admin</w:t>
      </w:r>
      <w:r>
        <w:t xml:space="preserve"> Boolean attribute set to </w:t>
      </w:r>
      <w:r>
        <w:rPr>
          <w:rStyle w:val="HTMLCode"/>
          <w:rFonts w:eastAsiaTheme="minorHAnsi"/>
        </w:rPr>
        <w:t>true</w:t>
      </w:r>
      <w:r>
        <w:t>.</w:t>
      </w:r>
    </w:p>
    <w:p w14:paraId="5256ED78" w14:textId="77777777" w:rsidR="00487195" w:rsidRDefault="00487195" w:rsidP="00487195">
      <w:pPr>
        <w:numPr>
          <w:ilvl w:val="1"/>
          <w:numId w:val="110"/>
        </w:numPr>
        <w:spacing w:before="100" w:beforeAutospacing="1" w:after="100" w:afterAutospacing="1"/>
      </w:pPr>
      <w:r>
        <w:t xml:space="preserve">Her email is </w:t>
      </w:r>
      <w:r>
        <w:rPr>
          <w:rStyle w:val="HTMLCode"/>
          <w:rFonts w:eastAsiaTheme="minorHAnsi"/>
        </w:rPr>
        <w:t>mary@dragoncardgame001.com</w:t>
      </w:r>
      <w:r>
        <w:t xml:space="preserve"> and </w:t>
      </w:r>
      <w:r>
        <w:rPr>
          <w:rStyle w:val="HTMLCode"/>
          <w:rFonts w:eastAsiaTheme="minorHAnsi"/>
        </w:rPr>
        <w:t>pear</w:t>
      </w:r>
      <w:r>
        <w:t xml:space="preserve"> for password, and her username is </w:t>
      </w:r>
      <w:r>
        <w:rPr>
          <w:rStyle w:val="HTMLCode"/>
          <w:rFonts w:eastAsiaTheme="minorHAnsi"/>
        </w:rPr>
        <w:t>mary001</w:t>
      </w:r>
      <w:r>
        <w:t xml:space="preserve"> with her name as lowercase </w:t>
      </w:r>
      <w:proofErr w:type="spellStart"/>
      <w:r>
        <w:rPr>
          <w:rStyle w:val="HTMLCode"/>
          <w:rFonts w:eastAsiaTheme="minorHAnsi"/>
        </w:rPr>
        <w:t>mary</w:t>
      </w:r>
      <w:proofErr w:type="spellEnd"/>
      <w:r>
        <w:t>.</w:t>
      </w:r>
    </w:p>
    <w:p w14:paraId="6BE106A2" w14:textId="77777777" w:rsidR="00487195" w:rsidRDefault="00487195" w:rsidP="00487195">
      <w:pPr>
        <w:pStyle w:val="NormalWeb"/>
        <w:numPr>
          <w:ilvl w:val="0"/>
          <w:numId w:val="110"/>
        </w:numPr>
      </w:pPr>
      <w:r>
        <w:t>Save the file.</w:t>
      </w:r>
    </w:p>
    <w:p w14:paraId="32C8603A" w14:textId="77777777" w:rsidR="00487195" w:rsidRDefault="00487195" w:rsidP="00487195">
      <w:pPr>
        <w:pStyle w:val="NormalWeb"/>
        <w:numPr>
          <w:ilvl w:val="0"/>
          <w:numId w:val="110"/>
        </w:numPr>
      </w:pPr>
      <w:r>
        <w:t>Go to the terminal and run your file using the respective run command below</w:t>
      </w:r>
    </w:p>
    <w:p w14:paraId="4C204FC9" w14:textId="77777777" w:rsidR="00487195" w:rsidRDefault="00487195" w:rsidP="00487195">
      <w:pPr>
        <w:pStyle w:val="HTMLPreformatted"/>
        <w:ind w:left="720"/>
      </w:pPr>
      <w:r>
        <w:rPr>
          <w:rStyle w:val="cm-builtin"/>
        </w:rPr>
        <w:lastRenderedPageBreak/>
        <w:t>node</w:t>
      </w:r>
      <w:r>
        <w:t xml:space="preserve"> create_mary_admin.js</w:t>
      </w:r>
    </w:p>
    <w:p w14:paraId="0EA1AD23" w14:textId="77777777" w:rsidR="00487195" w:rsidRDefault="00487195" w:rsidP="00487195">
      <w:pPr>
        <w:pStyle w:val="NormalWeb"/>
      </w:pPr>
      <w:r>
        <w:rPr>
          <w:rStyle w:val="Strong"/>
        </w:rPr>
        <w:t>IF YOU GET STUCK, OR IT IS NOT WORKING, SIMPLY COPY THE CODE SITTING IN THE RESPECTIVE SOLUTION FOLDER</w:t>
      </w:r>
      <w:r>
        <w:t>.</w:t>
      </w:r>
    </w:p>
    <w:p w14:paraId="6B7BC665" w14:textId="77777777" w:rsidR="00487195" w:rsidRDefault="00487195" w:rsidP="00487195">
      <w:pPr>
        <w:pStyle w:val="Heading2"/>
      </w:pPr>
      <w:bookmarkStart w:id="99" w:name="header-n936"/>
      <w:bookmarkEnd w:id="99"/>
      <w:r>
        <w:t>Confirm that your code worked.</w:t>
      </w:r>
    </w:p>
    <w:p w14:paraId="0676F0C1" w14:textId="77777777" w:rsidR="00487195" w:rsidRDefault="00487195" w:rsidP="00487195">
      <w:pPr>
        <w:pStyle w:val="NormalWeb"/>
      </w:pPr>
      <w:r>
        <w:t>You should see something like this in the console.</w:t>
      </w:r>
    </w:p>
    <w:p w14:paraId="1BFECA7F"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ConsumedCapacity</w:t>
      </w:r>
      <w:proofErr w:type="spellEnd"/>
      <w:proofErr w:type="gramEnd"/>
      <w:r>
        <w:t xml:space="preserve">: { </w:t>
      </w:r>
      <w:proofErr w:type="spellStart"/>
      <w:r>
        <w:rPr>
          <w:rStyle w:val="cm-property"/>
        </w:rPr>
        <w:t>TableName</w:t>
      </w:r>
      <w:proofErr w:type="spellEnd"/>
      <w:r>
        <w:t xml:space="preserve">: </w:t>
      </w:r>
      <w:r>
        <w:rPr>
          <w:rStyle w:val="cm-string"/>
        </w:rPr>
        <w:t>'users'</w:t>
      </w:r>
      <w:r>
        <w:t xml:space="preserve">, </w:t>
      </w:r>
      <w:proofErr w:type="spellStart"/>
      <w:r>
        <w:rPr>
          <w:rStyle w:val="cm-property"/>
        </w:rPr>
        <w:t>CapacityUnits</w:t>
      </w:r>
      <w:proofErr w:type="spellEnd"/>
      <w:r>
        <w:t xml:space="preserve">: </w:t>
      </w:r>
      <w:r>
        <w:rPr>
          <w:rStyle w:val="cm-number"/>
        </w:rPr>
        <w:t>3</w:t>
      </w:r>
      <w:r>
        <w:t xml:space="preserve"> } }</w:t>
      </w:r>
    </w:p>
    <w:p w14:paraId="18AB2E53" w14:textId="77777777" w:rsidR="00487195" w:rsidRDefault="00487195" w:rsidP="00487195">
      <w:pPr>
        <w:numPr>
          <w:ilvl w:val="0"/>
          <w:numId w:val="111"/>
        </w:numPr>
        <w:spacing w:before="100" w:beforeAutospacing="1" w:after="100" w:afterAutospacing="1"/>
      </w:pPr>
      <w:r>
        <w:t xml:space="preserve">If you go back to </w:t>
      </w:r>
      <w:r>
        <w:rPr>
          <w:rStyle w:val="Strong"/>
        </w:rPr>
        <w:t>DynamoDB</w:t>
      </w:r>
      <w:r>
        <w:t xml:space="preserve"> and choose the </w:t>
      </w:r>
      <w:r>
        <w:rPr>
          <w:rStyle w:val="Strong"/>
        </w:rPr>
        <w:t>users</w:t>
      </w:r>
      <w:r>
        <w:t xml:space="preserve"> table.</w:t>
      </w:r>
    </w:p>
    <w:p w14:paraId="7A1CE4DD" w14:textId="77777777" w:rsidR="00487195" w:rsidRDefault="00487195" w:rsidP="00487195">
      <w:pPr>
        <w:numPr>
          <w:ilvl w:val="0"/>
          <w:numId w:val="111"/>
        </w:numPr>
        <w:spacing w:before="100" w:beforeAutospacing="1" w:after="100" w:afterAutospacing="1"/>
      </w:pPr>
      <w:r>
        <w:t xml:space="preserve">Choose </w:t>
      </w:r>
      <w:r>
        <w:rPr>
          <w:rStyle w:val="Strong"/>
        </w:rPr>
        <w:t>Items</w:t>
      </w:r>
      <w:r>
        <w:t>.</w:t>
      </w:r>
    </w:p>
    <w:p w14:paraId="4184F3C3" w14:textId="77777777" w:rsidR="00487195" w:rsidRDefault="00487195" w:rsidP="00487195">
      <w:pPr>
        <w:numPr>
          <w:ilvl w:val="0"/>
          <w:numId w:val="111"/>
        </w:numPr>
        <w:spacing w:before="100" w:beforeAutospacing="1" w:after="100" w:afterAutospacing="1"/>
      </w:pPr>
      <w:r>
        <w:t xml:space="preserve">You will see under </w:t>
      </w:r>
      <w:proofErr w:type="spellStart"/>
      <w:r>
        <w:rPr>
          <w:rStyle w:val="Strong"/>
        </w:rPr>
        <w:t>user_name</w:t>
      </w:r>
      <w:proofErr w:type="spellEnd"/>
      <w:r>
        <w:t xml:space="preserve"> that </w:t>
      </w:r>
      <w:r>
        <w:rPr>
          <w:rStyle w:val="Strong"/>
        </w:rPr>
        <w:t>mary001</w:t>
      </w:r>
      <w:r>
        <w:t xml:space="preserve"> was created.</w:t>
      </w:r>
    </w:p>
    <w:p w14:paraId="248854E3" w14:textId="77777777" w:rsidR="00487195" w:rsidRDefault="00487195" w:rsidP="00487195">
      <w:pPr>
        <w:numPr>
          <w:ilvl w:val="0"/>
          <w:numId w:val="111"/>
        </w:numPr>
        <w:spacing w:before="100" w:beforeAutospacing="1" w:after="100" w:afterAutospacing="1"/>
      </w:pPr>
      <w:r>
        <w:t xml:space="preserve">If you choose </w:t>
      </w:r>
      <w:r>
        <w:rPr>
          <w:rStyle w:val="Strong"/>
        </w:rPr>
        <w:t>mary001</w:t>
      </w:r>
      <w:r>
        <w:t xml:space="preserve"> you will see the </w:t>
      </w:r>
      <w:proofErr w:type="gramStart"/>
      <w:r>
        <w:t>options</w:t>
      </w:r>
      <w:proofErr w:type="gramEnd"/>
      <w:r>
        <w:t xml:space="preserve"> we chose before.</w:t>
      </w:r>
    </w:p>
    <w:p w14:paraId="1D2D4229" w14:textId="55BF52BF" w:rsidR="00487195" w:rsidRDefault="00487195" w:rsidP="00487195">
      <w:pPr>
        <w:pStyle w:val="NormalWeb"/>
      </w:pPr>
      <w:r>
        <w:fldChar w:fldCharType="begin"/>
      </w:r>
      <w:r>
        <w:instrText xml:space="preserve"> INCLUDEPICTURE "https://courses.edx.org/asset-v1:AWS+OTP-AWS-D6+2T2019+type@asset+block@1559078255644.png" \* MERGEFORMATINET </w:instrText>
      </w:r>
      <w:r>
        <w:fldChar w:fldCharType="separate"/>
      </w:r>
      <w:r>
        <w:rPr>
          <w:noProof/>
        </w:rPr>
        <w:drawing>
          <wp:inline distT="0" distB="0" distL="0" distR="0" wp14:anchorId="195FC11E" wp14:editId="7F9A1908">
            <wp:extent cx="5727700" cy="2118995"/>
            <wp:effectExtent l="0" t="0" r="0" b="1905"/>
            <wp:docPr id="21" name="Picture 21" descr="155907825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5590782556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118995"/>
                    </a:xfrm>
                    <a:prstGeom prst="rect">
                      <a:avLst/>
                    </a:prstGeom>
                    <a:noFill/>
                    <a:ln>
                      <a:noFill/>
                    </a:ln>
                  </pic:spPr>
                </pic:pic>
              </a:graphicData>
            </a:graphic>
          </wp:inline>
        </w:drawing>
      </w:r>
      <w:r>
        <w:fldChar w:fldCharType="end"/>
      </w:r>
    </w:p>
    <w:p w14:paraId="6C4FF37C" w14:textId="77777777" w:rsidR="00487195" w:rsidRDefault="00487195" w:rsidP="00487195">
      <w:pPr>
        <w:pStyle w:val="Heading6"/>
      </w:pPr>
      <w:bookmarkStart w:id="100" w:name="header-n949"/>
      <w:bookmarkEnd w:id="100"/>
      <w:r>
        <w:t>Notes (real world gotcha):</w:t>
      </w:r>
    </w:p>
    <w:p w14:paraId="523CDF05" w14:textId="77777777" w:rsidR="00487195" w:rsidRDefault="00487195" w:rsidP="00487195">
      <w:pPr>
        <w:pStyle w:val="NormalWeb"/>
      </w:pPr>
      <w:r>
        <w:t xml:space="preserve">Every time you run a script like this using </w:t>
      </w:r>
      <w:proofErr w:type="spellStart"/>
      <w:r>
        <w:t>putItem</w:t>
      </w:r>
      <w:proofErr w:type="spellEnd"/>
      <w:r>
        <w:t xml:space="preserve"> it will overwrite the old item completely. Meaning it will add the specified attributes and remove any attributes not specified. If later on, you decide to add more admin users remember to use </w:t>
      </w:r>
      <w:proofErr w:type="spellStart"/>
      <w:r>
        <w:t>updateItem</w:t>
      </w:r>
      <w:proofErr w:type="spellEnd"/>
      <w:r>
        <w:t xml:space="preserve"> (see later) not </w:t>
      </w:r>
      <w:proofErr w:type="spellStart"/>
      <w:r>
        <w:t>putItem</w:t>
      </w:r>
      <w:proofErr w:type="spellEnd"/>
      <w:r>
        <w:t>, otherwise, allowing Dave to be an admin user would overwrite his password!</w:t>
      </w:r>
    </w:p>
    <w:p w14:paraId="0444B024" w14:textId="77777777" w:rsidR="00487195" w:rsidRDefault="00487195" w:rsidP="00487195">
      <w:pPr>
        <w:pStyle w:val="Heading2"/>
      </w:pPr>
      <w:bookmarkStart w:id="101" w:name="header-n951"/>
      <w:bookmarkEnd w:id="101"/>
      <w:r>
        <w:t>Step 2: Create a specialized session for admins</w:t>
      </w:r>
    </w:p>
    <w:p w14:paraId="5A260914" w14:textId="77777777" w:rsidR="00487195" w:rsidRDefault="00487195" w:rsidP="00487195">
      <w:pPr>
        <w:pStyle w:val="NormalWeb"/>
      </w:pPr>
      <w:r>
        <w:t xml:space="preserve">When Mary logs in we should add an attribute to the </w:t>
      </w:r>
      <w:r>
        <w:rPr>
          <w:rStyle w:val="HTMLCode"/>
        </w:rPr>
        <w:t>sessions</w:t>
      </w:r>
      <w:r>
        <w:t xml:space="preserve"> table differentiating her from other active sessions. This will make it easier for the front end and any backend edit functionality to know when to display and allow the editing of items.</w:t>
      </w:r>
    </w:p>
    <w:p w14:paraId="0037205B" w14:textId="77777777" w:rsidR="00487195" w:rsidRDefault="00487195" w:rsidP="00487195">
      <w:pPr>
        <w:pStyle w:val="NormalWeb"/>
      </w:pPr>
      <w:r>
        <w:rPr>
          <w:rStyle w:val="Strong"/>
        </w:rPr>
        <w:t xml:space="preserve">Time to write some code that modifies our login function </w:t>
      </w:r>
      <w:proofErr w:type="spellStart"/>
      <w:r>
        <w:rPr>
          <w:rStyle w:val="HTMLCode"/>
          <w:b/>
          <w:bCs/>
        </w:rPr>
        <w:t>LoginEdXDragonGame</w:t>
      </w:r>
      <w:proofErr w:type="spellEnd"/>
      <w:r>
        <w:rPr>
          <w:rStyle w:val="Strong"/>
        </w:rPr>
        <w:t xml:space="preserve"> to add an admin flag to a session if they are actual administrators logging in (I.e. if it's Mary).</w:t>
      </w:r>
    </w:p>
    <w:p w14:paraId="5DE0FF99" w14:textId="77777777" w:rsidR="00487195" w:rsidRDefault="00487195" w:rsidP="00487195">
      <w:pPr>
        <w:pStyle w:val="NormalWeb"/>
        <w:numPr>
          <w:ilvl w:val="0"/>
          <w:numId w:val="112"/>
        </w:numPr>
      </w:pPr>
      <w:r>
        <w:t xml:space="preserve">Open up the </w:t>
      </w:r>
      <w:r>
        <w:rPr>
          <w:rStyle w:val="HTMLCode"/>
        </w:rPr>
        <w:t>updated_login.js</w:t>
      </w:r>
      <w:r>
        <w:t xml:space="preserve"> file inside the </w:t>
      </w:r>
      <w:r>
        <w:rPr>
          <w:rStyle w:val="HTMLCode"/>
        </w:rPr>
        <w:t>lab7</w:t>
      </w:r>
      <w:r>
        <w:t xml:space="preserve"> folder by double clicking on it.</w:t>
      </w:r>
    </w:p>
    <w:p w14:paraId="1BBA87CC" w14:textId="77777777" w:rsidR="00487195" w:rsidRDefault="00487195" w:rsidP="00487195">
      <w:pPr>
        <w:pStyle w:val="NormalWeb"/>
        <w:numPr>
          <w:ilvl w:val="0"/>
          <w:numId w:val="112"/>
        </w:numPr>
      </w:pPr>
      <w:r>
        <w:t>Have the SDK docs open (as above) to help you</w:t>
      </w:r>
    </w:p>
    <w:p w14:paraId="5DF85E98" w14:textId="77777777" w:rsidR="00487195" w:rsidRDefault="00487195" w:rsidP="00487195">
      <w:pPr>
        <w:numPr>
          <w:ilvl w:val="1"/>
          <w:numId w:val="112"/>
        </w:numPr>
        <w:spacing w:before="100" w:beforeAutospacing="1" w:after="100" w:afterAutospacing="1"/>
      </w:pPr>
      <w:r>
        <w:t xml:space="preserve">Replace the </w:t>
      </w:r>
      <w:r>
        <w:rPr>
          <w:rStyle w:val="HTMLCode"/>
          <w:rFonts w:eastAsiaTheme="minorHAnsi"/>
        </w:rPr>
        <w:t>&lt;FMI&gt;</w:t>
      </w:r>
      <w:r>
        <w:t xml:space="preserve"> sections of the code in that file, so that the code creates an </w:t>
      </w:r>
      <w:r>
        <w:rPr>
          <w:rStyle w:val="HTMLCode"/>
          <w:rFonts w:eastAsiaTheme="minorHAnsi"/>
        </w:rPr>
        <w:t>admin</w:t>
      </w:r>
      <w:r>
        <w:t xml:space="preserve"> attribute on the session item created when an admin user logs in. </w:t>
      </w:r>
    </w:p>
    <w:p w14:paraId="1C51E3FC" w14:textId="77777777" w:rsidR="00487195" w:rsidRDefault="00487195" w:rsidP="00487195">
      <w:pPr>
        <w:numPr>
          <w:ilvl w:val="1"/>
          <w:numId w:val="112"/>
        </w:numPr>
        <w:spacing w:before="100" w:beforeAutospacing="1" w:after="100" w:afterAutospacing="1"/>
      </w:pPr>
      <w:r>
        <w:lastRenderedPageBreak/>
        <w:t xml:space="preserve">Remember to update the code to point to the new index you just created </w:t>
      </w:r>
      <w:proofErr w:type="spellStart"/>
      <w:r>
        <w:rPr>
          <w:rStyle w:val="HTMLCode"/>
          <w:rFonts w:eastAsiaTheme="minorHAnsi"/>
        </w:rPr>
        <w:t>email_admin_index</w:t>
      </w:r>
      <w:proofErr w:type="spellEnd"/>
      <w:r>
        <w:t>, otherwise the admin flag will not be returned and picked up by the code in order to write the session as an admin session.</w:t>
      </w:r>
    </w:p>
    <w:p w14:paraId="0CA3EA34" w14:textId="77777777" w:rsidR="00487195" w:rsidRDefault="00487195" w:rsidP="00487195">
      <w:pPr>
        <w:pStyle w:val="NormalWeb"/>
        <w:numPr>
          <w:ilvl w:val="0"/>
          <w:numId w:val="112"/>
        </w:numPr>
      </w:pPr>
      <w:r>
        <w:t>Save the file.</w:t>
      </w:r>
    </w:p>
    <w:p w14:paraId="075C9473" w14:textId="77777777" w:rsidR="00487195" w:rsidRDefault="00487195" w:rsidP="00487195">
      <w:pPr>
        <w:pStyle w:val="NormalWeb"/>
        <w:numPr>
          <w:ilvl w:val="0"/>
          <w:numId w:val="112"/>
        </w:numPr>
      </w:pPr>
      <w:r>
        <w:t xml:space="preserve">Go to the terminal and run your file using the respective run command below, </w:t>
      </w:r>
      <w:proofErr w:type="spellStart"/>
      <w:r>
        <w:t>i.e</w:t>
      </w:r>
      <w:proofErr w:type="spellEnd"/>
      <w:r>
        <w:t xml:space="preserve"> testing logging in with </w:t>
      </w:r>
      <w:proofErr w:type="spellStart"/>
      <w:r>
        <w:rPr>
          <w:rStyle w:val="HTMLCode"/>
        </w:rPr>
        <w:t>mary</w:t>
      </w:r>
      <w:proofErr w:type="spellEnd"/>
    </w:p>
    <w:p w14:paraId="05B7C52A" w14:textId="77777777" w:rsidR="00487195" w:rsidRDefault="00487195" w:rsidP="00487195">
      <w:pPr>
        <w:pStyle w:val="HTMLPreformatted"/>
        <w:ind w:left="720"/>
      </w:pPr>
      <w:r>
        <w:rPr>
          <w:rStyle w:val="cm-builtin"/>
        </w:rPr>
        <w:t>node</w:t>
      </w:r>
      <w:r>
        <w:t xml:space="preserve"> updated_login.js test mary@dragoncardgame001.com pears</w:t>
      </w:r>
    </w:p>
    <w:p w14:paraId="76139760" w14:textId="77777777" w:rsidR="00487195" w:rsidRDefault="00487195" w:rsidP="00487195">
      <w:pPr>
        <w:pStyle w:val="NormalWeb"/>
      </w:pPr>
      <w:r>
        <w:rPr>
          <w:rStyle w:val="Strong"/>
        </w:rPr>
        <w:t>IF YOU GET STUCK, OR IT IS NOT WORKING, SIMPLY COPY THE CODE SITTING IN THE RESPECTIVE SOLUTION FOLDER</w:t>
      </w:r>
      <w:r>
        <w:t>.</w:t>
      </w:r>
    </w:p>
    <w:p w14:paraId="68A323C6" w14:textId="77777777" w:rsidR="00487195" w:rsidRDefault="00487195" w:rsidP="00487195">
      <w:pPr>
        <w:pStyle w:val="Heading2"/>
      </w:pPr>
      <w:bookmarkStart w:id="102" w:name="header-n970"/>
      <w:bookmarkEnd w:id="102"/>
      <w:r>
        <w:t>Confirm that your code worked.</w:t>
      </w:r>
    </w:p>
    <w:p w14:paraId="55A06454" w14:textId="77777777" w:rsidR="00487195" w:rsidRDefault="00487195" w:rsidP="00487195">
      <w:pPr>
        <w:pStyle w:val="NormalWeb"/>
      </w:pPr>
      <w:r>
        <w:t xml:space="preserve">You should see something like this in the console. (note </w:t>
      </w:r>
      <w:proofErr w:type="spellStart"/>
      <w:r>
        <w:t>the</w:t>
      </w:r>
      <w:r>
        <w:rPr>
          <w:rStyle w:val="HTMLCode"/>
        </w:rPr>
        <w:t>admin_boo</w:t>
      </w:r>
      <w:proofErr w:type="spellEnd"/>
      <w:r>
        <w:t xml:space="preserve"> key being returned)</w:t>
      </w:r>
    </w:p>
    <w:p w14:paraId="0535DEF5" w14:textId="77777777" w:rsidR="00487195" w:rsidRDefault="00487195" w:rsidP="00487195">
      <w:pPr>
        <w:pStyle w:val="HTMLPreformatted"/>
      </w:pPr>
      <w:r>
        <w:rPr>
          <w:rStyle w:val="cm-variable"/>
          <w:rFonts w:eastAsiaTheme="majorEastAsia"/>
        </w:rPr>
        <w:t>Local</w:t>
      </w:r>
      <w:r>
        <w:t xml:space="preserve"> </w:t>
      </w:r>
      <w:r>
        <w:rPr>
          <w:rStyle w:val="cm-variable"/>
          <w:rFonts w:eastAsiaTheme="majorEastAsia"/>
        </w:rPr>
        <w:t>test</w:t>
      </w:r>
      <w:r>
        <w:t xml:space="preserve"> </w:t>
      </w:r>
      <w:r>
        <w:rPr>
          <w:rStyle w:val="cm-variable"/>
          <w:rFonts w:eastAsiaTheme="majorEastAsia"/>
        </w:rPr>
        <w:t>to</w:t>
      </w:r>
      <w:r>
        <w:t xml:space="preserve"> </w:t>
      </w:r>
      <w:r>
        <w:rPr>
          <w:rStyle w:val="cm-variable"/>
          <w:rFonts w:eastAsiaTheme="majorEastAsia"/>
        </w:rPr>
        <w:t>log</w:t>
      </w:r>
      <w:r>
        <w:t xml:space="preserve"> </w:t>
      </w:r>
      <w:r>
        <w:rPr>
          <w:rStyle w:val="cm-keyword"/>
          <w:rFonts w:eastAsiaTheme="majorEastAsia"/>
        </w:rPr>
        <w:t>in</w:t>
      </w:r>
      <w:r>
        <w:t xml:space="preserve"> </w:t>
      </w:r>
      <w:r>
        <w:rPr>
          <w:rStyle w:val="cm-variable"/>
          <w:rFonts w:eastAsiaTheme="majorEastAsia"/>
        </w:rPr>
        <w:t>a</w:t>
      </w:r>
      <w:r>
        <w:t xml:space="preserve"> </w:t>
      </w:r>
      <w:r>
        <w:rPr>
          <w:rStyle w:val="cm-variable"/>
          <w:rFonts w:eastAsiaTheme="majorEastAsia"/>
        </w:rPr>
        <w:t>user</w:t>
      </w:r>
      <w:r>
        <w:t xml:space="preserve"> </w:t>
      </w:r>
      <w:r>
        <w:rPr>
          <w:rStyle w:val="cm-keyword"/>
          <w:rFonts w:eastAsiaTheme="majorEastAsia"/>
        </w:rPr>
        <w:t>with</w:t>
      </w:r>
      <w:r>
        <w:t xml:space="preserve"> </w:t>
      </w:r>
      <w:r>
        <w:rPr>
          <w:rStyle w:val="cm-variable"/>
          <w:rFonts w:eastAsiaTheme="majorEastAsia"/>
        </w:rPr>
        <w:t>email</w:t>
      </w:r>
      <w:r>
        <w:t xml:space="preserve"> </w:t>
      </w:r>
      <w:r>
        <w:rPr>
          <w:rStyle w:val="cm-variable"/>
          <w:rFonts w:eastAsiaTheme="majorEastAsia"/>
        </w:rPr>
        <w:t>of</w:t>
      </w:r>
      <w:r>
        <w:t xml:space="preserve"> </w:t>
      </w:r>
      <w:r>
        <w:rPr>
          <w:rStyle w:val="cm-variable"/>
          <w:rFonts w:eastAsiaTheme="majorEastAsia"/>
        </w:rPr>
        <w:t>mary</w:t>
      </w:r>
      <w:r>
        <w:rPr>
          <w:rStyle w:val="cm-operator"/>
        </w:rPr>
        <w:t>@</w:t>
      </w:r>
      <w:r>
        <w:rPr>
          <w:rStyle w:val="cm-variable"/>
          <w:rFonts w:eastAsiaTheme="majorEastAsia"/>
        </w:rPr>
        <w:t>dragoncardgame001</w:t>
      </w:r>
      <w:r>
        <w:t>.</w:t>
      </w:r>
      <w:r>
        <w:rPr>
          <w:rStyle w:val="cm-property"/>
        </w:rPr>
        <w:t>com</w:t>
      </w:r>
    </w:p>
    <w:p w14:paraId="7EB71AD1" w14:textId="77777777" w:rsidR="00487195" w:rsidRDefault="00487195" w:rsidP="00487195">
      <w:pPr>
        <w:pStyle w:val="HTMLPreformatted"/>
      </w:pPr>
      <w:r>
        <w:rPr>
          <w:rStyle w:val="cm-variable"/>
          <w:rFonts w:eastAsiaTheme="majorEastAsia"/>
        </w:rPr>
        <w:t>$2b$10$YZQBgIQzfeQeGsOymm1j5</w:t>
      </w:r>
      <w:r>
        <w:t>.</w:t>
      </w:r>
      <w:r>
        <w:rPr>
          <w:rStyle w:val="cm-property"/>
        </w:rPr>
        <w:t>RoKxUlKKgy7Z78</w:t>
      </w:r>
      <w:r>
        <w:rPr>
          <w:rStyle w:val="cm-number"/>
        </w:rPr>
        <w:t>.9</w:t>
      </w:r>
      <w:r>
        <w:rPr>
          <w:rStyle w:val="cm-variable"/>
          <w:rFonts w:eastAsiaTheme="majorEastAsia"/>
        </w:rPr>
        <w:t>Rt</w:t>
      </w:r>
      <w:r>
        <w:rPr>
          <w:rStyle w:val="cm-operator"/>
        </w:rPr>
        <w:t>/</w:t>
      </w:r>
      <w:r>
        <w:rPr>
          <w:rStyle w:val="cm-variable"/>
          <w:rFonts w:eastAsiaTheme="majorEastAsia"/>
        </w:rPr>
        <w:t>M7BXg1tWn5GO</w:t>
      </w:r>
      <w:r>
        <w:t xml:space="preserve"> </w:t>
      </w:r>
      <w:r>
        <w:rPr>
          <w:rStyle w:val="cm-variable"/>
          <w:rFonts w:eastAsiaTheme="majorEastAsia"/>
        </w:rPr>
        <w:t>pears</w:t>
      </w:r>
    </w:p>
    <w:p w14:paraId="518CBE82" w14:textId="77777777" w:rsidR="00487195" w:rsidRDefault="00487195" w:rsidP="00487195">
      <w:pPr>
        <w:pStyle w:val="HTMLPreformatted"/>
      </w:pPr>
      <w:r>
        <w:rPr>
          <w:rStyle w:val="cm-variable"/>
          <w:rFonts w:eastAsiaTheme="majorEastAsia"/>
        </w:rPr>
        <w:t>Password</w:t>
      </w:r>
      <w:r>
        <w:t xml:space="preserve"> </w:t>
      </w:r>
      <w:r>
        <w:rPr>
          <w:rStyle w:val="cm-variable"/>
          <w:rFonts w:eastAsiaTheme="majorEastAsia"/>
        </w:rPr>
        <w:t>is</w:t>
      </w:r>
      <w:r>
        <w:t xml:space="preserve"> </w:t>
      </w:r>
      <w:r>
        <w:rPr>
          <w:rStyle w:val="cm-variable"/>
          <w:rFonts w:eastAsiaTheme="majorEastAsia"/>
        </w:rPr>
        <w:t>correct</w:t>
      </w:r>
    </w:p>
    <w:p w14:paraId="1F75615D" w14:textId="77777777" w:rsidR="00487195" w:rsidRDefault="00487195" w:rsidP="00487195">
      <w:pPr>
        <w:pStyle w:val="HTMLPreformatted"/>
      </w:pPr>
      <w:r>
        <w:rPr>
          <w:rStyle w:val="cm-variable"/>
          <w:rFonts w:eastAsiaTheme="majorEastAsia"/>
        </w:rPr>
        <w:t>mary001</w:t>
      </w:r>
      <w:r>
        <w:t xml:space="preserve"> </w:t>
      </w:r>
      <w:r>
        <w:rPr>
          <w:rStyle w:val="cm-variable"/>
          <w:rFonts w:eastAsiaTheme="majorEastAsia"/>
        </w:rPr>
        <w:t>is</w:t>
      </w:r>
      <w:r>
        <w:t xml:space="preserve"> </w:t>
      </w:r>
      <w:r>
        <w:rPr>
          <w:rStyle w:val="cm-variable"/>
          <w:rFonts w:eastAsiaTheme="majorEastAsia"/>
        </w:rPr>
        <w:t>an</w:t>
      </w:r>
      <w:r>
        <w:t xml:space="preserve"> </w:t>
      </w:r>
      <w:r>
        <w:rPr>
          <w:rStyle w:val="cm-variable"/>
          <w:rFonts w:eastAsiaTheme="majorEastAsia"/>
        </w:rPr>
        <w:t>admin</w:t>
      </w:r>
    </w:p>
    <w:p w14:paraId="7524E1FB" w14:textId="77777777" w:rsidR="00487195" w:rsidRDefault="00487195" w:rsidP="00487195">
      <w:pPr>
        <w:pStyle w:val="HTMLPreformatted"/>
      </w:pPr>
      <w:proofErr w:type="gramStart"/>
      <w:r>
        <w:t xml:space="preserve">{ </w:t>
      </w:r>
      <w:proofErr w:type="spellStart"/>
      <w:r>
        <w:rPr>
          <w:rStyle w:val="cm-property"/>
        </w:rPr>
        <w:t>ConsumedCapacity</w:t>
      </w:r>
      <w:proofErr w:type="spellEnd"/>
      <w:proofErr w:type="gramEnd"/>
      <w:r>
        <w:t xml:space="preserve">: { </w:t>
      </w:r>
      <w:proofErr w:type="spellStart"/>
      <w:r>
        <w:rPr>
          <w:rStyle w:val="cm-property"/>
        </w:rPr>
        <w:t>TableName</w:t>
      </w:r>
      <w:proofErr w:type="spellEnd"/>
      <w:r>
        <w:t xml:space="preserve">: </w:t>
      </w:r>
      <w:r>
        <w:rPr>
          <w:rStyle w:val="cm-string"/>
        </w:rPr>
        <w:t>'sessions'</w:t>
      </w:r>
      <w:r>
        <w:t xml:space="preserve">, </w:t>
      </w:r>
      <w:proofErr w:type="spellStart"/>
      <w:r>
        <w:rPr>
          <w:rStyle w:val="cm-property"/>
        </w:rPr>
        <w:t>CapacityUnits</w:t>
      </w:r>
      <w:proofErr w:type="spellEnd"/>
      <w:r>
        <w:t xml:space="preserve">: </w:t>
      </w:r>
      <w:r>
        <w:rPr>
          <w:rStyle w:val="cm-number"/>
        </w:rPr>
        <w:t>1</w:t>
      </w:r>
      <w:r>
        <w:t xml:space="preserve"> } }</w:t>
      </w:r>
    </w:p>
    <w:p w14:paraId="22FE590A" w14:textId="77777777" w:rsidR="00487195" w:rsidRDefault="00487195" w:rsidP="00487195">
      <w:pPr>
        <w:pStyle w:val="HTMLPreformatted"/>
      </w:pPr>
      <w:r>
        <w:rPr>
          <w:rStyle w:val="cm-variable"/>
          <w:rFonts w:eastAsiaTheme="majorEastAsia"/>
        </w:rPr>
        <w:t>AWAITED</w:t>
      </w:r>
      <w:r>
        <w:t xml:space="preserve"> </w:t>
      </w:r>
      <w:r>
        <w:rPr>
          <w:rStyle w:val="cm-variable"/>
          <w:rFonts w:eastAsiaTheme="majorEastAsia"/>
        </w:rPr>
        <w:t>b908d5e5</w:t>
      </w:r>
      <w:r>
        <w:rPr>
          <w:rStyle w:val="cm-operator"/>
        </w:rPr>
        <w:t>-</w:t>
      </w:r>
      <w:r>
        <w:rPr>
          <w:rStyle w:val="cm-number"/>
        </w:rPr>
        <w:t>401</w:t>
      </w:r>
      <w:r>
        <w:rPr>
          <w:rStyle w:val="cm-variable"/>
          <w:rFonts w:eastAsiaTheme="majorEastAsia"/>
        </w:rPr>
        <w:t>a</w:t>
      </w:r>
      <w:r>
        <w:rPr>
          <w:rStyle w:val="cm-operator"/>
        </w:rPr>
        <w:t>-</w:t>
      </w:r>
      <w:r>
        <w:rPr>
          <w:rStyle w:val="cm-number"/>
        </w:rPr>
        <w:t>4</w:t>
      </w:r>
      <w:r>
        <w:rPr>
          <w:rStyle w:val="cm-variable"/>
          <w:rFonts w:eastAsiaTheme="majorEastAsia"/>
        </w:rPr>
        <w:t>b33</w:t>
      </w:r>
      <w:r>
        <w:rPr>
          <w:rStyle w:val="cm-operator"/>
        </w:rPr>
        <w:t>-</w:t>
      </w:r>
      <w:r>
        <w:rPr>
          <w:rStyle w:val="cm-number"/>
        </w:rPr>
        <w:t>8</w:t>
      </w:r>
      <w:r>
        <w:rPr>
          <w:rStyle w:val="cm-variable"/>
          <w:rFonts w:eastAsiaTheme="majorEastAsia"/>
        </w:rPr>
        <w:t>d47</w:t>
      </w:r>
      <w:r>
        <w:rPr>
          <w:rStyle w:val="cm-operator"/>
        </w:rPr>
        <w:t>-</w:t>
      </w:r>
      <w:r>
        <w:rPr>
          <w:rStyle w:val="cm-variable"/>
          <w:rFonts w:eastAsiaTheme="majorEastAsia"/>
        </w:rPr>
        <w:t>ed6cfbc66c8a</w:t>
      </w:r>
    </w:p>
    <w:p w14:paraId="12AA9C0B" w14:textId="77777777" w:rsidR="00487195" w:rsidRDefault="00487195" w:rsidP="00487195">
      <w:pPr>
        <w:pStyle w:val="HTMLPreformatted"/>
      </w:pPr>
      <w:r>
        <w:rPr>
          <w:rStyle w:val="cm-atom"/>
        </w:rPr>
        <w:t>null</w:t>
      </w:r>
      <w:r>
        <w:t xml:space="preserve"> </w:t>
      </w:r>
      <w:proofErr w:type="gramStart"/>
      <w:r>
        <w:t xml:space="preserve">{ </w:t>
      </w:r>
      <w:proofErr w:type="spellStart"/>
      <w:r>
        <w:rPr>
          <w:rStyle w:val="cm-property"/>
        </w:rPr>
        <w:t>user</w:t>
      </w:r>
      <w:proofErr w:type="gramEnd"/>
      <w:r>
        <w:rPr>
          <w:rStyle w:val="cm-property"/>
        </w:rPr>
        <w:t>_name_str</w:t>
      </w:r>
      <w:proofErr w:type="spellEnd"/>
      <w:r>
        <w:t xml:space="preserve">: </w:t>
      </w:r>
      <w:r>
        <w:rPr>
          <w:rStyle w:val="cm-string"/>
        </w:rPr>
        <w:t>'mary001'</w:t>
      </w:r>
      <w:r>
        <w:t>,</w:t>
      </w:r>
    </w:p>
    <w:p w14:paraId="36310972" w14:textId="77777777" w:rsidR="00487195" w:rsidRDefault="00487195" w:rsidP="00487195">
      <w:pPr>
        <w:pStyle w:val="HTMLPreformatted"/>
      </w:pPr>
      <w:r>
        <w:t xml:space="preserve">  </w:t>
      </w:r>
      <w:proofErr w:type="spellStart"/>
      <w:r>
        <w:rPr>
          <w:rStyle w:val="cm-property"/>
        </w:rPr>
        <w:t>session_id_str</w:t>
      </w:r>
      <w:proofErr w:type="spellEnd"/>
      <w:r>
        <w:t xml:space="preserve">: </w:t>
      </w:r>
      <w:r>
        <w:rPr>
          <w:rStyle w:val="cm-string"/>
        </w:rPr>
        <w:t>'b908d5e5-401a-4b33-8d47-ed6cfbc66c8a'</w:t>
      </w:r>
      <w:r>
        <w:t>,</w:t>
      </w:r>
    </w:p>
    <w:p w14:paraId="12441DC7" w14:textId="77777777" w:rsidR="00487195" w:rsidRDefault="00487195" w:rsidP="00487195">
      <w:pPr>
        <w:pStyle w:val="HTMLPreformatted"/>
      </w:pPr>
      <w:r>
        <w:t xml:space="preserve">  </w:t>
      </w:r>
      <w:proofErr w:type="spellStart"/>
      <w:r>
        <w:rPr>
          <w:rStyle w:val="cm-property"/>
        </w:rPr>
        <w:t>admin_boo</w:t>
      </w:r>
      <w:proofErr w:type="spellEnd"/>
      <w:r>
        <w:t xml:space="preserve">: </w:t>
      </w:r>
      <w:proofErr w:type="gramStart"/>
      <w:r>
        <w:rPr>
          <w:rStyle w:val="cm-atom"/>
        </w:rPr>
        <w:t>true</w:t>
      </w:r>
      <w:r>
        <w:t xml:space="preserve"> }</w:t>
      </w:r>
      <w:proofErr w:type="gramEnd"/>
    </w:p>
    <w:p w14:paraId="5A371A15" w14:textId="77777777" w:rsidR="00487195" w:rsidRDefault="00487195" w:rsidP="00487195">
      <w:pPr>
        <w:pStyle w:val="NormalWeb"/>
      </w:pPr>
      <w:r>
        <w:t>This tells you Mary is now logged in and a session should have been created with an admin flag.</w:t>
      </w:r>
    </w:p>
    <w:p w14:paraId="0EF079B7" w14:textId="77777777" w:rsidR="00487195" w:rsidRDefault="00487195" w:rsidP="00487195">
      <w:pPr>
        <w:pStyle w:val="NormalWeb"/>
      </w:pPr>
      <w:r>
        <w:t xml:space="preserve">Run this command a few times, then check the </w:t>
      </w:r>
      <w:r>
        <w:rPr>
          <w:rStyle w:val="HTMLCode"/>
        </w:rPr>
        <w:t>sessions</w:t>
      </w:r>
      <w:r>
        <w:t xml:space="preserve"> table. You will see Mary has multiple logins. which is ok, as she may be using multiple devices. </w:t>
      </w:r>
    </w:p>
    <w:p w14:paraId="3A7A0C0A" w14:textId="77777777" w:rsidR="00487195" w:rsidRDefault="00487195" w:rsidP="00487195">
      <w:pPr>
        <w:pStyle w:val="NormalWeb"/>
      </w:pPr>
      <w:r>
        <w:rPr>
          <w:rStyle w:val="Strong"/>
        </w:rPr>
        <w:t>NOTE</w:t>
      </w:r>
      <w:r>
        <w:t xml:space="preserve"> Real world tip: If you want to prevent an item from appearing more than once. </w:t>
      </w:r>
      <w:proofErr w:type="spellStart"/>
      <w:proofErr w:type="gramStart"/>
      <w:r>
        <w:t>i,e</w:t>
      </w:r>
      <w:proofErr w:type="spellEnd"/>
      <w:proofErr w:type="gramEnd"/>
      <w:r>
        <w:t xml:space="preserve"> so that she could only have 1 session at a time this can be done with conditions.</w:t>
      </w:r>
    </w:p>
    <w:p w14:paraId="772CBC10" w14:textId="77777777" w:rsidR="00487195" w:rsidRDefault="00487195" w:rsidP="00487195">
      <w:pPr>
        <w:pStyle w:val="Heading6"/>
      </w:pPr>
      <w:bookmarkStart w:id="103" w:name="header-n976"/>
      <w:bookmarkEnd w:id="103"/>
      <w:r>
        <w:t>From the AWS documentation:</w:t>
      </w:r>
    </w:p>
    <w:p w14:paraId="0A37A940" w14:textId="77777777" w:rsidR="00487195" w:rsidRDefault="00487195" w:rsidP="00487195">
      <w:pPr>
        <w:pStyle w:val="NormalWeb"/>
      </w:pPr>
      <w:r>
        <w:t xml:space="preserve">To prevent a new item from replacing an existing item, use a conditional expression that contains the </w:t>
      </w:r>
      <w:proofErr w:type="spellStart"/>
      <w:r>
        <w:rPr>
          <w:rStyle w:val="HTMLCode"/>
        </w:rPr>
        <w:t>attribute_not_exists</w:t>
      </w:r>
      <w:proofErr w:type="spellEnd"/>
      <w:r>
        <w:t xml:space="preserve"> function with the name of the attribute being used as the partition key for the table. Since every record must contain that attribute, the </w:t>
      </w:r>
      <w:proofErr w:type="spellStart"/>
      <w:r>
        <w:rPr>
          <w:rStyle w:val="HTMLCode"/>
        </w:rPr>
        <w:t>attribute_not_exists</w:t>
      </w:r>
      <w:proofErr w:type="spellEnd"/>
      <w:r>
        <w:t xml:space="preserve"> function will only succeed if no matching item exists.</w:t>
      </w:r>
    </w:p>
    <w:p w14:paraId="1464C469" w14:textId="77777777" w:rsidR="00487195" w:rsidRDefault="00487195" w:rsidP="00487195">
      <w:pPr>
        <w:pStyle w:val="NormalWeb"/>
      </w:pPr>
      <w:r>
        <w:t xml:space="preserve">Anyway, next try logging in with Dave and compare the sessions in the DynamoDB console, you won't see an admin flag for </w:t>
      </w:r>
      <w:proofErr w:type="gramStart"/>
      <w:r>
        <w:t>Dave</w:t>
      </w:r>
      <w:proofErr w:type="gramEnd"/>
      <w:r>
        <w:t xml:space="preserve"> but he still has a valid login.</w:t>
      </w:r>
    </w:p>
    <w:p w14:paraId="78CFA08C" w14:textId="77777777" w:rsidR="00487195" w:rsidRDefault="00487195" w:rsidP="00487195">
      <w:pPr>
        <w:pStyle w:val="HTMLPreformatted"/>
      </w:pPr>
      <w:r>
        <w:rPr>
          <w:rStyle w:val="cm-builtin"/>
        </w:rPr>
        <w:t>node</w:t>
      </w:r>
      <w:r>
        <w:t xml:space="preserve"> updated_login.js test dave@dragoncardgame001.com apple</w:t>
      </w:r>
    </w:p>
    <w:p w14:paraId="504F01BC" w14:textId="77777777" w:rsidR="00487195" w:rsidRDefault="00487195" w:rsidP="00487195">
      <w:pPr>
        <w:pStyle w:val="NormalWeb"/>
      </w:pPr>
      <w:r>
        <w:t xml:space="preserve">You should see something like: (note </w:t>
      </w:r>
      <w:r>
        <w:rPr>
          <w:rStyle w:val="Strong"/>
        </w:rPr>
        <w:t>not</w:t>
      </w:r>
      <w:r>
        <w:t xml:space="preserve"> showing the </w:t>
      </w:r>
      <w:proofErr w:type="spellStart"/>
      <w:r>
        <w:rPr>
          <w:rStyle w:val="HTMLCode"/>
        </w:rPr>
        <w:t>admin_boo</w:t>
      </w:r>
      <w:proofErr w:type="spellEnd"/>
      <w:r>
        <w:t xml:space="preserve"> key).</w:t>
      </w:r>
    </w:p>
    <w:p w14:paraId="02027247" w14:textId="77777777" w:rsidR="00487195" w:rsidRDefault="00487195" w:rsidP="00487195">
      <w:pPr>
        <w:pStyle w:val="HTMLPreformatted"/>
      </w:pPr>
      <w:r>
        <w:t>Local test to log in a user with email of dave@dragoncardgame001.com</w:t>
      </w:r>
    </w:p>
    <w:p w14:paraId="32E6AD44" w14:textId="77777777" w:rsidR="00487195" w:rsidRDefault="00487195" w:rsidP="00487195">
      <w:pPr>
        <w:pStyle w:val="HTMLPreformatted"/>
      </w:pPr>
      <w:r>
        <w:t>$2b$10$TmOAsRPkSK/T2c2Vd9oKV.h5MAdflEu7alUG8sxaYe8SKiWBBW2n2 apple</w:t>
      </w:r>
    </w:p>
    <w:p w14:paraId="5691C845" w14:textId="77777777" w:rsidR="00487195" w:rsidRDefault="00487195" w:rsidP="00487195">
      <w:pPr>
        <w:pStyle w:val="HTMLPreformatted"/>
      </w:pPr>
      <w:r>
        <w:lastRenderedPageBreak/>
        <w:t>Password is correct</w:t>
      </w:r>
    </w:p>
    <w:p w14:paraId="31BCE33F" w14:textId="77777777" w:rsidR="00487195" w:rsidRDefault="00487195" w:rsidP="00487195">
      <w:pPr>
        <w:pStyle w:val="HTMLPreformatted"/>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3666BC1B" w14:textId="77777777" w:rsidR="00487195" w:rsidRDefault="00487195" w:rsidP="00487195">
      <w:pPr>
        <w:pStyle w:val="HTMLPreformatted"/>
      </w:pPr>
      <w:r>
        <w:t>AWAITED f3a68c87-0ec0-41fe-8373-e8d8eca0e2b8</w:t>
      </w:r>
    </w:p>
    <w:p w14:paraId="1E4B37F2" w14:textId="77777777" w:rsidR="00487195" w:rsidRDefault="00487195" w:rsidP="00487195">
      <w:pPr>
        <w:pStyle w:val="HTMLPreformatted"/>
      </w:pPr>
      <w:r>
        <w:t xml:space="preserve">null </w:t>
      </w:r>
      <w:proofErr w:type="gramStart"/>
      <w:r>
        <w:t xml:space="preserve">{ </w:t>
      </w:r>
      <w:proofErr w:type="spellStart"/>
      <w:r>
        <w:t>user</w:t>
      </w:r>
      <w:proofErr w:type="gramEnd"/>
      <w:r>
        <w:t>_name_str</w:t>
      </w:r>
      <w:proofErr w:type="spellEnd"/>
      <w:r>
        <w:t>: 'davey65',</w:t>
      </w:r>
    </w:p>
    <w:p w14:paraId="46ADF41D" w14:textId="77777777" w:rsidR="00487195" w:rsidRDefault="00487195" w:rsidP="00487195">
      <w:pPr>
        <w:pStyle w:val="HTMLPreformatted"/>
      </w:pPr>
      <w:r>
        <w:t xml:space="preserve">  </w:t>
      </w:r>
      <w:proofErr w:type="spellStart"/>
      <w:r>
        <w:t>session_id_str</w:t>
      </w:r>
      <w:proofErr w:type="spellEnd"/>
      <w:r>
        <w:t>: 'f3a68c87-0ec0-41fe-8373-e8d8eca0e2b8</w:t>
      </w:r>
      <w:proofErr w:type="gramStart"/>
      <w:r>
        <w:t>' }</w:t>
      </w:r>
      <w:proofErr w:type="gramEnd"/>
    </w:p>
    <w:p w14:paraId="1A7AD507" w14:textId="77777777" w:rsidR="00487195" w:rsidRDefault="00487195" w:rsidP="00487195">
      <w:pPr>
        <w:pStyle w:val="NormalWeb"/>
      </w:pPr>
      <w:r>
        <w:t xml:space="preserve">This is what will be used in the front end to display editing </w:t>
      </w:r>
      <w:proofErr w:type="gramStart"/>
      <w:r>
        <w:t>features, and</w:t>
      </w:r>
      <w:proofErr w:type="gramEnd"/>
      <w:r>
        <w:t xml:space="preserve"> be validated against at the back end when editing requests are made.</w:t>
      </w:r>
    </w:p>
    <w:p w14:paraId="754B34DF" w14:textId="77777777" w:rsidR="00487195" w:rsidRDefault="00487195" w:rsidP="00487195">
      <w:pPr>
        <w:pStyle w:val="Heading2"/>
      </w:pPr>
      <w:bookmarkStart w:id="104" w:name="header-n984"/>
      <w:bookmarkEnd w:id="104"/>
      <w:r>
        <w:t>Step 3: Move the test code to lambda to replace the site login</w:t>
      </w:r>
    </w:p>
    <w:p w14:paraId="61384C37" w14:textId="77777777" w:rsidR="00487195" w:rsidRDefault="00487195" w:rsidP="00487195">
      <w:pPr>
        <w:pStyle w:val="NormalWeb"/>
      </w:pPr>
      <w:r>
        <w:t>We need to update our Lambda function with this new code.</w:t>
      </w:r>
    </w:p>
    <w:p w14:paraId="47D0C7E6" w14:textId="77777777" w:rsidR="00487195" w:rsidRDefault="00487195" w:rsidP="00487195">
      <w:pPr>
        <w:pStyle w:val="NormalWeb"/>
      </w:pPr>
      <w:r>
        <w:t xml:space="preserve">This step is simple, you just overwrite the lambda function </w:t>
      </w:r>
      <w:proofErr w:type="spellStart"/>
      <w:r>
        <w:rPr>
          <w:rStyle w:val="HTMLCode"/>
        </w:rPr>
        <w:t>LoginEdXDragonGame</w:t>
      </w:r>
      <w:proofErr w:type="spellEnd"/>
      <w:r>
        <w:t xml:space="preserve"> with the code you just created in </w:t>
      </w:r>
      <w:r>
        <w:rPr>
          <w:rStyle w:val="HTMLCode"/>
        </w:rPr>
        <w:t>updated_login.js</w:t>
      </w:r>
    </w:p>
    <w:p w14:paraId="2F91AE4E" w14:textId="77777777" w:rsidR="00487195" w:rsidRDefault="00487195" w:rsidP="00487195">
      <w:pPr>
        <w:pStyle w:val="NormalWeb"/>
        <w:numPr>
          <w:ilvl w:val="0"/>
          <w:numId w:val="113"/>
        </w:numPr>
      </w:pPr>
      <w:r>
        <w:t xml:space="preserve">Go back to the Lambda console through </w:t>
      </w:r>
      <w:r>
        <w:rPr>
          <w:rStyle w:val="Strong"/>
        </w:rPr>
        <w:t>Services</w:t>
      </w:r>
      <w:r>
        <w:t xml:space="preserve"> and search for </w:t>
      </w:r>
      <w:r>
        <w:rPr>
          <w:rStyle w:val="Strong"/>
        </w:rPr>
        <w:t>Lambda</w:t>
      </w:r>
      <w:r>
        <w:t>.</w:t>
      </w:r>
    </w:p>
    <w:p w14:paraId="02D8A175" w14:textId="77777777" w:rsidR="00487195" w:rsidRDefault="00487195" w:rsidP="00487195">
      <w:pPr>
        <w:pStyle w:val="NormalWeb"/>
        <w:numPr>
          <w:ilvl w:val="0"/>
          <w:numId w:val="113"/>
        </w:numPr>
      </w:pPr>
      <w:r>
        <w:t xml:space="preserve">Choose the </w:t>
      </w:r>
      <w:proofErr w:type="spellStart"/>
      <w:r>
        <w:rPr>
          <w:rStyle w:val="Strong"/>
        </w:rPr>
        <w:t>LoginEdXDragonGame</w:t>
      </w:r>
      <w:proofErr w:type="spellEnd"/>
      <w:r>
        <w:t xml:space="preserve"> function.</w:t>
      </w:r>
    </w:p>
    <w:p w14:paraId="4BB6C50B" w14:textId="77777777" w:rsidR="00487195" w:rsidRDefault="00487195" w:rsidP="00487195">
      <w:pPr>
        <w:pStyle w:val="NormalWeb"/>
        <w:numPr>
          <w:ilvl w:val="0"/>
          <w:numId w:val="113"/>
        </w:numPr>
      </w:pPr>
      <w:r>
        <w:t xml:space="preserve">Replace the contents of </w:t>
      </w:r>
      <w:r>
        <w:rPr>
          <w:rStyle w:val="Strong"/>
        </w:rPr>
        <w:t>login.js</w:t>
      </w:r>
      <w:r>
        <w:t xml:space="preserve"> with the code from </w:t>
      </w:r>
      <w:r>
        <w:rPr>
          <w:rStyle w:val="Strong"/>
        </w:rPr>
        <w:t>updated_login.js</w:t>
      </w:r>
      <w:r>
        <w:t>.</w:t>
      </w:r>
    </w:p>
    <w:p w14:paraId="3DB21209" w14:textId="77777777" w:rsidR="00487195" w:rsidRDefault="00487195" w:rsidP="00487195">
      <w:pPr>
        <w:pStyle w:val="NormalWeb"/>
        <w:numPr>
          <w:ilvl w:val="0"/>
          <w:numId w:val="113"/>
        </w:numPr>
      </w:pPr>
      <w:r>
        <w:t xml:space="preserve">Choose </w:t>
      </w:r>
      <w:r>
        <w:rPr>
          <w:rStyle w:val="Strong"/>
        </w:rPr>
        <w:t>Save</w:t>
      </w:r>
      <w:r>
        <w:t>.</w:t>
      </w:r>
    </w:p>
    <w:p w14:paraId="736AC858" w14:textId="77777777" w:rsidR="00487195" w:rsidRDefault="00487195" w:rsidP="00487195">
      <w:pPr>
        <w:pStyle w:val="NormalWeb"/>
        <w:numPr>
          <w:ilvl w:val="0"/>
          <w:numId w:val="113"/>
        </w:numPr>
      </w:pPr>
      <w:r>
        <w:t xml:space="preserve">Use the test case you created in a prior lab called </w:t>
      </w:r>
      <w:proofErr w:type="spellStart"/>
      <w:r>
        <w:rPr>
          <w:rStyle w:val="HTMLCode"/>
        </w:rPr>
        <w:t>fakePassword</w:t>
      </w:r>
      <w:proofErr w:type="spellEnd"/>
      <w:r>
        <w:t>, which sends this as the payload.</w:t>
      </w:r>
    </w:p>
    <w:p w14:paraId="6294D971" w14:textId="77777777" w:rsidR="00487195" w:rsidRDefault="00487195" w:rsidP="00487195">
      <w:pPr>
        <w:pStyle w:val="HTMLPreformatted"/>
        <w:numPr>
          <w:ilvl w:val="0"/>
          <w:numId w:val="113"/>
        </w:numPr>
        <w:tabs>
          <w:tab w:val="clear" w:pos="720"/>
        </w:tabs>
      </w:pPr>
      <w:r>
        <w:t>{</w:t>
      </w:r>
    </w:p>
    <w:p w14:paraId="0366BF76" w14:textId="77777777" w:rsidR="00487195" w:rsidRDefault="00487195" w:rsidP="00487195">
      <w:pPr>
        <w:pStyle w:val="HTMLPreformatted"/>
        <w:numPr>
          <w:ilvl w:val="0"/>
          <w:numId w:val="113"/>
        </w:numPr>
        <w:tabs>
          <w:tab w:val="clear" w:pos="720"/>
        </w:tabs>
      </w:pPr>
      <w:r>
        <w:t xml:space="preserve">  "</w:t>
      </w:r>
      <w:proofErr w:type="spellStart"/>
      <w:r>
        <w:t>email_address_str</w:t>
      </w:r>
      <w:proofErr w:type="spellEnd"/>
      <w:r>
        <w:t>": "dave@dragoncardgame001.com",</w:t>
      </w:r>
    </w:p>
    <w:p w14:paraId="17CBCB91" w14:textId="77777777" w:rsidR="00487195" w:rsidRDefault="00487195" w:rsidP="00487195">
      <w:pPr>
        <w:pStyle w:val="HTMLPreformatted"/>
        <w:numPr>
          <w:ilvl w:val="0"/>
          <w:numId w:val="113"/>
        </w:numPr>
        <w:tabs>
          <w:tab w:val="clear" w:pos="720"/>
        </w:tabs>
      </w:pPr>
      <w:r>
        <w:t xml:space="preserve">  "</w:t>
      </w:r>
      <w:proofErr w:type="spellStart"/>
      <w:r>
        <w:t>attempted_password_str</w:t>
      </w:r>
      <w:proofErr w:type="spellEnd"/>
      <w:r>
        <w:t>": "spaceship"</w:t>
      </w:r>
    </w:p>
    <w:p w14:paraId="004D27E9" w14:textId="77777777" w:rsidR="00487195" w:rsidRDefault="00487195" w:rsidP="00487195">
      <w:pPr>
        <w:pStyle w:val="HTMLPreformatted"/>
        <w:numPr>
          <w:ilvl w:val="0"/>
          <w:numId w:val="113"/>
        </w:numPr>
        <w:tabs>
          <w:tab w:val="clear" w:pos="720"/>
        </w:tabs>
      </w:pPr>
      <w:r>
        <w:t>}</w:t>
      </w:r>
    </w:p>
    <w:p w14:paraId="2B00CBE5" w14:textId="77777777" w:rsidR="00487195" w:rsidRDefault="00487195" w:rsidP="00487195">
      <w:pPr>
        <w:pStyle w:val="NormalWeb"/>
        <w:ind w:left="720"/>
      </w:pPr>
      <w:r>
        <w:t>You should see something like this:</w:t>
      </w:r>
    </w:p>
    <w:p w14:paraId="589AD726" w14:textId="77777777" w:rsidR="00487195" w:rsidRDefault="00487195" w:rsidP="00487195">
      <w:pPr>
        <w:pStyle w:val="HTMLPreformatted"/>
        <w:ind w:left="720"/>
      </w:pPr>
      <w:r>
        <w:t xml:space="preserve"> {</w:t>
      </w:r>
    </w:p>
    <w:p w14:paraId="473CB58E" w14:textId="77777777" w:rsidR="00487195" w:rsidRDefault="00487195" w:rsidP="00487195">
      <w:pPr>
        <w:pStyle w:val="HTMLPreformatted"/>
        <w:ind w:left="720"/>
      </w:pPr>
      <w:r>
        <w:t xml:space="preserve">   "</w:t>
      </w:r>
      <w:proofErr w:type="spellStart"/>
      <w:r>
        <w:t>errorMessage</w:t>
      </w:r>
      <w:proofErr w:type="spellEnd"/>
      <w:r>
        <w:t>": "password does not match email"</w:t>
      </w:r>
    </w:p>
    <w:p w14:paraId="7F0DDFE0" w14:textId="77777777" w:rsidR="00487195" w:rsidRDefault="00487195" w:rsidP="00487195">
      <w:pPr>
        <w:pStyle w:val="HTMLPreformatted"/>
        <w:ind w:left="720"/>
      </w:pPr>
      <w:r>
        <w:t xml:space="preserve"> }</w:t>
      </w:r>
    </w:p>
    <w:p w14:paraId="525285AA" w14:textId="77777777" w:rsidR="00487195" w:rsidRDefault="00487195" w:rsidP="00487195">
      <w:pPr>
        <w:pStyle w:val="NormalWeb"/>
      </w:pPr>
      <w:r>
        <w:t xml:space="preserve">Now create a new test case for Mary called </w:t>
      </w:r>
      <w:proofErr w:type="spellStart"/>
      <w:r>
        <w:rPr>
          <w:rStyle w:val="HTMLCode"/>
        </w:rPr>
        <w:t>maryLogin</w:t>
      </w:r>
      <w:proofErr w:type="spellEnd"/>
      <w:r>
        <w:t>:</w:t>
      </w:r>
    </w:p>
    <w:p w14:paraId="42DEBD2C" w14:textId="77777777" w:rsidR="00487195" w:rsidRDefault="00487195" w:rsidP="00487195">
      <w:pPr>
        <w:pStyle w:val="HTMLPreformatted"/>
      </w:pPr>
      <w:r>
        <w:t>{</w:t>
      </w:r>
    </w:p>
    <w:p w14:paraId="760C28D5" w14:textId="77777777" w:rsidR="00487195" w:rsidRDefault="00487195" w:rsidP="00487195">
      <w:pPr>
        <w:pStyle w:val="HTMLPreformatted"/>
      </w:pPr>
      <w:r>
        <w:t xml:space="preserve">  "</w:t>
      </w:r>
      <w:proofErr w:type="spellStart"/>
      <w:r>
        <w:t>email_address_str</w:t>
      </w:r>
      <w:proofErr w:type="spellEnd"/>
      <w:r>
        <w:t>": "mary@dragoncardgame001.com",</w:t>
      </w:r>
    </w:p>
    <w:p w14:paraId="4B876A24" w14:textId="77777777" w:rsidR="00487195" w:rsidRDefault="00487195" w:rsidP="00487195">
      <w:pPr>
        <w:pStyle w:val="HTMLPreformatted"/>
      </w:pPr>
      <w:r>
        <w:t xml:space="preserve">  "</w:t>
      </w:r>
      <w:proofErr w:type="spellStart"/>
      <w:r>
        <w:t>attempted_password_str</w:t>
      </w:r>
      <w:proofErr w:type="spellEnd"/>
      <w:r>
        <w:t>": "pears"</w:t>
      </w:r>
    </w:p>
    <w:p w14:paraId="24FFBD2C" w14:textId="77777777" w:rsidR="00487195" w:rsidRDefault="00487195" w:rsidP="00487195">
      <w:pPr>
        <w:pStyle w:val="HTMLPreformatted"/>
      </w:pPr>
      <w:r>
        <w:t>}</w:t>
      </w:r>
    </w:p>
    <w:p w14:paraId="02090F83" w14:textId="77777777" w:rsidR="00487195" w:rsidRDefault="00487195" w:rsidP="00487195">
      <w:pPr>
        <w:pStyle w:val="NormalWeb"/>
      </w:pPr>
      <w:r>
        <w:t>You should see something like this:</w:t>
      </w:r>
    </w:p>
    <w:p w14:paraId="30A4D5DB" w14:textId="77777777" w:rsidR="00487195" w:rsidRDefault="00487195" w:rsidP="00487195">
      <w:pPr>
        <w:pStyle w:val="HTMLPreformatted"/>
      </w:pPr>
      <w:r>
        <w:t>{</w:t>
      </w:r>
    </w:p>
    <w:p w14:paraId="3EACEE0E" w14:textId="77777777" w:rsidR="00487195" w:rsidRDefault="00487195" w:rsidP="00487195">
      <w:pPr>
        <w:pStyle w:val="HTMLPreformatted"/>
      </w:pPr>
      <w:r>
        <w:t xml:space="preserve">  "</w:t>
      </w:r>
      <w:proofErr w:type="spellStart"/>
      <w:r>
        <w:t>user_name_str</w:t>
      </w:r>
      <w:proofErr w:type="spellEnd"/>
      <w:r>
        <w:t>": "mary001",</w:t>
      </w:r>
    </w:p>
    <w:p w14:paraId="0B35621C" w14:textId="77777777" w:rsidR="00487195" w:rsidRDefault="00487195" w:rsidP="00487195">
      <w:pPr>
        <w:pStyle w:val="HTMLPreformatted"/>
      </w:pPr>
      <w:r>
        <w:t xml:space="preserve">  "</w:t>
      </w:r>
      <w:proofErr w:type="spellStart"/>
      <w:r>
        <w:t>session_id_str</w:t>
      </w:r>
      <w:proofErr w:type="spellEnd"/>
      <w:r>
        <w:t>": "bdcd5a0d-8a1a-4f06-bce0-0411ac23b63f",</w:t>
      </w:r>
    </w:p>
    <w:p w14:paraId="1A01898A" w14:textId="77777777" w:rsidR="00487195" w:rsidRDefault="00487195" w:rsidP="00487195">
      <w:pPr>
        <w:pStyle w:val="HTMLPreformatted"/>
      </w:pPr>
      <w:r>
        <w:t xml:space="preserve">  "</w:t>
      </w:r>
      <w:proofErr w:type="spellStart"/>
      <w:r>
        <w:t>admin_boo</w:t>
      </w:r>
      <w:proofErr w:type="spellEnd"/>
      <w:r>
        <w:t>": true</w:t>
      </w:r>
    </w:p>
    <w:p w14:paraId="480643E8" w14:textId="77777777" w:rsidR="00487195" w:rsidRDefault="00487195" w:rsidP="00487195">
      <w:pPr>
        <w:pStyle w:val="HTMLPreformatted"/>
      </w:pPr>
      <w:r>
        <w:t>}</w:t>
      </w:r>
    </w:p>
    <w:p w14:paraId="3367EDC7" w14:textId="77777777" w:rsidR="00487195" w:rsidRDefault="00487195" w:rsidP="00487195">
      <w:pPr>
        <w:pStyle w:val="NormalWeb"/>
      </w:pPr>
      <w:r>
        <w:t>Now we know that our Lambda function works, we could go and test it at the API Gateway too, however it is probably easier to test the API from the website.</w:t>
      </w:r>
    </w:p>
    <w:p w14:paraId="3519C49C" w14:textId="77777777" w:rsidR="00487195" w:rsidRDefault="00487195" w:rsidP="00487195">
      <w:pPr>
        <w:pStyle w:val="NormalWeb"/>
        <w:numPr>
          <w:ilvl w:val="0"/>
          <w:numId w:val="114"/>
        </w:numPr>
      </w:pPr>
      <w:r>
        <w:t xml:space="preserve">Go to </w:t>
      </w:r>
      <w:r>
        <w:rPr>
          <w:rStyle w:val="HTMLCode"/>
        </w:rPr>
        <w:t>index4.html</w:t>
      </w:r>
      <w:r>
        <w:t>And log in as Dave if you are not logged in already</w:t>
      </w:r>
    </w:p>
    <w:p w14:paraId="38985BEE" w14:textId="77777777" w:rsidR="00487195" w:rsidRDefault="00487195" w:rsidP="00487195">
      <w:pPr>
        <w:pStyle w:val="HTMLPreformatted"/>
        <w:numPr>
          <w:ilvl w:val="0"/>
          <w:numId w:val="114"/>
        </w:numPr>
        <w:tabs>
          <w:tab w:val="clear" w:pos="720"/>
        </w:tabs>
      </w:pPr>
      <w:r>
        <w:lastRenderedPageBreak/>
        <w:t>dave@dragoncardgame001.com and apple</w:t>
      </w:r>
    </w:p>
    <w:p w14:paraId="480B8956" w14:textId="77777777" w:rsidR="00487195" w:rsidRDefault="00487195" w:rsidP="00487195">
      <w:pPr>
        <w:pStyle w:val="NormalWeb"/>
      </w:pPr>
      <w:r>
        <w:t>You will not see any edit functionality (as Dave is not an admin).</w:t>
      </w:r>
    </w:p>
    <w:p w14:paraId="7DA073D7" w14:textId="77777777" w:rsidR="00487195" w:rsidRDefault="00487195" w:rsidP="00487195">
      <w:pPr>
        <w:pStyle w:val="NormalWeb"/>
        <w:numPr>
          <w:ilvl w:val="0"/>
          <w:numId w:val="115"/>
        </w:numPr>
      </w:pPr>
      <w:r>
        <w:t xml:space="preserve">Logout (press </w:t>
      </w:r>
      <w:r>
        <w:rPr>
          <w:rStyle w:val="HTMLCode"/>
        </w:rPr>
        <w:t>logout davey65</w:t>
      </w:r>
      <w:r>
        <w:t>) and log back in as Mary.</w:t>
      </w:r>
    </w:p>
    <w:p w14:paraId="0F8909E0" w14:textId="77777777" w:rsidR="00487195" w:rsidRDefault="00487195" w:rsidP="00487195">
      <w:pPr>
        <w:pStyle w:val="HTMLPreformatted"/>
        <w:numPr>
          <w:ilvl w:val="0"/>
          <w:numId w:val="115"/>
        </w:numPr>
        <w:tabs>
          <w:tab w:val="clear" w:pos="720"/>
        </w:tabs>
      </w:pPr>
      <w:r>
        <w:t>mary@dragoncardgame001.com and pears</w:t>
      </w:r>
    </w:p>
    <w:p w14:paraId="174C9924" w14:textId="77777777" w:rsidR="00487195" w:rsidRDefault="00487195" w:rsidP="00487195">
      <w:pPr>
        <w:pStyle w:val="NormalWeb"/>
      </w:pPr>
      <w:r>
        <w:t>You will notice there is an edit icon on the top right of each card, showing that the website is recognizing Mary as having edit privileges.</w:t>
      </w:r>
    </w:p>
    <w:p w14:paraId="709BA77B" w14:textId="77777777" w:rsidR="00487195" w:rsidRDefault="00487195" w:rsidP="00487195">
      <w:pPr>
        <w:pStyle w:val="NormalWeb"/>
      </w:pPr>
      <w:r>
        <w:t>If you click on this icon, the card should show you the back of the card where you can edit the title and text (by clicking on the text and typing over it) and adjust the damage and protection.</w:t>
      </w:r>
    </w:p>
    <w:p w14:paraId="1E751CBC" w14:textId="77777777" w:rsidR="00487195" w:rsidRDefault="00487195" w:rsidP="00487195">
      <w:pPr>
        <w:pStyle w:val="NormalWeb"/>
      </w:pPr>
      <w:proofErr w:type="gramStart"/>
      <w:r>
        <w:t>However</w:t>
      </w:r>
      <w:proofErr w:type="gramEnd"/>
      <w:r>
        <w:t xml:space="preserve"> when you click save icon, nothing happens. This is to be expected as we have not created the editing functionality at the back end yet.</w:t>
      </w:r>
    </w:p>
    <w:p w14:paraId="0DDC264D" w14:textId="77777777" w:rsidR="00487195" w:rsidRDefault="00487195" w:rsidP="00487195">
      <w:pPr>
        <w:pStyle w:val="Heading2"/>
      </w:pPr>
      <w:bookmarkStart w:id="105" w:name="header-n1018"/>
      <w:bookmarkEnd w:id="105"/>
      <w:r>
        <w:t>Step 4: Updating existing items</w:t>
      </w:r>
    </w:p>
    <w:p w14:paraId="51B60ED2" w14:textId="77777777" w:rsidR="00487195" w:rsidRDefault="00487195" w:rsidP="00487195">
      <w:pPr>
        <w:pStyle w:val="NormalWeb"/>
      </w:pPr>
      <w:r>
        <w:t xml:space="preserve">Up to this point, when you have wanted to change an item you would have simply overwritten it, replacing the old one using </w:t>
      </w:r>
      <w:proofErr w:type="spellStart"/>
      <w:r>
        <w:rPr>
          <w:rStyle w:val="HTMLCode"/>
        </w:rPr>
        <w:t>putItem</w:t>
      </w:r>
      <w:proofErr w:type="spellEnd"/>
      <w:r>
        <w:t xml:space="preserve">. </w:t>
      </w:r>
      <w:proofErr w:type="gramStart"/>
      <w:r>
        <w:t>However</w:t>
      </w:r>
      <w:proofErr w:type="gramEnd"/>
      <w:r>
        <w:t xml:space="preserve"> you need to keep some attributes "as-is" and perhaps just change one of more of the item's attributes without affecting the other attributes on that item.</w:t>
      </w:r>
    </w:p>
    <w:p w14:paraId="506366A1" w14:textId="77777777" w:rsidR="00487195" w:rsidRDefault="00487195" w:rsidP="00487195">
      <w:pPr>
        <w:pStyle w:val="NormalWeb"/>
      </w:pPr>
      <w:r>
        <w:t>The website (</w:t>
      </w:r>
      <w:r>
        <w:rPr>
          <w:rStyle w:val="HTMLCode"/>
        </w:rPr>
        <w:t>index4.html</w:t>
      </w:r>
      <w:r>
        <w:t>) is pre-wired to send one or more updated attributes to your API (</w:t>
      </w:r>
      <w:r>
        <w:rPr>
          <w:rStyle w:val="HTMLCode"/>
        </w:rPr>
        <w:t>/edit</w:t>
      </w:r>
      <w:r>
        <w:t>) when you edit a card like you just tried to do.</w:t>
      </w:r>
    </w:p>
    <w:p w14:paraId="10650E40" w14:textId="77777777" w:rsidR="00487195" w:rsidRDefault="00487195" w:rsidP="00487195">
      <w:pPr>
        <w:pStyle w:val="NormalWeb"/>
      </w:pPr>
      <w:r>
        <w:t>You will create the API now.</w:t>
      </w:r>
    </w:p>
    <w:p w14:paraId="0FE065F9" w14:textId="77777777" w:rsidR="00487195" w:rsidRDefault="00487195" w:rsidP="00487195">
      <w:pPr>
        <w:pStyle w:val="NormalWeb"/>
      </w:pPr>
      <w:r>
        <w:t xml:space="preserve">Creating a new resource in your API Gateway endpoint is pretty easy as you have done something similar to this before for </w:t>
      </w:r>
      <w:r>
        <w:rPr>
          <w:rStyle w:val="HTMLCode"/>
        </w:rPr>
        <w:t>/login</w:t>
      </w:r>
      <w:r>
        <w:t xml:space="preserve">. You will need to follow similar steps again for creating </w:t>
      </w:r>
      <w:r>
        <w:rPr>
          <w:rStyle w:val="HTMLCode"/>
        </w:rPr>
        <w:t>/edit</w:t>
      </w:r>
      <w:r>
        <w:t xml:space="preserve"> that will point to a function that we are going to call </w:t>
      </w:r>
      <w:proofErr w:type="spellStart"/>
      <w:r>
        <w:rPr>
          <w:rStyle w:val="HTMLCode"/>
        </w:rPr>
        <w:t>editCard</w:t>
      </w:r>
      <w:proofErr w:type="spellEnd"/>
      <w:r>
        <w:t>.</w:t>
      </w:r>
    </w:p>
    <w:p w14:paraId="2EB4C831" w14:textId="77777777" w:rsidR="00487195" w:rsidRDefault="00487195" w:rsidP="00487195">
      <w:pPr>
        <w:numPr>
          <w:ilvl w:val="0"/>
          <w:numId w:val="116"/>
        </w:numPr>
        <w:spacing w:before="100" w:beforeAutospacing="1" w:after="100" w:afterAutospacing="1"/>
      </w:pPr>
      <w:r>
        <w:t xml:space="preserve">Open the SDK docs and find the method for </w:t>
      </w:r>
      <w:r>
        <w:rPr>
          <w:u w:val="single"/>
        </w:rPr>
        <w:t>updating existing items</w:t>
      </w:r>
      <w:r>
        <w:t>.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8110"/>
      </w:tblGrid>
      <w:tr w:rsidR="00487195" w14:paraId="11A90062" w14:textId="77777777" w:rsidTr="00487195">
        <w:trPr>
          <w:tblHeader/>
          <w:tblCellSpacing w:w="15" w:type="dxa"/>
        </w:trPr>
        <w:tc>
          <w:tcPr>
            <w:tcW w:w="0" w:type="auto"/>
            <w:vAlign w:val="center"/>
            <w:hideMark/>
          </w:tcPr>
          <w:p w14:paraId="6870C542" w14:textId="77777777" w:rsidR="00487195" w:rsidRDefault="00487195">
            <w:pPr>
              <w:jc w:val="center"/>
              <w:rPr>
                <w:b/>
                <w:bCs/>
              </w:rPr>
            </w:pPr>
            <w:r>
              <w:rPr>
                <w:b/>
                <w:bCs/>
              </w:rPr>
              <w:t>Language</w:t>
            </w:r>
          </w:p>
        </w:tc>
        <w:tc>
          <w:tcPr>
            <w:tcW w:w="0" w:type="auto"/>
            <w:vAlign w:val="center"/>
            <w:hideMark/>
          </w:tcPr>
          <w:p w14:paraId="494C5D6D" w14:textId="77777777" w:rsidR="00487195" w:rsidRDefault="00487195">
            <w:pPr>
              <w:jc w:val="center"/>
              <w:rPr>
                <w:b/>
                <w:bCs/>
              </w:rPr>
            </w:pPr>
            <w:r>
              <w:rPr>
                <w:b/>
                <w:bCs/>
              </w:rPr>
              <w:t>AWS documentation deep link</w:t>
            </w:r>
          </w:p>
        </w:tc>
      </w:tr>
      <w:tr w:rsidR="00487195" w14:paraId="127ACB49" w14:textId="77777777" w:rsidTr="00487195">
        <w:trPr>
          <w:tblCellSpacing w:w="15" w:type="dxa"/>
        </w:trPr>
        <w:tc>
          <w:tcPr>
            <w:tcW w:w="0" w:type="auto"/>
            <w:vAlign w:val="center"/>
            <w:hideMark/>
          </w:tcPr>
          <w:p w14:paraId="1B8064A7" w14:textId="77777777" w:rsidR="00487195" w:rsidRDefault="00487195">
            <w:r>
              <w:t>NODE.JS (8.16.0)</w:t>
            </w:r>
          </w:p>
        </w:tc>
        <w:tc>
          <w:tcPr>
            <w:tcW w:w="0" w:type="auto"/>
            <w:vAlign w:val="center"/>
            <w:hideMark/>
          </w:tcPr>
          <w:p w14:paraId="27A22539" w14:textId="77777777" w:rsidR="00487195" w:rsidRDefault="00487195">
            <w:hyperlink r:id="rId35" w:anchor="updateItem-property" w:tgtFrame="_blank" w:history="1">
              <w:r>
                <w:rPr>
                  <w:rStyle w:val="Hyperlink"/>
                </w:rPr>
                <w:t>https://docs.aws.amazon.com/AWSJavaScriptSDK/latest/AWS/DynamoDB.html#updateItem-property</w:t>
              </w:r>
            </w:hyperlink>
          </w:p>
        </w:tc>
      </w:tr>
    </w:tbl>
    <w:p w14:paraId="0BD55F41" w14:textId="77777777" w:rsidR="00487195" w:rsidRDefault="00487195" w:rsidP="00487195">
      <w:pPr>
        <w:pStyle w:val="NormalWeb"/>
      </w:pPr>
      <w:r>
        <w:rPr>
          <w:rStyle w:val="Strong"/>
        </w:rPr>
        <w:t xml:space="preserve">Time to write some code that updates an existing item in the </w:t>
      </w:r>
      <w:proofErr w:type="spellStart"/>
      <w:r>
        <w:rPr>
          <w:rStyle w:val="Strong"/>
        </w:rPr>
        <w:t>dragon_stats</w:t>
      </w:r>
      <w:proofErr w:type="spellEnd"/>
      <w:r>
        <w:rPr>
          <w:rStyle w:val="Strong"/>
        </w:rPr>
        <w:t xml:space="preserve"> table.</w:t>
      </w:r>
      <w:r>
        <w:t xml:space="preserve"> </w:t>
      </w:r>
    </w:p>
    <w:p w14:paraId="13B3E8C7" w14:textId="77777777" w:rsidR="00487195" w:rsidRDefault="00487195" w:rsidP="00487195">
      <w:pPr>
        <w:pStyle w:val="NormalWeb"/>
        <w:numPr>
          <w:ilvl w:val="0"/>
          <w:numId w:val="117"/>
        </w:numPr>
      </w:pPr>
      <w:r>
        <w:t xml:space="preserve">Open up the </w:t>
      </w:r>
      <w:r>
        <w:rPr>
          <w:rStyle w:val="HTMLCode"/>
        </w:rPr>
        <w:t>edit_1.js</w:t>
      </w:r>
      <w:r>
        <w:t xml:space="preserve"> file inside the </w:t>
      </w:r>
      <w:r>
        <w:rPr>
          <w:rStyle w:val="HTMLCode"/>
        </w:rPr>
        <w:t>lab7</w:t>
      </w:r>
      <w:r>
        <w:t xml:space="preserve"> folder by double clicking on it.</w:t>
      </w:r>
    </w:p>
    <w:p w14:paraId="77F5DB8D" w14:textId="77777777" w:rsidR="00487195" w:rsidRDefault="00487195" w:rsidP="00487195">
      <w:pPr>
        <w:pStyle w:val="NormalWeb"/>
        <w:numPr>
          <w:ilvl w:val="0"/>
          <w:numId w:val="117"/>
        </w:numPr>
      </w:pPr>
      <w:r>
        <w:t>Have the SDK docs open (as above) to help you</w:t>
      </w:r>
    </w:p>
    <w:p w14:paraId="2DF4B872" w14:textId="77777777" w:rsidR="00487195" w:rsidRDefault="00487195" w:rsidP="00487195">
      <w:pPr>
        <w:pStyle w:val="NormalWeb"/>
        <w:numPr>
          <w:ilvl w:val="1"/>
          <w:numId w:val="117"/>
        </w:numPr>
      </w:pPr>
      <w:r>
        <w:t xml:space="preserve">Replace the </w:t>
      </w:r>
      <w:r>
        <w:rPr>
          <w:rStyle w:val="HTMLCode"/>
        </w:rPr>
        <w:t>&lt;FMI&gt;</w:t>
      </w:r>
      <w:r>
        <w:t xml:space="preserve"> sections of the code in that file, so that the code updates an item in the </w:t>
      </w:r>
      <w:proofErr w:type="spellStart"/>
      <w:r>
        <w:rPr>
          <w:rStyle w:val="HTMLCode"/>
        </w:rPr>
        <w:t>dragon_stats</w:t>
      </w:r>
      <w:proofErr w:type="spellEnd"/>
      <w:r>
        <w:t xml:space="preserve"> table.</w:t>
      </w:r>
    </w:p>
    <w:p w14:paraId="2054A995" w14:textId="77777777" w:rsidR="00487195" w:rsidRDefault="00487195" w:rsidP="00487195">
      <w:pPr>
        <w:pStyle w:val="NormalWeb"/>
        <w:ind w:left="1440"/>
      </w:pPr>
      <w:r>
        <w:rPr>
          <w:rStyle w:val="Emphasis"/>
        </w:rPr>
        <w:lastRenderedPageBreak/>
        <w:t xml:space="preserve">We are not planning to update the </w:t>
      </w:r>
      <w:proofErr w:type="gramStart"/>
      <w:r>
        <w:rPr>
          <w:rStyle w:val="Emphasis"/>
        </w:rPr>
        <w:t>location based</w:t>
      </w:r>
      <w:proofErr w:type="gramEnd"/>
      <w:r>
        <w:rPr>
          <w:rStyle w:val="Emphasis"/>
        </w:rPr>
        <w:t xml:space="preserve"> keys (as they do not appear in the card website and will only be used during the game, which you thankfully are not creating).</w:t>
      </w:r>
    </w:p>
    <w:p w14:paraId="6AFA8D7F" w14:textId="77777777" w:rsidR="00487195" w:rsidRDefault="00487195" w:rsidP="00487195">
      <w:pPr>
        <w:pStyle w:val="NormalWeb"/>
        <w:ind w:left="1440"/>
      </w:pPr>
      <w:r>
        <w:rPr>
          <w:rStyle w:val="Emphasis"/>
        </w:rPr>
        <w:t>We are also not going to edit the family key, we could, but it will mess up the card counts as we have a certain about of cards in a family per deck, and besides our images would no longer match up.</w:t>
      </w:r>
    </w:p>
    <w:p w14:paraId="29132F35" w14:textId="77777777" w:rsidR="00487195" w:rsidRDefault="00487195" w:rsidP="00487195">
      <w:pPr>
        <w:pStyle w:val="NormalWeb"/>
        <w:ind w:left="1440"/>
      </w:pPr>
      <w:r>
        <w:t>Our code needs to be flexible enough to accommodate one or more changes without overwriting existing attributes, and thus based upon what is passed in, we construct the update command in the code.</w:t>
      </w:r>
    </w:p>
    <w:p w14:paraId="6006D7A6" w14:textId="77777777" w:rsidR="00487195" w:rsidRDefault="00487195" w:rsidP="00487195">
      <w:pPr>
        <w:pStyle w:val="NormalWeb"/>
        <w:numPr>
          <w:ilvl w:val="0"/>
          <w:numId w:val="117"/>
        </w:numPr>
      </w:pPr>
      <w:r>
        <w:t xml:space="preserve">Once you have coded </w:t>
      </w:r>
      <w:r>
        <w:rPr>
          <w:rStyle w:val="HTMLCode"/>
        </w:rPr>
        <w:t>edit_1.js</w:t>
      </w:r>
      <w:r>
        <w:t>, save the file.</w:t>
      </w:r>
    </w:p>
    <w:p w14:paraId="018BDB84" w14:textId="77777777" w:rsidR="00487195" w:rsidRDefault="00487195" w:rsidP="00487195">
      <w:pPr>
        <w:pStyle w:val="NormalWeb"/>
        <w:numPr>
          <w:ilvl w:val="0"/>
          <w:numId w:val="117"/>
        </w:numPr>
      </w:pPr>
      <w:r>
        <w:rPr>
          <w:u w:val="single"/>
        </w:rPr>
        <w:t>Before</w:t>
      </w:r>
      <w:r>
        <w:t xml:space="preserve"> you can run this line, you will need to create a session for Mary. You recently created a few sessions, however since you have been </w:t>
      </w:r>
      <w:proofErr w:type="gramStart"/>
      <w:r>
        <w:t>coding</w:t>
      </w:r>
      <w:proofErr w:type="gramEnd"/>
      <w:r>
        <w:t xml:space="preserve"> they may have expired due to the 20 minute Time To Live feature. Luckily creating a new session is easy, you can do this using this command just like before.</w:t>
      </w:r>
    </w:p>
    <w:p w14:paraId="6D71131E" w14:textId="77777777" w:rsidR="00487195" w:rsidRDefault="00487195" w:rsidP="00487195">
      <w:pPr>
        <w:pStyle w:val="HTMLPreformatted"/>
        <w:numPr>
          <w:ilvl w:val="0"/>
          <w:numId w:val="117"/>
        </w:numPr>
        <w:tabs>
          <w:tab w:val="clear" w:pos="720"/>
        </w:tabs>
      </w:pPr>
      <w:r>
        <w:t>node updated_login.js test mary@dragoncardgame001.com pears</w:t>
      </w:r>
    </w:p>
    <w:p w14:paraId="25F760A2" w14:textId="77777777" w:rsidR="00487195" w:rsidRDefault="00487195" w:rsidP="00487195">
      <w:pPr>
        <w:pStyle w:val="NormalWeb"/>
        <w:ind w:left="720"/>
      </w:pPr>
      <w:r>
        <w:t xml:space="preserve">Make a note of the </w:t>
      </w:r>
      <w:proofErr w:type="spellStart"/>
      <w:r>
        <w:rPr>
          <w:rStyle w:val="HTMLCode"/>
        </w:rPr>
        <w:t>session_id_str</w:t>
      </w:r>
      <w:proofErr w:type="spellEnd"/>
      <w:r>
        <w:t xml:space="preserve"> that was returned as you will need it in the next command.</w:t>
      </w:r>
    </w:p>
    <w:p w14:paraId="1E42FA19" w14:textId="77777777" w:rsidR="00487195" w:rsidRDefault="00487195" w:rsidP="00487195">
      <w:pPr>
        <w:pStyle w:val="HTMLPreformatted"/>
      </w:pPr>
      <w:r>
        <w:t>Password is correct</w:t>
      </w:r>
    </w:p>
    <w:p w14:paraId="0A81635B" w14:textId="77777777" w:rsidR="00487195" w:rsidRDefault="00487195" w:rsidP="00487195">
      <w:pPr>
        <w:pStyle w:val="HTMLPreformatted"/>
      </w:pPr>
      <w:r>
        <w:t>mary001 is an admin</w:t>
      </w:r>
    </w:p>
    <w:p w14:paraId="20CD5E78" w14:textId="77777777" w:rsidR="00487195" w:rsidRDefault="00487195" w:rsidP="00487195">
      <w:pPr>
        <w:pStyle w:val="HTMLPreformatted"/>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01ADF538" w14:textId="77777777" w:rsidR="00487195" w:rsidRDefault="00487195" w:rsidP="00487195">
      <w:pPr>
        <w:pStyle w:val="HTMLPreformatted"/>
      </w:pPr>
      <w:r>
        <w:t>AWAITED 636c5fdc-b168-42bf-9aa2-f80e5fd33b5a</w:t>
      </w:r>
    </w:p>
    <w:p w14:paraId="09A50DBC" w14:textId="77777777" w:rsidR="00487195" w:rsidRDefault="00487195" w:rsidP="00487195">
      <w:pPr>
        <w:pStyle w:val="HTMLPreformatted"/>
      </w:pPr>
      <w:r>
        <w:t xml:space="preserve">null </w:t>
      </w:r>
      <w:proofErr w:type="gramStart"/>
      <w:r>
        <w:t xml:space="preserve">{ </w:t>
      </w:r>
      <w:proofErr w:type="spellStart"/>
      <w:r>
        <w:t>user</w:t>
      </w:r>
      <w:proofErr w:type="gramEnd"/>
      <w:r>
        <w:t>_name_str</w:t>
      </w:r>
      <w:proofErr w:type="spellEnd"/>
      <w:r>
        <w:t>: 'mary001',</w:t>
      </w:r>
    </w:p>
    <w:p w14:paraId="1C0C951B" w14:textId="77777777" w:rsidR="00487195" w:rsidRDefault="00487195" w:rsidP="00487195">
      <w:pPr>
        <w:pStyle w:val="HTMLPreformatted"/>
      </w:pPr>
      <w:r>
        <w:t xml:space="preserve">  </w:t>
      </w:r>
      <w:proofErr w:type="spellStart"/>
      <w:r>
        <w:t>session_id_str</w:t>
      </w:r>
      <w:proofErr w:type="spellEnd"/>
      <w:r>
        <w:t>: '36d03b18-545e-43fc-b0f6-6071f47ec8d4',</w:t>
      </w:r>
    </w:p>
    <w:p w14:paraId="29C0F2EF" w14:textId="77777777" w:rsidR="00487195" w:rsidRDefault="00487195" w:rsidP="00487195">
      <w:pPr>
        <w:pStyle w:val="HTMLPreformatted"/>
      </w:pPr>
      <w:r>
        <w:t xml:space="preserve">  </w:t>
      </w:r>
      <w:proofErr w:type="spellStart"/>
      <w:r>
        <w:t>admin_boo</w:t>
      </w:r>
      <w:proofErr w:type="spellEnd"/>
      <w:r>
        <w:t xml:space="preserve">: </w:t>
      </w:r>
      <w:proofErr w:type="gramStart"/>
      <w:r>
        <w:t>true }</w:t>
      </w:r>
      <w:proofErr w:type="gramEnd"/>
    </w:p>
    <w:p w14:paraId="6A348603" w14:textId="77777777" w:rsidR="00487195" w:rsidRDefault="00487195" w:rsidP="00487195">
      <w:pPr>
        <w:pStyle w:val="HTMLPreformatted"/>
      </w:pPr>
    </w:p>
    <w:p w14:paraId="7C0618B6" w14:textId="77777777" w:rsidR="00487195" w:rsidRDefault="00487195" w:rsidP="00487195">
      <w:pPr>
        <w:pStyle w:val="NormalWeb"/>
      </w:pPr>
      <w:r>
        <w:t xml:space="preserve">We wish to update the Dragon called </w:t>
      </w:r>
      <w:r>
        <w:rPr>
          <w:rStyle w:val="HTMLCode"/>
        </w:rPr>
        <w:t>Frost</w:t>
      </w:r>
      <w:r>
        <w:t xml:space="preserve">, so we are using a file we have put in your resources folder for lab 7, called </w:t>
      </w:r>
      <w:proofErr w:type="spellStart"/>
      <w:r>
        <w:rPr>
          <w:rStyle w:val="HTMLCode"/>
        </w:rPr>
        <w:t>update_to_</w:t>
      </w:r>
      <w:proofErr w:type="gramStart"/>
      <w:r>
        <w:rPr>
          <w:rStyle w:val="HTMLCode"/>
        </w:rPr>
        <w:t>frost.json</w:t>
      </w:r>
      <w:proofErr w:type="spellEnd"/>
      <w:proofErr w:type="gramEnd"/>
    </w:p>
    <w:p w14:paraId="10EEEAC4" w14:textId="77777777" w:rsidR="00487195" w:rsidRDefault="00487195" w:rsidP="00487195">
      <w:pPr>
        <w:pStyle w:val="NormalWeb"/>
      </w:pPr>
      <w:r>
        <w:t xml:space="preserve">If you open </w:t>
      </w:r>
      <w:proofErr w:type="spellStart"/>
      <w:r>
        <w:rPr>
          <w:rStyle w:val="HTMLCode"/>
        </w:rPr>
        <w:t>update_to_frost</w:t>
      </w:r>
      <w:proofErr w:type="spellEnd"/>
      <w:r>
        <w:t xml:space="preserve"> you will see it simple contains the following:</w:t>
      </w:r>
    </w:p>
    <w:p w14:paraId="38B1235E" w14:textId="77777777" w:rsidR="00487195" w:rsidRDefault="00487195" w:rsidP="00487195">
      <w:pPr>
        <w:pStyle w:val="HTMLPreformatted"/>
      </w:pPr>
      <w:r>
        <w:t>{</w:t>
      </w:r>
    </w:p>
    <w:p w14:paraId="7EA68F88" w14:textId="77777777" w:rsidR="00487195" w:rsidRDefault="00487195" w:rsidP="00487195">
      <w:pPr>
        <w:pStyle w:val="HTMLPreformatted"/>
      </w:pPr>
      <w:r>
        <w:t xml:space="preserve">      "</w:t>
      </w:r>
      <w:proofErr w:type="spellStart"/>
      <w:r>
        <w:t>protection_int</w:t>
      </w:r>
      <w:proofErr w:type="spellEnd"/>
      <w:r>
        <w:t xml:space="preserve">": 6 </w:t>
      </w:r>
    </w:p>
    <w:p w14:paraId="56DD520F" w14:textId="77777777" w:rsidR="00487195" w:rsidRDefault="00487195" w:rsidP="00487195">
      <w:pPr>
        <w:pStyle w:val="HTMLPreformatted"/>
      </w:pPr>
      <w:r>
        <w:t>}</w:t>
      </w:r>
    </w:p>
    <w:p w14:paraId="03A1FAD2" w14:textId="77777777" w:rsidR="00487195" w:rsidRDefault="00487195" w:rsidP="00487195">
      <w:pPr>
        <w:pStyle w:val="NormalWeb"/>
      </w:pPr>
      <w:r>
        <w:t xml:space="preserve">Swap the </w:t>
      </w:r>
      <w:r>
        <w:rPr>
          <w:rStyle w:val="HTMLCode"/>
        </w:rPr>
        <w:t>&lt;FMI&gt;</w:t>
      </w:r>
      <w:r>
        <w:t xml:space="preserve"> below with your </w:t>
      </w:r>
      <w:proofErr w:type="spellStart"/>
      <w:r>
        <w:rPr>
          <w:rStyle w:val="HTMLCode"/>
        </w:rPr>
        <w:t>session_id_str</w:t>
      </w:r>
      <w:proofErr w:type="spellEnd"/>
      <w:r>
        <w:t xml:space="preserve"> and run the update.</w:t>
      </w:r>
    </w:p>
    <w:p w14:paraId="781FF6F1" w14:textId="77777777" w:rsidR="00487195" w:rsidRDefault="00487195" w:rsidP="00487195">
      <w:pPr>
        <w:pStyle w:val="HTMLPreformatted"/>
      </w:pPr>
      <w:r>
        <w:t>node edit_1.js test mary001 &lt;FMI&gt; Frost</w:t>
      </w:r>
    </w:p>
    <w:p w14:paraId="7D5185A4" w14:textId="77777777" w:rsidR="00487195" w:rsidRDefault="00487195" w:rsidP="00487195">
      <w:pPr>
        <w:pStyle w:val="NormalWeb"/>
      </w:pPr>
      <w:r>
        <w:t>You should see something like this:</w:t>
      </w:r>
    </w:p>
    <w:p w14:paraId="3B80DBCA" w14:textId="77777777" w:rsidR="00487195" w:rsidRDefault="00487195" w:rsidP="00487195">
      <w:pPr>
        <w:pStyle w:val="HTMLPreformatted"/>
      </w:pPr>
      <w:r>
        <w:t>mary001 6172c938-184e-461f-9e0b-382137c334d4</w:t>
      </w:r>
    </w:p>
    <w:p w14:paraId="597CADEC" w14:textId="77777777" w:rsidR="00487195" w:rsidRDefault="00487195" w:rsidP="00487195">
      <w:pPr>
        <w:pStyle w:val="HTMLPreformatted"/>
      </w:pPr>
      <w:r>
        <w:t>match</w:t>
      </w:r>
    </w:p>
    <w:p w14:paraId="1F2912E6" w14:textId="77777777" w:rsidR="00487195" w:rsidRDefault="00487195" w:rsidP="00487195">
      <w:pPr>
        <w:pStyle w:val="HTMLPreformatted"/>
      </w:pPr>
      <w:r>
        <w:t xml:space="preserve">SET protection </w:t>
      </w:r>
      <w:proofErr w:type="gramStart"/>
      <w:r>
        <w:t>= :protection</w:t>
      </w:r>
      <w:proofErr w:type="gramEnd"/>
      <w:r>
        <w:t xml:space="preserve">, </w:t>
      </w:r>
    </w:p>
    <w:p w14:paraId="05C6C512" w14:textId="77777777" w:rsidR="00487195" w:rsidRDefault="00487195" w:rsidP="00487195">
      <w:pPr>
        <w:pStyle w:val="HTMLPreformatted"/>
      </w:pPr>
      <w:proofErr w:type="gramStart"/>
      <w:r>
        <w:t>{ Key</w:t>
      </w:r>
      <w:proofErr w:type="gramEnd"/>
      <w:r>
        <w:t xml:space="preserve">: { </w:t>
      </w:r>
      <w:proofErr w:type="spellStart"/>
      <w:r>
        <w:t>dragon_name</w:t>
      </w:r>
      <w:proofErr w:type="spellEnd"/>
      <w:r>
        <w:t>: { S: 'Frost' } },</w:t>
      </w:r>
    </w:p>
    <w:p w14:paraId="3582E9E7" w14:textId="77777777" w:rsidR="00487195" w:rsidRDefault="00487195" w:rsidP="00487195">
      <w:pPr>
        <w:pStyle w:val="HTMLPreformatted"/>
      </w:pPr>
      <w:r>
        <w:t xml:space="preserve">  </w:t>
      </w:r>
      <w:proofErr w:type="spellStart"/>
      <w:r>
        <w:t>ExpressionAttributeValues</w:t>
      </w:r>
      <w:proofErr w:type="spellEnd"/>
      <w:r>
        <w:t xml:space="preserve">: </w:t>
      </w:r>
      <w:proofErr w:type="gramStart"/>
      <w:r>
        <w:t>{ '</w:t>
      </w:r>
      <w:proofErr w:type="gramEnd"/>
      <w:r>
        <w:t>:protection': { N: '6' } },</w:t>
      </w:r>
    </w:p>
    <w:p w14:paraId="7A541CC1" w14:textId="77777777" w:rsidR="00487195" w:rsidRDefault="00487195" w:rsidP="00487195">
      <w:pPr>
        <w:pStyle w:val="HTMLPreformatted"/>
      </w:pPr>
      <w:r>
        <w:t xml:space="preserve">  </w:t>
      </w:r>
      <w:proofErr w:type="spellStart"/>
      <w:r>
        <w:t>UpdateExpression</w:t>
      </w:r>
      <w:proofErr w:type="spellEnd"/>
      <w:r>
        <w:t xml:space="preserve">: 'SET protection </w:t>
      </w:r>
      <w:proofErr w:type="gramStart"/>
      <w:r>
        <w:t>= :protection</w:t>
      </w:r>
      <w:proofErr w:type="gramEnd"/>
      <w:r>
        <w:t>',</w:t>
      </w:r>
    </w:p>
    <w:p w14:paraId="07E01027" w14:textId="77777777" w:rsidR="00487195" w:rsidRDefault="00487195" w:rsidP="00487195">
      <w:pPr>
        <w:pStyle w:val="HTMLPreformatted"/>
      </w:pPr>
      <w:r>
        <w:t xml:space="preserve">  </w:t>
      </w:r>
      <w:proofErr w:type="spellStart"/>
      <w:r>
        <w:t>ReturnValues</w:t>
      </w:r>
      <w:proofErr w:type="spellEnd"/>
      <w:r>
        <w:t>: 'UPDATED_NEW',</w:t>
      </w:r>
    </w:p>
    <w:p w14:paraId="39D85B58" w14:textId="77777777" w:rsidR="00487195" w:rsidRDefault="00487195" w:rsidP="00487195">
      <w:pPr>
        <w:pStyle w:val="HTMLPreformatted"/>
      </w:pPr>
      <w:r>
        <w:lastRenderedPageBreak/>
        <w:t xml:space="preserve">  </w:t>
      </w:r>
      <w:proofErr w:type="spellStart"/>
      <w:r>
        <w:t>TableName</w:t>
      </w:r>
      <w:proofErr w:type="spellEnd"/>
      <w:r>
        <w:t>: '</w:t>
      </w:r>
      <w:proofErr w:type="spellStart"/>
      <w:r>
        <w:t>dragon_stats</w:t>
      </w:r>
      <w:proofErr w:type="spellEnd"/>
      <w:proofErr w:type="gramStart"/>
      <w:r>
        <w:t>' }</w:t>
      </w:r>
      <w:proofErr w:type="gramEnd"/>
    </w:p>
    <w:p w14:paraId="3C351B22" w14:textId="77777777" w:rsidR="00487195" w:rsidRDefault="00487195" w:rsidP="00487195">
      <w:pPr>
        <w:pStyle w:val="HTMLPreformatted"/>
      </w:pPr>
      <w:proofErr w:type="gramStart"/>
      <w:r>
        <w:t>{ Attributes</w:t>
      </w:r>
      <w:proofErr w:type="gramEnd"/>
      <w:r>
        <w:t>: { protection: { N: '6' } } }</w:t>
      </w:r>
    </w:p>
    <w:p w14:paraId="5C5EAADC" w14:textId="77777777" w:rsidR="00487195" w:rsidRDefault="00487195" w:rsidP="00487195">
      <w:pPr>
        <w:pStyle w:val="HTMLPreformatted"/>
      </w:pPr>
      <w:r>
        <w:t>null []</w:t>
      </w:r>
    </w:p>
    <w:p w14:paraId="36CDAD03" w14:textId="77777777" w:rsidR="00487195" w:rsidRDefault="00487195" w:rsidP="00487195">
      <w:pPr>
        <w:pStyle w:val="NormalWeb"/>
      </w:pPr>
      <w:r>
        <w:t xml:space="preserve">Time to check that the protection </w:t>
      </w:r>
      <w:proofErr w:type="gramStart"/>
      <w:r>
        <w:t>update</w:t>
      </w:r>
      <w:proofErr w:type="gramEnd"/>
      <w:r>
        <w:t xml:space="preserve"> to the dragon called </w:t>
      </w:r>
      <w:r>
        <w:rPr>
          <w:rStyle w:val="HTMLCode"/>
        </w:rPr>
        <w:t>Frost</w:t>
      </w:r>
      <w:r>
        <w:t xml:space="preserve"> worked.</w:t>
      </w:r>
    </w:p>
    <w:p w14:paraId="0B7325EF" w14:textId="77777777" w:rsidR="00487195" w:rsidRDefault="00487195" w:rsidP="00487195">
      <w:pPr>
        <w:pStyle w:val="NormalWeb"/>
      </w:pPr>
      <w:r>
        <w:t xml:space="preserve">Select </w:t>
      </w:r>
      <w:r>
        <w:rPr>
          <w:rStyle w:val="HTMLCode"/>
        </w:rPr>
        <w:t>Frost</w:t>
      </w:r>
      <w:r>
        <w:t xml:space="preserve"> in the drop down on the website and you will notice its (green circle) protection value of </w:t>
      </w:r>
      <w:r>
        <w:rPr>
          <w:rStyle w:val="HTMLCode"/>
        </w:rPr>
        <w:t>3</w:t>
      </w:r>
      <w:r>
        <w:t xml:space="preserve"> changed to </w:t>
      </w:r>
      <w:r>
        <w:rPr>
          <w:rStyle w:val="HTMLCode"/>
        </w:rPr>
        <w:t>6</w:t>
      </w:r>
      <w:r>
        <w:t xml:space="preserve">. He got new dragon armor from his friends in </w:t>
      </w:r>
      <w:proofErr w:type="spellStart"/>
      <w:r>
        <w:t>Lanzu</w:t>
      </w:r>
      <w:proofErr w:type="spellEnd"/>
      <w:r>
        <w:t xml:space="preserve"> ;). Woot!</w:t>
      </w:r>
    </w:p>
    <w:p w14:paraId="5B82ED22" w14:textId="77777777" w:rsidR="00487195" w:rsidRDefault="00487195" w:rsidP="00487195">
      <w:pPr>
        <w:pStyle w:val="NormalWeb"/>
      </w:pPr>
      <w:r>
        <w:t xml:space="preserve">Now try editing </w:t>
      </w:r>
      <w:proofErr w:type="spellStart"/>
      <w:r>
        <w:rPr>
          <w:rStyle w:val="HTMLCode"/>
        </w:rPr>
        <w:t>Atlas</w:t>
      </w:r>
      <w:r>
        <w:t>and</w:t>
      </w:r>
      <w:proofErr w:type="spellEnd"/>
      <w:r>
        <w:t xml:space="preserve"> renaming him to Atlantis.</w:t>
      </w:r>
    </w:p>
    <w:p w14:paraId="48D00ABE" w14:textId="77777777" w:rsidR="00487195" w:rsidRDefault="00487195" w:rsidP="00487195">
      <w:pPr>
        <w:pStyle w:val="NormalWeb"/>
      </w:pPr>
      <w:r>
        <w:t xml:space="preserve">First look at </w:t>
      </w:r>
      <w:proofErr w:type="spellStart"/>
      <w:r>
        <w:rPr>
          <w:rStyle w:val="HTMLCode"/>
        </w:rPr>
        <w:t>updates_to_</w:t>
      </w:r>
      <w:proofErr w:type="gramStart"/>
      <w:r>
        <w:rPr>
          <w:rStyle w:val="HTMLCode"/>
        </w:rPr>
        <w:t>atlas.json</w:t>
      </w:r>
      <w:proofErr w:type="spellEnd"/>
      <w:proofErr w:type="gramEnd"/>
      <w:r>
        <w:t xml:space="preserve"> in your lab 7 resources folder, you will see that this time we are trying to make multiple changes to multiple attributes.</w:t>
      </w:r>
    </w:p>
    <w:p w14:paraId="7038E93F" w14:textId="77777777" w:rsidR="00487195" w:rsidRDefault="00487195" w:rsidP="00487195">
      <w:pPr>
        <w:pStyle w:val="NormalWeb"/>
      </w:pPr>
      <w:r>
        <w:t>The file contains the following:</w:t>
      </w:r>
    </w:p>
    <w:p w14:paraId="52590800" w14:textId="77777777" w:rsidR="00487195" w:rsidRDefault="00487195" w:rsidP="00487195">
      <w:pPr>
        <w:pStyle w:val="HTMLPreformatted"/>
      </w:pPr>
      <w:r>
        <w:t xml:space="preserve">  {</w:t>
      </w:r>
    </w:p>
    <w:p w14:paraId="3C94DA6B" w14:textId="77777777" w:rsidR="00487195" w:rsidRDefault="00487195" w:rsidP="00487195">
      <w:pPr>
        <w:pStyle w:val="HTMLPreformatted"/>
      </w:pPr>
      <w:r>
        <w:t xml:space="preserve">       "</w:t>
      </w:r>
      <w:proofErr w:type="spellStart"/>
      <w:r>
        <w:t>damage_int</w:t>
      </w:r>
      <w:proofErr w:type="spellEnd"/>
      <w:r>
        <w:t>": 3,</w:t>
      </w:r>
    </w:p>
    <w:p w14:paraId="358BFC5C" w14:textId="77777777" w:rsidR="00487195" w:rsidRDefault="00487195" w:rsidP="00487195">
      <w:pPr>
        <w:pStyle w:val="HTMLPreformatted"/>
      </w:pPr>
      <w:r>
        <w:t xml:space="preserve">       "</w:t>
      </w:r>
      <w:proofErr w:type="spellStart"/>
      <w:r>
        <w:t>description_str</w:t>
      </w:r>
      <w:proofErr w:type="spellEnd"/>
      <w:r>
        <w:t>": "Loves drinking milk",</w:t>
      </w:r>
    </w:p>
    <w:p w14:paraId="565D25D2" w14:textId="77777777" w:rsidR="00487195" w:rsidRDefault="00487195" w:rsidP="00487195">
      <w:pPr>
        <w:pStyle w:val="HTMLPreformatted"/>
      </w:pPr>
      <w:r>
        <w:t xml:space="preserve">       "</w:t>
      </w:r>
      <w:proofErr w:type="spellStart"/>
      <w:r>
        <w:t>dragon_name_str</w:t>
      </w:r>
      <w:proofErr w:type="spellEnd"/>
      <w:r>
        <w:t>": "Atlantis",</w:t>
      </w:r>
    </w:p>
    <w:p w14:paraId="4E80BF4E" w14:textId="77777777" w:rsidR="00487195" w:rsidRDefault="00487195" w:rsidP="00487195">
      <w:pPr>
        <w:pStyle w:val="HTMLPreformatted"/>
      </w:pPr>
      <w:r>
        <w:t xml:space="preserve">       "</w:t>
      </w:r>
      <w:proofErr w:type="spellStart"/>
      <w:r>
        <w:t>protection_int</w:t>
      </w:r>
      <w:proofErr w:type="spellEnd"/>
      <w:r>
        <w:t>": 4</w:t>
      </w:r>
    </w:p>
    <w:p w14:paraId="3C380142" w14:textId="77777777" w:rsidR="00487195" w:rsidRDefault="00487195" w:rsidP="00487195">
      <w:pPr>
        <w:pStyle w:val="HTMLPreformatted"/>
      </w:pPr>
      <w:r>
        <w:t xml:space="preserve">   }</w:t>
      </w:r>
    </w:p>
    <w:p w14:paraId="4B95065C" w14:textId="77777777" w:rsidR="00487195" w:rsidRDefault="00487195" w:rsidP="00487195">
      <w:pPr>
        <w:pStyle w:val="NormalWeb"/>
      </w:pPr>
      <w:r>
        <w:t xml:space="preserve">The interesting thing here is that the dragon name is attempting to be altered, but it is a primary </w:t>
      </w:r>
      <w:proofErr w:type="gramStart"/>
      <w:r>
        <w:t>key!.</w:t>
      </w:r>
      <w:proofErr w:type="gramEnd"/>
    </w:p>
    <w:p w14:paraId="2F21D8E8" w14:textId="77777777" w:rsidR="00487195" w:rsidRDefault="00487195" w:rsidP="00487195">
      <w:pPr>
        <w:pStyle w:val="NormalWeb"/>
      </w:pPr>
      <w:r>
        <w:t xml:space="preserve">First try and run </w:t>
      </w:r>
      <w:proofErr w:type="gramStart"/>
      <w:r>
        <w:t>it, and</w:t>
      </w:r>
      <w:proofErr w:type="gramEnd"/>
      <w:r>
        <w:t xml:space="preserve"> see what happens. Get a new session (if you need to):</w:t>
      </w:r>
    </w:p>
    <w:p w14:paraId="408AFBD2" w14:textId="77777777" w:rsidR="00487195" w:rsidRDefault="00487195" w:rsidP="00487195">
      <w:pPr>
        <w:pStyle w:val="HTMLPreformatted"/>
      </w:pPr>
      <w:r>
        <w:t>node updated_login.js test mary@dragoncardgame001.com pears</w:t>
      </w:r>
    </w:p>
    <w:p w14:paraId="2EEB8254" w14:textId="77777777" w:rsidR="00487195" w:rsidRDefault="00487195" w:rsidP="00487195">
      <w:pPr>
        <w:pStyle w:val="HTMLPreformatted"/>
      </w:pPr>
      <w:r>
        <w:t>node edit_1.js test mary001 &lt;FMI&gt; Atlas</w:t>
      </w:r>
    </w:p>
    <w:p w14:paraId="1BF39E98" w14:textId="77777777" w:rsidR="00487195" w:rsidRDefault="00487195" w:rsidP="00487195">
      <w:pPr>
        <w:pStyle w:val="NormalWeb"/>
      </w:pPr>
      <w:r>
        <w:t xml:space="preserve">Note that this one </w:t>
      </w:r>
      <w:r>
        <w:rPr>
          <w:u w:val="single"/>
        </w:rPr>
        <w:t>fails</w:t>
      </w:r>
      <w:r>
        <w:t xml:space="preserve"> all the attempted updates because we are using </w:t>
      </w:r>
      <w:proofErr w:type="spellStart"/>
      <w:r>
        <w:t>dragon_name</w:t>
      </w:r>
      <w:proofErr w:type="spellEnd"/>
      <w:r>
        <w:t xml:space="preserve"> as a primary key (as per this message):</w:t>
      </w:r>
    </w:p>
    <w:p w14:paraId="6C17EB08" w14:textId="77777777" w:rsidR="00487195" w:rsidRDefault="00487195" w:rsidP="00487195">
      <w:pPr>
        <w:pStyle w:val="HTMLPreformatted"/>
      </w:pPr>
      <w:proofErr w:type="spellStart"/>
      <w:r>
        <w:t>ValidationException</w:t>
      </w:r>
      <w:proofErr w:type="spellEnd"/>
      <w:r>
        <w:t xml:space="preserve">: One or more parameter values were invalid: Cannot update attribute </w:t>
      </w:r>
      <w:proofErr w:type="spellStart"/>
      <w:r>
        <w:t>dragon_name</w:t>
      </w:r>
      <w:proofErr w:type="spellEnd"/>
      <w:r>
        <w:t>. This attribute is part of the key</w:t>
      </w:r>
    </w:p>
    <w:p w14:paraId="6CA08C7D" w14:textId="77777777" w:rsidR="00487195" w:rsidRDefault="00487195" w:rsidP="00487195">
      <w:pPr>
        <w:pStyle w:val="NormalWeb"/>
      </w:pPr>
      <w:r>
        <w:t xml:space="preserve">Therefore we need to modify our code further to allow us to handle the special case of changing the dragon </w:t>
      </w:r>
      <w:proofErr w:type="gramStart"/>
      <w:r>
        <w:t>name..</w:t>
      </w:r>
      <w:proofErr w:type="gramEnd"/>
      <w:r>
        <w:t xml:space="preserve"> We can't simply update the primary key in DynamoDB, so we need a different approach.</w:t>
      </w:r>
    </w:p>
    <w:p w14:paraId="663A778B" w14:textId="77777777" w:rsidR="00487195" w:rsidRDefault="00487195" w:rsidP="00487195">
      <w:pPr>
        <w:pStyle w:val="Heading2"/>
      </w:pPr>
      <w:bookmarkStart w:id="106" w:name="header-n1072"/>
      <w:bookmarkEnd w:id="106"/>
      <w:r>
        <w:t>Step 5: Editing the primary key</w:t>
      </w:r>
    </w:p>
    <w:p w14:paraId="6C08EB22" w14:textId="77777777" w:rsidR="00487195" w:rsidRDefault="00487195" w:rsidP="00487195">
      <w:pPr>
        <w:pStyle w:val="NormalWeb"/>
      </w:pPr>
      <w:r>
        <w:t>In this section you will write code that will check to see if they are trying to change a dragon name.</w:t>
      </w:r>
    </w:p>
    <w:p w14:paraId="2D3156D0" w14:textId="77777777" w:rsidR="00487195" w:rsidRDefault="00487195" w:rsidP="00487195">
      <w:pPr>
        <w:pStyle w:val="NormalWeb"/>
      </w:pPr>
      <w:r>
        <w:t xml:space="preserve">If that </w:t>
      </w:r>
      <w:r>
        <w:rPr>
          <w:rStyle w:val="Emphasis"/>
        </w:rPr>
        <w:t>is</w:t>
      </w:r>
      <w:r>
        <w:t xml:space="preserve"> the case, we will create a new item (dragon) using all the existing information merged with the new changes (if any) from the other attributes also potentially being altered.</w:t>
      </w:r>
    </w:p>
    <w:p w14:paraId="58DC2CEC" w14:textId="77777777" w:rsidR="00487195" w:rsidRDefault="00487195" w:rsidP="00487195">
      <w:pPr>
        <w:pStyle w:val="NormalWeb"/>
      </w:pPr>
      <w:r>
        <w:t>Then finally delete the old record.</w:t>
      </w:r>
    </w:p>
    <w:p w14:paraId="11B43EE4" w14:textId="77777777" w:rsidR="00487195" w:rsidRDefault="00487195" w:rsidP="00487195">
      <w:pPr>
        <w:pStyle w:val="NormalWeb"/>
      </w:pPr>
      <w:r>
        <w:lastRenderedPageBreak/>
        <w:t>So it seems a bit long winded when all you want to do is change the dragon name, however we used that as our primary key so our only option is to create a new dragon with all the attributes its needs, then kill (slay) the old one.</w:t>
      </w:r>
    </w:p>
    <w:p w14:paraId="4ADD6C8C" w14:textId="77777777" w:rsidR="00487195" w:rsidRDefault="00487195" w:rsidP="00487195">
      <w:pPr>
        <w:pStyle w:val="NormalWeb"/>
      </w:pPr>
      <w:r>
        <w:t>The challenge here is that you could easily end up out of sync. Imagine if you added a new dragon and you were about to complete the second part and delete the old one, then something went wrong!</w:t>
      </w:r>
    </w:p>
    <w:p w14:paraId="2B9A07C9" w14:textId="77777777" w:rsidR="00487195" w:rsidRDefault="00487195" w:rsidP="00487195">
      <w:pPr>
        <w:pStyle w:val="NormalWeb"/>
      </w:pPr>
      <w:r>
        <w:t>Meaning that last part failed for some reason (of which there could be many).</w:t>
      </w:r>
    </w:p>
    <w:p w14:paraId="4F296417" w14:textId="77777777" w:rsidR="00487195" w:rsidRDefault="00487195" w:rsidP="00487195">
      <w:pPr>
        <w:pStyle w:val="NormalWeb"/>
      </w:pPr>
      <w:r>
        <w:t>You would have 2 essentially identical dragons, just with different names.</w:t>
      </w:r>
    </w:p>
    <w:p w14:paraId="01F1976F" w14:textId="77777777" w:rsidR="00487195" w:rsidRDefault="00487195" w:rsidP="00487195">
      <w:pPr>
        <w:pStyle w:val="NormalWeb"/>
      </w:pPr>
      <w:proofErr w:type="gramStart"/>
      <w:r>
        <w:t>So</w:t>
      </w:r>
      <w:proofErr w:type="gramEnd"/>
      <w:r>
        <w:t xml:space="preserve"> to fix this problem and to keep our tables and items all in sync, we will do all of this inside what we call a </w:t>
      </w:r>
      <w:r>
        <w:rPr>
          <w:u w:val="single"/>
        </w:rPr>
        <w:t>transaction.</w:t>
      </w:r>
      <w:r>
        <w:t xml:space="preserve"> Think "banking transactions", where money comes out of one account and then is deposited into another, BOTH must work inside the banking transaction or it should FAIL.</w:t>
      </w:r>
    </w:p>
    <w:p w14:paraId="2C4B1EF8" w14:textId="77777777" w:rsidR="00487195" w:rsidRDefault="00487195" w:rsidP="00487195">
      <w:pPr>
        <w:pStyle w:val="NormalWeb"/>
      </w:pPr>
      <w:r>
        <w:t>So how do we do a transaction in this situation?</w:t>
      </w:r>
    </w:p>
    <w:p w14:paraId="58EFD8ED" w14:textId="77777777" w:rsidR="00487195" w:rsidRDefault="00487195" w:rsidP="00487195">
      <w:pPr>
        <w:pStyle w:val="NormalWeb"/>
      </w:pPr>
      <w:r>
        <w:t>We could do this in code, and handle rollbacks but that's error prone, and kind of messy.</w:t>
      </w:r>
    </w:p>
    <w:p w14:paraId="0461DBDC" w14:textId="77777777" w:rsidR="00487195" w:rsidRDefault="00487195" w:rsidP="00487195">
      <w:pPr>
        <w:pStyle w:val="Heading4"/>
      </w:pPr>
      <w:bookmarkStart w:id="107" w:name="header-n1083"/>
      <w:bookmarkEnd w:id="107"/>
      <w:proofErr w:type="gramStart"/>
      <w:r>
        <w:t>Luckily</w:t>
      </w:r>
      <w:proofErr w:type="gramEnd"/>
      <w:r>
        <w:t xml:space="preserve"> we can use a feature of DynamoDB called </w:t>
      </w:r>
      <w:proofErr w:type="spellStart"/>
      <w:r>
        <w:rPr>
          <w:rStyle w:val="Emphasis"/>
        </w:rPr>
        <w:t>suprise-suprise</w:t>
      </w:r>
      <w:proofErr w:type="spellEnd"/>
      <w:r>
        <w:t xml:space="preserve"> - "</w:t>
      </w:r>
      <w:r>
        <w:rPr>
          <w:rStyle w:val="Strong"/>
          <w:b w:val="0"/>
          <w:bCs w:val="0"/>
        </w:rPr>
        <w:t>Transactions</w:t>
      </w:r>
      <w:r>
        <w:t>".</w:t>
      </w:r>
    </w:p>
    <w:p w14:paraId="393C3FA5" w14:textId="77777777" w:rsidR="00487195" w:rsidRDefault="00487195" w:rsidP="00487195">
      <w:pPr>
        <w:pStyle w:val="NormalWeb"/>
      </w:pPr>
      <w:r>
        <w:t xml:space="preserve">To keep our tables and items all in sync, we will do all of this in a </w:t>
      </w:r>
      <w:r>
        <w:rPr>
          <w:u w:val="single"/>
        </w:rPr>
        <w:t>transaction.</w:t>
      </w:r>
      <w:r>
        <w:t xml:space="preserve"> </w:t>
      </w:r>
      <w:proofErr w:type="gramStart"/>
      <w:r>
        <w:t>So</w:t>
      </w:r>
      <w:proofErr w:type="gramEnd"/>
      <w:r>
        <w:t xml:space="preserve"> it either all works or all fails, we don't want some entries calling the dragon </w:t>
      </w:r>
      <w:r>
        <w:rPr>
          <w:rStyle w:val="HTMLCode"/>
        </w:rPr>
        <w:t>Atlas</w:t>
      </w:r>
      <w:r>
        <w:t xml:space="preserve"> and some others </w:t>
      </w:r>
      <w:r>
        <w:rPr>
          <w:rStyle w:val="HTMLCode"/>
        </w:rPr>
        <w:t>Atlantis</w:t>
      </w:r>
      <w:r>
        <w:t>. That would be messy.</w:t>
      </w:r>
    </w:p>
    <w:p w14:paraId="576263AC" w14:textId="77777777" w:rsidR="00487195" w:rsidRDefault="00487195" w:rsidP="00487195">
      <w:pPr>
        <w:numPr>
          <w:ilvl w:val="0"/>
          <w:numId w:val="118"/>
        </w:numPr>
        <w:spacing w:before="100" w:beforeAutospacing="1" w:after="100" w:afterAutospacing="1"/>
      </w:pPr>
      <w:r>
        <w:t xml:space="preserve">Open the SDK docs and find the method for </w:t>
      </w:r>
      <w:r>
        <w:rPr>
          <w:u w:val="single"/>
        </w:rPr>
        <w:t>transactions</w:t>
      </w:r>
      <w:r>
        <w:t>.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8168"/>
      </w:tblGrid>
      <w:tr w:rsidR="00487195" w14:paraId="75B9E9F3" w14:textId="77777777" w:rsidTr="00487195">
        <w:trPr>
          <w:tblHeader/>
          <w:tblCellSpacing w:w="15" w:type="dxa"/>
        </w:trPr>
        <w:tc>
          <w:tcPr>
            <w:tcW w:w="0" w:type="auto"/>
            <w:vAlign w:val="center"/>
            <w:hideMark/>
          </w:tcPr>
          <w:p w14:paraId="7496A94E" w14:textId="77777777" w:rsidR="00487195" w:rsidRDefault="00487195">
            <w:pPr>
              <w:jc w:val="center"/>
              <w:rPr>
                <w:b/>
                <w:bCs/>
              </w:rPr>
            </w:pPr>
            <w:r>
              <w:rPr>
                <w:b/>
                <w:bCs/>
              </w:rPr>
              <w:t>Language</w:t>
            </w:r>
          </w:p>
        </w:tc>
        <w:tc>
          <w:tcPr>
            <w:tcW w:w="0" w:type="auto"/>
            <w:vAlign w:val="center"/>
            <w:hideMark/>
          </w:tcPr>
          <w:p w14:paraId="52E9FDC9" w14:textId="77777777" w:rsidR="00487195" w:rsidRDefault="00487195">
            <w:pPr>
              <w:jc w:val="center"/>
              <w:rPr>
                <w:b/>
                <w:bCs/>
              </w:rPr>
            </w:pPr>
            <w:r>
              <w:rPr>
                <w:b/>
                <w:bCs/>
              </w:rPr>
              <w:t>AWS documentation deep link</w:t>
            </w:r>
          </w:p>
        </w:tc>
      </w:tr>
      <w:tr w:rsidR="00487195" w14:paraId="37CE1A9D" w14:textId="77777777" w:rsidTr="00487195">
        <w:trPr>
          <w:tblCellSpacing w:w="15" w:type="dxa"/>
        </w:trPr>
        <w:tc>
          <w:tcPr>
            <w:tcW w:w="0" w:type="auto"/>
            <w:vAlign w:val="center"/>
            <w:hideMark/>
          </w:tcPr>
          <w:p w14:paraId="7850F8A0" w14:textId="77777777" w:rsidR="00487195" w:rsidRDefault="00487195">
            <w:r>
              <w:t>NODE.JS (8.16.0)</w:t>
            </w:r>
          </w:p>
        </w:tc>
        <w:tc>
          <w:tcPr>
            <w:tcW w:w="0" w:type="auto"/>
            <w:vAlign w:val="center"/>
            <w:hideMark/>
          </w:tcPr>
          <w:p w14:paraId="555EFAF3" w14:textId="77777777" w:rsidR="00487195" w:rsidRDefault="00487195">
            <w:hyperlink r:id="rId36" w:anchor="transactWriteItems-property" w:tgtFrame="_blank" w:history="1">
              <w:r>
                <w:rPr>
                  <w:rStyle w:val="Hyperlink"/>
                </w:rPr>
                <w:t>https://docs.aws.amazon.com/AWSJavaScriptSDK/latest/AWS/DynamoDB.html#transactWriteItems-property</w:t>
              </w:r>
            </w:hyperlink>
          </w:p>
        </w:tc>
      </w:tr>
    </w:tbl>
    <w:p w14:paraId="78DFC6CF" w14:textId="77777777" w:rsidR="00487195" w:rsidRDefault="00487195" w:rsidP="00487195">
      <w:pPr>
        <w:pStyle w:val="NormalWeb"/>
      </w:pPr>
      <w:r>
        <w:rPr>
          <w:rStyle w:val="Strong"/>
        </w:rPr>
        <w:t>Time to write some code that allows you to change a dragon's name.</w:t>
      </w:r>
      <w:r>
        <w:t xml:space="preserve"> </w:t>
      </w:r>
    </w:p>
    <w:p w14:paraId="3BDAE1DE" w14:textId="77777777" w:rsidR="00487195" w:rsidRDefault="00487195" w:rsidP="00487195">
      <w:pPr>
        <w:numPr>
          <w:ilvl w:val="0"/>
          <w:numId w:val="119"/>
        </w:numPr>
        <w:spacing w:before="100" w:beforeAutospacing="1" w:after="100" w:afterAutospacing="1"/>
      </w:pPr>
      <w:r>
        <w:t xml:space="preserve">Open up the </w:t>
      </w:r>
      <w:r>
        <w:rPr>
          <w:rStyle w:val="HTMLCode"/>
          <w:rFonts w:eastAsiaTheme="minorHAnsi"/>
        </w:rPr>
        <w:t>edit_2.js</w:t>
      </w:r>
      <w:r>
        <w:t xml:space="preserve"> file inside the </w:t>
      </w:r>
      <w:r>
        <w:rPr>
          <w:rStyle w:val="HTMLCode"/>
          <w:rFonts w:eastAsiaTheme="minorHAnsi"/>
        </w:rPr>
        <w:t>lab7</w:t>
      </w:r>
      <w:r>
        <w:t xml:space="preserve"> folder by double clicking on it.</w:t>
      </w:r>
    </w:p>
    <w:p w14:paraId="5717E66D" w14:textId="77777777" w:rsidR="00487195" w:rsidRDefault="00487195" w:rsidP="00487195">
      <w:pPr>
        <w:numPr>
          <w:ilvl w:val="0"/>
          <w:numId w:val="119"/>
        </w:numPr>
        <w:spacing w:before="100" w:beforeAutospacing="1" w:after="100" w:afterAutospacing="1"/>
      </w:pPr>
      <w:r>
        <w:t xml:space="preserve">Edit the file and replace the </w:t>
      </w:r>
      <w:r>
        <w:rPr>
          <w:rStyle w:val="HTMLCode"/>
          <w:rFonts w:eastAsiaTheme="minorHAnsi"/>
        </w:rPr>
        <w:t>&lt;FMI&gt;</w:t>
      </w:r>
      <w:r>
        <w:t>s like normal.</w:t>
      </w:r>
    </w:p>
    <w:p w14:paraId="4AEFC933" w14:textId="77777777" w:rsidR="00487195" w:rsidRDefault="00487195" w:rsidP="00487195">
      <w:pPr>
        <w:numPr>
          <w:ilvl w:val="0"/>
          <w:numId w:val="119"/>
        </w:numPr>
        <w:spacing w:before="100" w:beforeAutospacing="1" w:after="100" w:afterAutospacing="1"/>
      </w:pPr>
      <w:r>
        <w:t>Save the file.</w:t>
      </w:r>
    </w:p>
    <w:p w14:paraId="6C068F0E" w14:textId="77777777" w:rsidR="00487195" w:rsidRDefault="00487195" w:rsidP="00487195">
      <w:pPr>
        <w:pStyle w:val="NormalWeb"/>
      </w:pPr>
      <w:r>
        <w:t>Ensure you have a valid session first.</w:t>
      </w:r>
    </w:p>
    <w:p w14:paraId="52AAEAA5" w14:textId="77777777" w:rsidR="00487195" w:rsidRDefault="00487195" w:rsidP="00487195">
      <w:pPr>
        <w:pStyle w:val="HTMLPreformatted"/>
      </w:pPr>
      <w:r>
        <w:t>node updated_login.js test mary@dragoncardgame001.com pears</w:t>
      </w:r>
    </w:p>
    <w:p w14:paraId="01F89EC7" w14:textId="77777777" w:rsidR="00487195" w:rsidRDefault="00487195" w:rsidP="00487195">
      <w:pPr>
        <w:pStyle w:val="NormalWeb"/>
      </w:pPr>
      <w:r>
        <w:t>Then use the session id to make your calls</w:t>
      </w:r>
    </w:p>
    <w:p w14:paraId="39EFDBCF" w14:textId="77777777" w:rsidR="00487195" w:rsidRDefault="00487195" w:rsidP="00487195">
      <w:pPr>
        <w:pStyle w:val="HTMLPreformatted"/>
      </w:pPr>
      <w:r>
        <w:t>Local test to log in a user with email of mary@dragoncardgame001.com</w:t>
      </w:r>
    </w:p>
    <w:p w14:paraId="41D071CA" w14:textId="77777777" w:rsidR="00487195" w:rsidRDefault="00487195" w:rsidP="00487195">
      <w:pPr>
        <w:pStyle w:val="HTMLPreformatted"/>
      </w:pPr>
      <w:r>
        <w:lastRenderedPageBreak/>
        <w:t>$2b$10$xAv4kjMWO9djWMU5B.7TEe0awWVZ3xKSxnL3u2QRCSR391fG6v.92 pears</w:t>
      </w:r>
    </w:p>
    <w:p w14:paraId="74AA17D7" w14:textId="77777777" w:rsidR="00487195" w:rsidRDefault="00487195" w:rsidP="00487195">
      <w:pPr>
        <w:pStyle w:val="HTMLPreformatted"/>
      </w:pPr>
      <w:r>
        <w:t>Password is correct</w:t>
      </w:r>
    </w:p>
    <w:p w14:paraId="3C617B8E" w14:textId="77777777" w:rsidR="00487195" w:rsidRDefault="00487195" w:rsidP="00487195">
      <w:pPr>
        <w:pStyle w:val="HTMLPreformatted"/>
      </w:pPr>
      <w:r>
        <w:t>mary001 is an admin</w:t>
      </w:r>
    </w:p>
    <w:p w14:paraId="02CDD885" w14:textId="77777777" w:rsidR="00487195" w:rsidRDefault="00487195" w:rsidP="00487195">
      <w:pPr>
        <w:pStyle w:val="HTMLPreformatted"/>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2DF8294E" w14:textId="77777777" w:rsidR="00487195" w:rsidRDefault="00487195" w:rsidP="00487195">
      <w:pPr>
        <w:pStyle w:val="HTMLPreformatted"/>
      </w:pPr>
      <w:r>
        <w:t>AWAITED acce49d5-a16c-40fc-82f4-f752a11ff43f</w:t>
      </w:r>
    </w:p>
    <w:p w14:paraId="245557A7" w14:textId="77777777" w:rsidR="00487195" w:rsidRDefault="00487195" w:rsidP="00487195">
      <w:pPr>
        <w:pStyle w:val="HTMLPreformatted"/>
      </w:pPr>
      <w:r>
        <w:t xml:space="preserve">null </w:t>
      </w:r>
      <w:proofErr w:type="gramStart"/>
      <w:r>
        <w:t xml:space="preserve">{ </w:t>
      </w:r>
      <w:proofErr w:type="spellStart"/>
      <w:r>
        <w:t>user</w:t>
      </w:r>
      <w:proofErr w:type="gramEnd"/>
      <w:r>
        <w:t>_name_str</w:t>
      </w:r>
      <w:proofErr w:type="spellEnd"/>
      <w:r>
        <w:t>: 'mary001',</w:t>
      </w:r>
    </w:p>
    <w:p w14:paraId="791062A1" w14:textId="77777777" w:rsidR="00487195" w:rsidRDefault="00487195" w:rsidP="00487195">
      <w:pPr>
        <w:pStyle w:val="HTMLPreformatted"/>
      </w:pPr>
      <w:r>
        <w:t xml:space="preserve">  </w:t>
      </w:r>
      <w:proofErr w:type="spellStart"/>
      <w:r>
        <w:t>session_id_str</w:t>
      </w:r>
      <w:proofErr w:type="spellEnd"/>
      <w:r>
        <w:t>: '6172c938-184e-461f-9e0b-382137c334d4',</w:t>
      </w:r>
    </w:p>
    <w:p w14:paraId="04A4A6D7" w14:textId="77777777" w:rsidR="00487195" w:rsidRDefault="00487195" w:rsidP="00487195">
      <w:pPr>
        <w:pStyle w:val="HTMLPreformatted"/>
      </w:pPr>
      <w:r>
        <w:t xml:space="preserve">  </w:t>
      </w:r>
      <w:proofErr w:type="spellStart"/>
      <w:r>
        <w:t>admin_boo</w:t>
      </w:r>
      <w:proofErr w:type="spellEnd"/>
      <w:r>
        <w:t xml:space="preserve">: </w:t>
      </w:r>
      <w:proofErr w:type="gramStart"/>
      <w:r>
        <w:t>true }</w:t>
      </w:r>
      <w:proofErr w:type="gramEnd"/>
    </w:p>
    <w:p w14:paraId="3BA12C65" w14:textId="77777777" w:rsidR="00487195" w:rsidRDefault="00487195" w:rsidP="00487195">
      <w:pPr>
        <w:pStyle w:val="NormalWeb"/>
      </w:pPr>
      <w:r>
        <w:t>Now try changing Atlas with your new enhanced code:</w:t>
      </w:r>
    </w:p>
    <w:p w14:paraId="3130F190" w14:textId="77777777" w:rsidR="00487195" w:rsidRDefault="00487195" w:rsidP="00487195">
      <w:pPr>
        <w:pStyle w:val="HTMLPreformatted"/>
      </w:pPr>
      <w:r>
        <w:t>node edit_2.js test mary001 &lt;FMI&gt; Atlas</w:t>
      </w:r>
    </w:p>
    <w:p w14:paraId="3DAFF71B" w14:textId="77777777" w:rsidR="00487195" w:rsidRDefault="00487195" w:rsidP="00487195">
      <w:pPr>
        <w:pStyle w:val="NormalWeb"/>
      </w:pPr>
      <w:r>
        <w:t>This should work and show you:</w:t>
      </w:r>
    </w:p>
    <w:p w14:paraId="22A79FD3" w14:textId="77777777" w:rsidR="00487195" w:rsidRDefault="00487195" w:rsidP="00487195">
      <w:pPr>
        <w:pStyle w:val="HTMLPreformatted"/>
      </w:pPr>
      <w:r>
        <w:t>mary001 6172c938-184e-461f-9e0b-382137c334d4</w:t>
      </w:r>
    </w:p>
    <w:p w14:paraId="13AB3367" w14:textId="77777777" w:rsidR="00487195" w:rsidRDefault="00487195" w:rsidP="00487195">
      <w:pPr>
        <w:pStyle w:val="HTMLPreformatted"/>
      </w:pPr>
      <w:r>
        <w:t>match</w:t>
      </w:r>
    </w:p>
    <w:p w14:paraId="29DFB06A" w14:textId="77777777" w:rsidR="00487195" w:rsidRDefault="00487195" w:rsidP="00487195">
      <w:pPr>
        <w:pStyle w:val="HTMLPreformatted"/>
      </w:pPr>
      <w:r>
        <w:t>special case we need a transaction here</w:t>
      </w:r>
    </w:p>
    <w:p w14:paraId="057F9C9E" w14:textId="77777777" w:rsidR="00487195" w:rsidRDefault="00487195" w:rsidP="00487195">
      <w:pPr>
        <w:pStyle w:val="HTMLPreformatted"/>
      </w:pPr>
      <w:r>
        <w:t>null 'wow that transaction worked'</w:t>
      </w:r>
    </w:p>
    <w:p w14:paraId="0BA7FF2A" w14:textId="77777777" w:rsidR="00487195" w:rsidRDefault="00487195" w:rsidP="00487195">
      <w:pPr>
        <w:pStyle w:val="NormalWeb"/>
      </w:pPr>
      <w:r>
        <w:t xml:space="preserve">Head to the DynamoDB console and under </w:t>
      </w:r>
      <w:proofErr w:type="spellStart"/>
      <w:r>
        <w:rPr>
          <w:rStyle w:val="HTMLCode"/>
        </w:rPr>
        <w:t>dragon_stats</w:t>
      </w:r>
      <w:proofErr w:type="spellEnd"/>
      <w:r>
        <w:t xml:space="preserve"> do a scan. You will no longer see an entry for </w:t>
      </w:r>
      <w:r>
        <w:rPr>
          <w:rStyle w:val="HTMLCode"/>
        </w:rPr>
        <w:t>Atlas</w:t>
      </w:r>
      <w:r>
        <w:t xml:space="preserve">. </w:t>
      </w:r>
      <w:proofErr w:type="gramStart"/>
      <w:r>
        <w:t>However</w:t>
      </w:r>
      <w:proofErr w:type="gramEnd"/>
      <w:r>
        <w:t xml:space="preserve"> you will see an entry for </w:t>
      </w:r>
      <w:r>
        <w:rPr>
          <w:rStyle w:val="HTMLCode"/>
        </w:rPr>
        <w:t>Atlantis</w:t>
      </w:r>
      <w:r>
        <w:t>.</w:t>
      </w:r>
    </w:p>
    <w:p w14:paraId="46F4B6B7" w14:textId="77777777" w:rsidR="00487195" w:rsidRDefault="00487195" w:rsidP="00487195">
      <w:pPr>
        <w:pStyle w:val="NormalWeb"/>
      </w:pPr>
      <w:r>
        <w:t>You could even head over to the website to see that change.</w:t>
      </w:r>
    </w:p>
    <w:p w14:paraId="351256C2" w14:textId="77777777" w:rsidR="00487195" w:rsidRDefault="00487195" w:rsidP="00487195">
      <w:pPr>
        <w:pStyle w:val="NormalWeb"/>
      </w:pPr>
      <w:r>
        <w:t>Head to the website and select Atlas.</w:t>
      </w:r>
    </w:p>
    <w:p w14:paraId="1B9726DF" w14:textId="77777777" w:rsidR="00487195" w:rsidRDefault="00487195" w:rsidP="00487195">
      <w:pPr>
        <w:pStyle w:val="NormalWeb"/>
      </w:pPr>
      <w:r>
        <w:t>You will see:</w:t>
      </w:r>
    </w:p>
    <w:p w14:paraId="10BAFD0D" w14:textId="77777777" w:rsidR="00487195" w:rsidRDefault="00487195" w:rsidP="00487195">
      <w:pPr>
        <w:pStyle w:val="HTMLPreformatted"/>
      </w:pPr>
      <w:r>
        <w:t>No dragon called Atlas found</w:t>
      </w:r>
    </w:p>
    <w:p w14:paraId="708A8C80" w14:textId="77777777" w:rsidR="00487195" w:rsidRDefault="00487195" w:rsidP="00487195">
      <w:pPr>
        <w:pStyle w:val="NormalWeb"/>
      </w:pPr>
      <w:r>
        <w:t>Click ALL and scroll down to see Atlantis. (without a picture as unlike Sprinkles our celebrity dragon, he is camera shy).</w:t>
      </w:r>
    </w:p>
    <w:p w14:paraId="0E3CEDDC" w14:textId="77777777" w:rsidR="00487195" w:rsidRDefault="00487195" w:rsidP="00487195">
      <w:pPr>
        <w:pStyle w:val="NormalWeb"/>
      </w:pPr>
      <w:r>
        <w:rPr>
          <w:rStyle w:val="HTMLCode"/>
        </w:rPr>
        <w:t>Atlas</w:t>
      </w:r>
      <w:r>
        <w:t xml:space="preserve"> was deleted and </w:t>
      </w:r>
      <w:r>
        <w:rPr>
          <w:rStyle w:val="HTMLCode"/>
        </w:rPr>
        <w:t>Atlantis</w:t>
      </w:r>
      <w:r>
        <w:t xml:space="preserve"> created all in </w:t>
      </w:r>
      <w:r>
        <w:rPr>
          <w:u w:val="single"/>
        </w:rPr>
        <w:t>1 transaction</w:t>
      </w:r>
      <w:r>
        <w:t>.</w:t>
      </w:r>
    </w:p>
    <w:p w14:paraId="527DBF01" w14:textId="77777777" w:rsidR="00487195" w:rsidRDefault="00487195" w:rsidP="00487195">
      <w:pPr>
        <w:pStyle w:val="NormalWeb"/>
      </w:pPr>
      <w:r>
        <w:t>Congrats.</w:t>
      </w:r>
    </w:p>
    <w:p w14:paraId="3D15580A" w14:textId="77777777" w:rsidR="00487195" w:rsidRDefault="00487195" w:rsidP="00487195">
      <w:pPr>
        <w:pStyle w:val="NormalWeb"/>
      </w:pPr>
      <w:r>
        <w:t>Job done right?</w:t>
      </w:r>
    </w:p>
    <w:p w14:paraId="76DF46D4" w14:textId="77777777" w:rsidR="00487195" w:rsidRDefault="00487195" w:rsidP="00487195">
      <w:pPr>
        <w:pStyle w:val="NormalWeb"/>
      </w:pPr>
      <w:r>
        <w:t>Nope there is another problem!</w:t>
      </w:r>
    </w:p>
    <w:p w14:paraId="6EAD32FE" w14:textId="77777777" w:rsidR="00487195" w:rsidRDefault="00487195" w:rsidP="00487195">
      <w:pPr>
        <w:pStyle w:val="NormalWeb"/>
      </w:pPr>
      <w:r>
        <w:rPr>
          <w:rStyle w:val="Strong"/>
        </w:rPr>
        <w:t xml:space="preserve">If you try and update (and don't do this yet btw) an existing dragons name to a new </w:t>
      </w:r>
      <w:proofErr w:type="gramStart"/>
      <w:r>
        <w:rPr>
          <w:rStyle w:val="Strong"/>
        </w:rPr>
        <w:t>dragons</w:t>
      </w:r>
      <w:proofErr w:type="gramEnd"/>
      <w:r>
        <w:rPr>
          <w:rStyle w:val="Strong"/>
        </w:rPr>
        <w:t xml:space="preserve"> name that already exists it will overwrite the other dragon!</w:t>
      </w:r>
    </w:p>
    <w:p w14:paraId="058A1D68" w14:textId="77777777" w:rsidR="00487195" w:rsidRDefault="00487195" w:rsidP="00487195">
      <w:pPr>
        <w:pStyle w:val="NormalWeb"/>
      </w:pPr>
      <w:r>
        <w:t xml:space="preserve">This is not good. </w:t>
      </w:r>
      <w:proofErr w:type="gramStart"/>
      <w:r>
        <w:t>So</w:t>
      </w:r>
      <w:proofErr w:type="gramEnd"/>
      <w:r>
        <w:t xml:space="preserve"> we need to enforce that the new "proposed" dragon name cannot be one that is use already.</w:t>
      </w:r>
    </w:p>
    <w:p w14:paraId="1E96DE3F" w14:textId="77777777" w:rsidR="00487195" w:rsidRDefault="00487195" w:rsidP="00487195">
      <w:pPr>
        <w:pStyle w:val="Heading2"/>
      </w:pPr>
      <w:bookmarkStart w:id="108" w:name="header-n1123"/>
      <w:bookmarkEnd w:id="108"/>
      <w:r>
        <w:t>Step 6: Conditions</w:t>
      </w:r>
    </w:p>
    <w:p w14:paraId="1CD8EAF5" w14:textId="77777777" w:rsidR="00487195" w:rsidRDefault="00487195" w:rsidP="00487195">
      <w:pPr>
        <w:pStyle w:val="NormalWeb"/>
      </w:pPr>
      <w:r>
        <w:t>We need to find a way to ensure that updates that attempt to create a negative protection value that are not allowed.</w:t>
      </w:r>
    </w:p>
    <w:p w14:paraId="48BA8B33" w14:textId="77777777" w:rsidR="00487195" w:rsidRDefault="00487195" w:rsidP="00487195">
      <w:pPr>
        <w:pStyle w:val="NormalWeb"/>
      </w:pPr>
      <w:r>
        <w:lastRenderedPageBreak/>
        <w:t>We could write code that searches for any dragons called the proposed name, and then say "nope", however there is better way.</w:t>
      </w:r>
    </w:p>
    <w:p w14:paraId="377B0755" w14:textId="77777777" w:rsidR="00487195" w:rsidRDefault="00487195" w:rsidP="00487195">
      <w:pPr>
        <w:pStyle w:val="NormalWeb"/>
      </w:pPr>
      <w:r>
        <w:t>We can enforce a "condition" on a DynamoDB table.</w:t>
      </w:r>
    </w:p>
    <w:p w14:paraId="05D51FA0" w14:textId="77777777" w:rsidR="00487195" w:rsidRDefault="00487195" w:rsidP="00487195">
      <w:pPr>
        <w:pStyle w:val="NormalWeb"/>
      </w:pPr>
      <w:r>
        <w:t>We can say in pseudocode:</w:t>
      </w:r>
    </w:p>
    <w:p w14:paraId="5C2AE523" w14:textId="77777777" w:rsidR="00487195" w:rsidRDefault="00487195" w:rsidP="00487195">
      <w:pPr>
        <w:pStyle w:val="HTMLPreformatted"/>
      </w:pPr>
      <w:r>
        <w:t xml:space="preserve">CREATE dragon WHERE </w:t>
      </w:r>
      <w:proofErr w:type="spellStart"/>
      <w:r>
        <w:t>dragon_name</w:t>
      </w:r>
      <w:proofErr w:type="spellEnd"/>
      <w:r>
        <w:t xml:space="preserve"> NOT EXIST</w:t>
      </w:r>
    </w:p>
    <w:p w14:paraId="74A54967" w14:textId="77777777" w:rsidR="00487195" w:rsidRDefault="00487195" w:rsidP="00487195">
      <w:pPr>
        <w:numPr>
          <w:ilvl w:val="0"/>
          <w:numId w:val="120"/>
        </w:numPr>
        <w:spacing w:before="100" w:beforeAutospacing="1" w:after="100" w:afterAutospacing="1"/>
      </w:pPr>
      <w:r>
        <w:t xml:space="preserve">Open the SDK docs and find the method for </w:t>
      </w:r>
      <w:r>
        <w:rPr>
          <w:u w:val="single"/>
        </w:rPr>
        <w:t>conditions</w:t>
      </w:r>
      <w:r>
        <w:t>. Find out the correct method names and establish what parameters you need to pass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8079"/>
      </w:tblGrid>
      <w:tr w:rsidR="00487195" w14:paraId="004FFAF9" w14:textId="77777777" w:rsidTr="00487195">
        <w:trPr>
          <w:tblHeader/>
          <w:tblCellSpacing w:w="15" w:type="dxa"/>
        </w:trPr>
        <w:tc>
          <w:tcPr>
            <w:tcW w:w="0" w:type="auto"/>
            <w:vAlign w:val="center"/>
            <w:hideMark/>
          </w:tcPr>
          <w:p w14:paraId="03FDDE85" w14:textId="77777777" w:rsidR="00487195" w:rsidRDefault="00487195">
            <w:pPr>
              <w:jc w:val="center"/>
              <w:rPr>
                <w:b/>
                <w:bCs/>
              </w:rPr>
            </w:pPr>
            <w:r>
              <w:rPr>
                <w:b/>
                <w:bCs/>
              </w:rPr>
              <w:t>Language</w:t>
            </w:r>
          </w:p>
        </w:tc>
        <w:tc>
          <w:tcPr>
            <w:tcW w:w="0" w:type="auto"/>
            <w:vAlign w:val="center"/>
            <w:hideMark/>
          </w:tcPr>
          <w:p w14:paraId="3D4E4F96" w14:textId="77777777" w:rsidR="00487195" w:rsidRDefault="00487195">
            <w:pPr>
              <w:jc w:val="center"/>
              <w:rPr>
                <w:b/>
                <w:bCs/>
              </w:rPr>
            </w:pPr>
            <w:r>
              <w:rPr>
                <w:b/>
                <w:bCs/>
              </w:rPr>
              <w:t>AWS documentation deep link</w:t>
            </w:r>
          </w:p>
        </w:tc>
      </w:tr>
      <w:tr w:rsidR="00487195" w14:paraId="4457252C" w14:textId="77777777" w:rsidTr="00487195">
        <w:trPr>
          <w:tblCellSpacing w:w="15" w:type="dxa"/>
        </w:trPr>
        <w:tc>
          <w:tcPr>
            <w:tcW w:w="0" w:type="auto"/>
            <w:vAlign w:val="center"/>
            <w:hideMark/>
          </w:tcPr>
          <w:p w14:paraId="175BCEE4" w14:textId="77777777" w:rsidR="00487195" w:rsidRDefault="00487195">
            <w:r>
              <w:t>NODE.JS (8.16.0)</w:t>
            </w:r>
          </w:p>
        </w:tc>
        <w:tc>
          <w:tcPr>
            <w:tcW w:w="0" w:type="auto"/>
            <w:vAlign w:val="center"/>
            <w:hideMark/>
          </w:tcPr>
          <w:p w14:paraId="381CCFA8" w14:textId="77777777" w:rsidR="00487195" w:rsidRDefault="00487195">
            <w:hyperlink r:id="rId37" w:anchor="putItem-property" w:tgtFrame="_blank" w:history="1">
              <w:r>
                <w:rPr>
                  <w:rStyle w:val="Hyperlink"/>
                </w:rPr>
                <w:t>https://docs.aws.amazon.com/AWSJavaScriptSDK/latest/AWS/DynamoDB.html#putItem-property</w:t>
              </w:r>
            </w:hyperlink>
            <w:r>
              <w:t xml:space="preserve"> (study the conditions section)</w:t>
            </w:r>
          </w:p>
        </w:tc>
      </w:tr>
    </w:tbl>
    <w:p w14:paraId="5E39DD6D" w14:textId="77777777" w:rsidR="00487195" w:rsidRDefault="00487195" w:rsidP="00487195">
      <w:pPr>
        <w:pStyle w:val="NormalWeb"/>
      </w:pPr>
      <w:r>
        <w:rPr>
          <w:rStyle w:val="Strong"/>
        </w:rPr>
        <w:t>Time to write some code that prevents overwriting of existing dragons.</w:t>
      </w:r>
      <w:r>
        <w:t xml:space="preserve"> </w:t>
      </w:r>
    </w:p>
    <w:p w14:paraId="6CF093A2" w14:textId="77777777" w:rsidR="00487195" w:rsidRDefault="00487195" w:rsidP="00487195">
      <w:pPr>
        <w:pStyle w:val="NormalWeb"/>
        <w:numPr>
          <w:ilvl w:val="0"/>
          <w:numId w:val="121"/>
        </w:numPr>
      </w:pPr>
      <w:r>
        <w:t xml:space="preserve">Open up the </w:t>
      </w:r>
      <w:r>
        <w:rPr>
          <w:rStyle w:val="HTMLCode"/>
        </w:rPr>
        <w:t>edit_3.js</w:t>
      </w:r>
      <w:r>
        <w:t xml:space="preserve"> file inside the </w:t>
      </w:r>
      <w:r>
        <w:rPr>
          <w:rStyle w:val="HTMLCode"/>
        </w:rPr>
        <w:t>lab7</w:t>
      </w:r>
      <w:r>
        <w:t xml:space="preserve"> folder by double clicking on it.</w:t>
      </w:r>
    </w:p>
    <w:p w14:paraId="645CA36A" w14:textId="77777777" w:rsidR="00487195" w:rsidRDefault="00487195" w:rsidP="00487195">
      <w:pPr>
        <w:pStyle w:val="NormalWeb"/>
        <w:numPr>
          <w:ilvl w:val="0"/>
          <w:numId w:val="121"/>
        </w:numPr>
      </w:pPr>
      <w:r>
        <w:t xml:space="preserve">Edit the file and replace the </w:t>
      </w:r>
      <w:r>
        <w:rPr>
          <w:rStyle w:val="HTMLCode"/>
        </w:rPr>
        <w:t>&lt;FMI&gt;</w:t>
      </w:r>
      <w:r>
        <w:t>s like normal.</w:t>
      </w:r>
    </w:p>
    <w:p w14:paraId="50F5F332" w14:textId="77777777" w:rsidR="00487195" w:rsidRDefault="00487195" w:rsidP="00487195">
      <w:pPr>
        <w:pStyle w:val="NormalWeb"/>
        <w:numPr>
          <w:ilvl w:val="0"/>
          <w:numId w:val="121"/>
        </w:numPr>
      </w:pPr>
      <w:r>
        <w:t>Save the file</w:t>
      </w:r>
    </w:p>
    <w:p w14:paraId="067FAF44" w14:textId="77777777" w:rsidR="00487195" w:rsidRDefault="00487195" w:rsidP="00487195">
      <w:pPr>
        <w:pStyle w:val="NormalWeb"/>
        <w:numPr>
          <w:ilvl w:val="0"/>
          <w:numId w:val="121"/>
        </w:numPr>
      </w:pPr>
      <w:r>
        <w:t>Ensure you have a valid session first.</w:t>
      </w:r>
    </w:p>
    <w:p w14:paraId="6B737EF8" w14:textId="77777777" w:rsidR="00487195" w:rsidRDefault="00487195" w:rsidP="00487195">
      <w:pPr>
        <w:pStyle w:val="HTMLPreformatted"/>
        <w:numPr>
          <w:ilvl w:val="0"/>
          <w:numId w:val="121"/>
        </w:numPr>
        <w:tabs>
          <w:tab w:val="clear" w:pos="720"/>
        </w:tabs>
      </w:pPr>
      <w:r>
        <w:t>node updated_login.js test mary@dragoncardgame001.com pears</w:t>
      </w:r>
    </w:p>
    <w:p w14:paraId="48DAE3EF" w14:textId="77777777" w:rsidR="00487195" w:rsidRDefault="00487195" w:rsidP="00487195">
      <w:pPr>
        <w:pStyle w:val="NormalWeb"/>
        <w:ind w:left="720"/>
      </w:pPr>
      <w:r>
        <w:t>Then use the session id to make your calls</w:t>
      </w:r>
    </w:p>
    <w:p w14:paraId="10671AC6" w14:textId="77777777" w:rsidR="00487195" w:rsidRDefault="00487195" w:rsidP="00487195">
      <w:pPr>
        <w:pStyle w:val="NormalWeb"/>
        <w:ind w:left="720"/>
      </w:pPr>
      <w:r>
        <w:t xml:space="preserve">In </w:t>
      </w:r>
      <w:proofErr w:type="spellStart"/>
      <w:r>
        <w:rPr>
          <w:rStyle w:val="HTMLCode"/>
        </w:rPr>
        <w:t>update_to_</w:t>
      </w:r>
      <w:proofErr w:type="gramStart"/>
      <w:r>
        <w:rPr>
          <w:rStyle w:val="HTMLCode"/>
        </w:rPr>
        <w:t>fireball.json</w:t>
      </w:r>
      <w:r>
        <w:t>you</w:t>
      </w:r>
      <w:proofErr w:type="spellEnd"/>
      <w:proofErr w:type="gramEnd"/>
      <w:r>
        <w:t xml:space="preserve"> will see that it </w:t>
      </w:r>
      <w:proofErr w:type="spellStart"/>
      <w:r>
        <w:t>try's</w:t>
      </w:r>
      <w:proofErr w:type="spellEnd"/>
      <w:r>
        <w:t xml:space="preserve"> to change </w:t>
      </w:r>
      <w:r>
        <w:rPr>
          <w:rStyle w:val="HTMLCode"/>
        </w:rPr>
        <w:t>Fireball</w:t>
      </w:r>
      <w:r>
        <w:t xml:space="preserve">'s name to </w:t>
      </w:r>
      <w:r>
        <w:rPr>
          <w:rStyle w:val="HTMLCode"/>
        </w:rPr>
        <w:t>Blackhole</w:t>
      </w:r>
      <w:r>
        <w:t xml:space="preserve">, however we have a dragon already called </w:t>
      </w:r>
      <w:r>
        <w:rPr>
          <w:rStyle w:val="HTMLCode"/>
        </w:rPr>
        <w:t>Blackhole</w:t>
      </w:r>
      <w:r>
        <w:t>, so this is a good test case to check our code with.</w:t>
      </w:r>
    </w:p>
    <w:p w14:paraId="5E7AD453" w14:textId="77777777" w:rsidR="00487195" w:rsidRDefault="00487195" w:rsidP="00487195">
      <w:pPr>
        <w:pStyle w:val="NormalWeb"/>
        <w:ind w:left="720"/>
      </w:pPr>
      <w:r>
        <w:t>We want this update to fail</w:t>
      </w:r>
    </w:p>
    <w:p w14:paraId="29306F69" w14:textId="77777777" w:rsidR="00487195" w:rsidRDefault="00487195" w:rsidP="00487195">
      <w:pPr>
        <w:pStyle w:val="HTMLPreformatted"/>
        <w:ind w:left="720"/>
      </w:pPr>
      <w:r>
        <w:t xml:space="preserve">  {</w:t>
      </w:r>
    </w:p>
    <w:p w14:paraId="422EE144" w14:textId="77777777" w:rsidR="00487195" w:rsidRDefault="00487195" w:rsidP="00487195">
      <w:pPr>
        <w:pStyle w:val="HTMLPreformatted"/>
        <w:ind w:left="720"/>
      </w:pPr>
      <w:r>
        <w:t xml:space="preserve">      "</w:t>
      </w:r>
      <w:proofErr w:type="spellStart"/>
      <w:r>
        <w:t>description_str</w:t>
      </w:r>
      <w:proofErr w:type="spellEnd"/>
      <w:r>
        <w:t>": "Always hiding in shadows",</w:t>
      </w:r>
    </w:p>
    <w:p w14:paraId="1B84CA8B" w14:textId="77777777" w:rsidR="00487195" w:rsidRDefault="00487195" w:rsidP="00487195">
      <w:pPr>
        <w:pStyle w:val="HTMLPreformatted"/>
        <w:ind w:left="720"/>
      </w:pPr>
      <w:r>
        <w:t xml:space="preserve">      "</w:t>
      </w:r>
      <w:proofErr w:type="spellStart"/>
      <w:r>
        <w:t>dragon_name_str</w:t>
      </w:r>
      <w:proofErr w:type="spellEnd"/>
      <w:r>
        <w:t>": "Blackhole"</w:t>
      </w:r>
    </w:p>
    <w:p w14:paraId="505AEBFF" w14:textId="77777777" w:rsidR="00487195" w:rsidRDefault="00487195" w:rsidP="00487195">
      <w:pPr>
        <w:pStyle w:val="HTMLPreformatted"/>
        <w:ind w:left="720"/>
      </w:pPr>
      <w:r>
        <w:t xml:space="preserve">   }</w:t>
      </w:r>
    </w:p>
    <w:p w14:paraId="4B1C63A3" w14:textId="77777777" w:rsidR="00487195" w:rsidRDefault="00487195" w:rsidP="00487195">
      <w:pPr>
        <w:pStyle w:val="NormalWeb"/>
        <w:ind w:left="720"/>
      </w:pPr>
      <w:r>
        <w:t>Once you have written your code (filled in the FMIs) save your file</w:t>
      </w:r>
    </w:p>
    <w:p w14:paraId="1B27416E" w14:textId="77777777" w:rsidR="00487195" w:rsidRDefault="00487195" w:rsidP="00487195">
      <w:pPr>
        <w:pStyle w:val="NormalWeb"/>
        <w:numPr>
          <w:ilvl w:val="0"/>
          <w:numId w:val="121"/>
        </w:numPr>
      </w:pPr>
      <w:r>
        <w:t xml:space="preserve">Try this and hope it </w:t>
      </w:r>
      <w:r>
        <w:rPr>
          <w:rStyle w:val="Strong"/>
        </w:rPr>
        <w:t>fails</w:t>
      </w:r>
      <w:r>
        <w:t xml:space="preserve"> ;)</w:t>
      </w:r>
    </w:p>
    <w:p w14:paraId="4C05CAF0" w14:textId="77777777" w:rsidR="00487195" w:rsidRDefault="00487195" w:rsidP="00487195">
      <w:pPr>
        <w:pStyle w:val="HTMLPreformatted"/>
        <w:numPr>
          <w:ilvl w:val="0"/>
          <w:numId w:val="121"/>
        </w:numPr>
        <w:tabs>
          <w:tab w:val="clear" w:pos="720"/>
        </w:tabs>
      </w:pPr>
      <w:r>
        <w:t xml:space="preserve">node edit_3.js test mary001 &lt;FMI&gt; Fireball </w:t>
      </w:r>
    </w:p>
    <w:p w14:paraId="154738F3" w14:textId="77777777" w:rsidR="00487195" w:rsidRDefault="00487195" w:rsidP="00487195">
      <w:pPr>
        <w:pStyle w:val="NormalWeb"/>
      </w:pPr>
      <w:r>
        <w:t xml:space="preserve">If you see this </w:t>
      </w:r>
      <w:r>
        <w:rPr>
          <w:rStyle w:val="Strong"/>
        </w:rPr>
        <w:t>error</w:t>
      </w:r>
      <w:r>
        <w:t xml:space="preserve">, you have done it correctly </w:t>
      </w:r>
    </w:p>
    <w:p w14:paraId="68607AFF" w14:textId="77777777" w:rsidR="00487195" w:rsidRDefault="00487195" w:rsidP="00487195">
      <w:pPr>
        <w:pStyle w:val="HTMLPreformatted"/>
      </w:pPr>
      <w:r>
        <w:t xml:space="preserve">$ node edit_3.js test mary001 e6e74f94-6ff8-4b73-9f8e-7dcbfd6d05c5 Fireball                                                 </w:t>
      </w:r>
    </w:p>
    <w:p w14:paraId="585B75BB" w14:textId="77777777" w:rsidR="00487195" w:rsidRDefault="00487195" w:rsidP="00487195">
      <w:pPr>
        <w:pStyle w:val="HTMLPreformatted"/>
      </w:pPr>
      <w:r>
        <w:t>mary001 e6e74f94-6ff8-4b73-9f8e-7dcbfd6d05c5</w:t>
      </w:r>
    </w:p>
    <w:p w14:paraId="47C072C1" w14:textId="77777777" w:rsidR="00487195" w:rsidRDefault="00487195" w:rsidP="00487195">
      <w:pPr>
        <w:pStyle w:val="HTMLPreformatted"/>
      </w:pPr>
      <w:r>
        <w:t>match</w:t>
      </w:r>
    </w:p>
    <w:p w14:paraId="3CFF3E90" w14:textId="77777777" w:rsidR="00487195" w:rsidRDefault="00487195" w:rsidP="00487195">
      <w:pPr>
        <w:pStyle w:val="HTMLPreformatted"/>
      </w:pPr>
      <w:r>
        <w:t>special case we need a transaction here</w:t>
      </w:r>
    </w:p>
    <w:p w14:paraId="270FFC19" w14:textId="77777777" w:rsidR="00487195" w:rsidRDefault="00487195" w:rsidP="00487195">
      <w:pPr>
        <w:pStyle w:val="HTMLPreformatted"/>
      </w:pPr>
      <w:r>
        <w:t xml:space="preserve"> </w:t>
      </w:r>
      <w:proofErr w:type="spellStart"/>
      <w:r>
        <w:t>TransactionCanceledException</w:t>
      </w:r>
      <w:proofErr w:type="spellEnd"/>
      <w:r>
        <w:t xml:space="preserve">: Transaction cancelled, please refer cancellation reasons for specific reasons [None, </w:t>
      </w:r>
      <w:proofErr w:type="spellStart"/>
      <w:r>
        <w:t>ConditionalCheckFailed</w:t>
      </w:r>
      <w:proofErr w:type="spellEnd"/>
      <w:r>
        <w:t>]</w:t>
      </w:r>
    </w:p>
    <w:p w14:paraId="2B470022" w14:textId="77777777" w:rsidR="00487195" w:rsidRDefault="00487195" w:rsidP="00487195">
      <w:pPr>
        <w:pStyle w:val="HTMLPreformatted"/>
      </w:pPr>
      <w:r>
        <w:lastRenderedPageBreak/>
        <w:t xml:space="preserve">at </w:t>
      </w:r>
      <w:proofErr w:type="spellStart"/>
      <w:r>
        <w:t>Request.extractError</w:t>
      </w:r>
      <w:proofErr w:type="spellEnd"/>
      <w:r>
        <w:t xml:space="preserve"> (/home/ec2-user/</w:t>
      </w:r>
      <w:proofErr w:type="spellStart"/>
      <w:r>
        <w:t>node_modules</w:t>
      </w:r>
      <w:proofErr w:type="spellEnd"/>
      <w:r>
        <w:t>/</w:t>
      </w:r>
      <w:proofErr w:type="spellStart"/>
      <w:r>
        <w:t>aws-sdk</w:t>
      </w:r>
      <w:proofErr w:type="spellEnd"/>
      <w:r>
        <w:t>/lib/protocol/json.js:51:27)</w:t>
      </w:r>
    </w:p>
    <w:p w14:paraId="5DDCE2E7" w14:textId="77777777" w:rsidR="00487195" w:rsidRDefault="00487195" w:rsidP="00487195">
      <w:pPr>
        <w:pStyle w:val="HTMLPreformatted"/>
      </w:pPr>
      <w:r>
        <w:t xml:space="preserve">at </w:t>
      </w:r>
      <w:proofErr w:type="spellStart"/>
      <w:r>
        <w:t>Request.callListeners</w:t>
      </w:r>
      <w:proofErr w:type="spellEnd"/>
      <w:r>
        <w:t xml:space="preserve"> (/home/ec2-user/node_modules/aws-sdk/lib/sequential_executor.js:106:20)</w:t>
      </w:r>
    </w:p>
    <w:p w14:paraId="7DF9ADDA" w14:textId="77777777" w:rsidR="00487195" w:rsidRDefault="00487195" w:rsidP="00487195">
      <w:pPr>
        <w:pStyle w:val="HTMLPreformatted"/>
      </w:pPr>
      <w:r>
        <w:t xml:space="preserve">    at </w:t>
      </w:r>
      <w:proofErr w:type="spellStart"/>
      <w:r>
        <w:t>Request.emit</w:t>
      </w:r>
      <w:proofErr w:type="spellEnd"/>
      <w:r>
        <w:t xml:space="preserve"> (/home/ec2-user/node_modules/aws-sdk/lib/sequential_executor.js:78:10)</w:t>
      </w:r>
    </w:p>
    <w:p w14:paraId="6E8F80A6" w14:textId="77777777" w:rsidR="00487195" w:rsidRDefault="00487195" w:rsidP="00487195">
      <w:pPr>
        <w:pStyle w:val="HTMLPreformatted"/>
      </w:pPr>
      <w:r>
        <w:t xml:space="preserve">    at </w:t>
      </w:r>
      <w:proofErr w:type="spellStart"/>
      <w:r>
        <w:t>Request.emit</w:t>
      </w:r>
      <w:proofErr w:type="spellEnd"/>
      <w:r>
        <w:t xml:space="preserve"> (/home/ec2-user/</w:t>
      </w:r>
      <w:proofErr w:type="spellStart"/>
      <w:r>
        <w:t>node_modules</w:t>
      </w:r>
      <w:proofErr w:type="spellEnd"/>
      <w:r>
        <w:t>/</w:t>
      </w:r>
      <w:proofErr w:type="spellStart"/>
      <w:r>
        <w:t>aws-sdk</w:t>
      </w:r>
      <w:proofErr w:type="spellEnd"/>
      <w:r>
        <w:t>/lib/request.js:683:14)</w:t>
      </w:r>
    </w:p>
    <w:p w14:paraId="12475545" w14:textId="77777777" w:rsidR="00487195" w:rsidRDefault="00487195" w:rsidP="00487195">
      <w:pPr>
        <w:pStyle w:val="HTMLPreformatted"/>
      </w:pPr>
      <w:r>
        <w:t xml:space="preserve">    at </w:t>
      </w:r>
      <w:proofErr w:type="spellStart"/>
      <w:r>
        <w:t>Request.transition</w:t>
      </w:r>
      <w:proofErr w:type="spellEnd"/>
      <w:r>
        <w:t xml:space="preserve"> (/home/ec2-user/</w:t>
      </w:r>
      <w:proofErr w:type="spellStart"/>
      <w:r>
        <w:t>node_modules</w:t>
      </w:r>
      <w:proofErr w:type="spellEnd"/>
      <w:r>
        <w:t>/</w:t>
      </w:r>
      <w:proofErr w:type="spellStart"/>
      <w:r>
        <w:t>aws-sdk</w:t>
      </w:r>
      <w:proofErr w:type="spellEnd"/>
      <w:r>
        <w:t>/lib/request.js:22:10)</w:t>
      </w:r>
    </w:p>
    <w:p w14:paraId="559F005F" w14:textId="77777777" w:rsidR="00487195" w:rsidRDefault="00487195" w:rsidP="00487195">
      <w:pPr>
        <w:pStyle w:val="HTMLPreformatted"/>
      </w:pPr>
      <w:r>
        <w:t xml:space="preserve">    at </w:t>
      </w:r>
      <w:proofErr w:type="spellStart"/>
      <w:r>
        <w:t>AcceptorStateMachine.runTo</w:t>
      </w:r>
      <w:proofErr w:type="spellEnd"/>
      <w:r>
        <w:t xml:space="preserve"> (/home/ec2-user/</w:t>
      </w:r>
      <w:proofErr w:type="spellStart"/>
      <w:r>
        <w:t>node_modules</w:t>
      </w:r>
      <w:proofErr w:type="spellEnd"/>
      <w:r>
        <w:t>/</w:t>
      </w:r>
      <w:proofErr w:type="spellStart"/>
      <w:r>
        <w:t>aws-sdk</w:t>
      </w:r>
      <w:proofErr w:type="spellEnd"/>
      <w:r>
        <w:t>/lib/state_machine.js:14:12)</w:t>
      </w:r>
    </w:p>
    <w:p w14:paraId="4FDE2137" w14:textId="77777777" w:rsidR="00487195" w:rsidRDefault="00487195" w:rsidP="00487195">
      <w:pPr>
        <w:pStyle w:val="HTMLPreformatted"/>
      </w:pPr>
      <w:r>
        <w:t xml:space="preserve">    at </w:t>
      </w:r>
      <w:proofErr w:type="gramStart"/>
      <w:r>
        <w:t>/home/ec2-user/</w:t>
      </w:r>
      <w:proofErr w:type="spellStart"/>
      <w:r>
        <w:t>node_modules</w:t>
      </w:r>
      <w:proofErr w:type="spellEnd"/>
      <w:r>
        <w:t>/</w:t>
      </w:r>
      <w:proofErr w:type="spellStart"/>
      <w:r>
        <w:t>aws-sdk</w:t>
      </w:r>
      <w:proofErr w:type="spellEnd"/>
      <w:r>
        <w:t>/lib/state_machine.js:26:10</w:t>
      </w:r>
      <w:proofErr w:type="gramEnd"/>
    </w:p>
    <w:p w14:paraId="17AD199E" w14:textId="77777777" w:rsidR="00487195" w:rsidRDefault="00487195" w:rsidP="00487195">
      <w:pPr>
        <w:pStyle w:val="HTMLPreformatted"/>
      </w:pPr>
      <w:r>
        <w:t xml:space="preserve">    at </w:t>
      </w:r>
      <w:proofErr w:type="gramStart"/>
      <w:r>
        <w:t>Request.&lt;</w:t>
      </w:r>
      <w:proofErr w:type="gramEnd"/>
      <w:r>
        <w:t>anonymous&gt; (/home/ec2-user/</w:t>
      </w:r>
      <w:proofErr w:type="spellStart"/>
      <w:r>
        <w:t>node_modules</w:t>
      </w:r>
      <w:proofErr w:type="spellEnd"/>
      <w:r>
        <w:t>/</w:t>
      </w:r>
      <w:proofErr w:type="spellStart"/>
      <w:r>
        <w:t>aws-sdk</w:t>
      </w:r>
      <w:proofErr w:type="spellEnd"/>
      <w:r>
        <w:t>/lib/request.js:38:9)</w:t>
      </w:r>
    </w:p>
    <w:p w14:paraId="66BC85AF" w14:textId="77777777" w:rsidR="00487195" w:rsidRDefault="00487195" w:rsidP="00487195">
      <w:pPr>
        <w:pStyle w:val="HTMLPreformatted"/>
      </w:pPr>
      <w:r>
        <w:t xml:space="preserve">    at </w:t>
      </w:r>
      <w:proofErr w:type="gramStart"/>
      <w:r>
        <w:t>Request.&lt;</w:t>
      </w:r>
      <w:proofErr w:type="gramEnd"/>
      <w:r>
        <w:t>anonymous&gt; (/home/ec2-user/</w:t>
      </w:r>
      <w:proofErr w:type="spellStart"/>
      <w:r>
        <w:t>node_modules</w:t>
      </w:r>
      <w:proofErr w:type="spellEnd"/>
      <w:r>
        <w:t>/</w:t>
      </w:r>
      <w:proofErr w:type="spellStart"/>
      <w:r>
        <w:t>aws-sdk</w:t>
      </w:r>
      <w:proofErr w:type="spellEnd"/>
      <w:r>
        <w:t>/lib/request.js:685:12)</w:t>
      </w:r>
    </w:p>
    <w:p w14:paraId="696168C2" w14:textId="77777777" w:rsidR="00487195" w:rsidRDefault="00487195" w:rsidP="00487195">
      <w:pPr>
        <w:pStyle w:val="HTMLPreformatted"/>
      </w:pPr>
      <w:r>
        <w:t xml:space="preserve">    at </w:t>
      </w:r>
      <w:proofErr w:type="spellStart"/>
      <w:r>
        <w:t>Request.callListeners</w:t>
      </w:r>
      <w:proofErr w:type="spellEnd"/>
      <w:r>
        <w:t xml:space="preserve"> (/home/ec2-user/node_modules/aws-sdk/lib/sequential_executor.js:116:18)</w:t>
      </w:r>
    </w:p>
    <w:p w14:paraId="58FCC0AD" w14:textId="77777777" w:rsidR="00487195" w:rsidRDefault="00487195" w:rsidP="00487195">
      <w:pPr>
        <w:pStyle w:val="HTMLPreformatted"/>
      </w:pPr>
      <w:r>
        <w:t xml:space="preserve">    message: 'Transaction cancelled, please refer cancellation reasons for specific reasons [None, </w:t>
      </w:r>
      <w:proofErr w:type="spellStart"/>
      <w:r>
        <w:t>ConditionalCheckFailed</w:t>
      </w:r>
      <w:proofErr w:type="spellEnd"/>
      <w:r>
        <w:t>]',</w:t>
      </w:r>
    </w:p>
    <w:p w14:paraId="7378A3C2" w14:textId="77777777" w:rsidR="00487195" w:rsidRDefault="00487195" w:rsidP="00487195">
      <w:pPr>
        <w:pStyle w:val="HTMLPreformatted"/>
      </w:pPr>
      <w:r>
        <w:t xml:space="preserve">    code: '</w:t>
      </w:r>
      <w:proofErr w:type="spellStart"/>
      <w:r>
        <w:t>TransactionCanceledException</w:t>
      </w:r>
      <w:proofErr w:type="spellEnd"/>
      <w:r>
        <w:t>',</w:t>
      </w:r>
    </w:p>
    <w:p w14:paraId="762F2D6E" w14:textId="77777777" w:rsidR="00487195" w:rsidRDefault="00487195" w:rsidP="00487195">
      <w:pPr>
        <w:pStyle w:val="HTMLPreformatted"/>
      </w:pPr>
      <w:r>
        <w:t xml:space="preserve">  time: 2019-06-04T18:55:21.035Z,</w:t>
      </w:r>
    </w:p>
    <w:p w14:paraId="0AEEBACB" w14:textId="77777777" w:rsidR="00487195" w:rsidRDefault="00487195" w:rsidP="00487195">
      <w:pPr>
        <w:pStyle w:val="HTMLPreformatted"/>
      </w:pPr>
      <w:r>
        <w:t xml:space="preserve">  </w:t>
      </w:r>
      <w:proofErr w:type="spellStart"/>
      <w:r>
        <w:t>requestId</w:t>
      </w:r>
      <w:proofErr w:type="spellEnd"/>
      <w:r>
        <w:t>: 'F3S3TQ0DDC79CPHNH4532SQSBFVV4KQNSO5AEMVJF66Q9ASUAAJG',</w:t>
      </w:r>
    </w:p>
    <w:p w14:paraId="0380AB88" w14:textId="77777777" w:rsidR="00487195" w:rsidRDefault="00487195" w:rsidP="00487195">
      <w:pPr>
        <w:pStyle w:val="HTMLPreformatted"/>
      </w:pPr>
      <w:r>
        <w:t xml:space="preserve">  </w:t>
      </w:r>
      <w:proofErr w:type="spellStart"/>
      <w:r>
        <w:t>statusCode</w:t>
      </w:r>
      <w:proofErr w:type="spellEnd"/>
      <w:r>
        <w:t>: 400,</w:t>
      </w:r>
    </w:p>
    <w:p w14:paraId="7A413334" w14:textId="77777777" w:rsidR="00487195" w:rsidRDefault="00487195" w:rsidP="00487195">
      <w:pPr>
        <w:pStyle w:val="HTMLPreformatted"/>
      </w:pPr>
      <w:r>
        <w:t xml:space="preserve">  </w:t>
      </w:r>
      <w:proofErr w:type="spellStart"/>
      <w:r>
        <w:t>retryable</w:t>
      </w:r>
      <w:proofErr w:type="spellEnd"/>
      <w:r>
        <w:t>: false,</w:t>
      </w:r>
    </w:p>
    <w:p w14:paraId="325657F0" w14:textId="77777777" w:rsidR="00487195" w:rsidRDefault="00487195" w:rsidP="00487195">
      <w:pPr>
        <w:pStyle w:val="HTMLPreformatted"/>
      </w:pPr>
      <w:r>
        <w:t xml:space="preserve">  </w:t>
      </w:r>
      <w:proofErr w:type="spellStart"/>
      <w:r>
        <w:t>retryDelay</w:t>
      </w:r>
      <w:proofErr w:type="spellEnd"/>
      <w:r>
        <w:t xml:space="preserve">: </w:t>
      </w:r>
      <w:proofErr w:type="gramStart"/>
      <w:r>
        <w:t>39.73114870214614 }</w:t>
      </w:r>
      <w:proofErr w:type="gramEnd"/>
      <w:r>
        <w:t xml:space="preserve"> null</w:t>
      </w:r>
    </w:p>
    <w:p w14:paraId="35786A61" w14:textId="77777777" w:rsidR="00487195" w:rsidRDefault="00487195" w:rsidP="00487195">
      <w:pPr>
        <w:pStyle w:val="NormalWeb"/>
      </w:pPr>
      <w:r>
        <w:rPr>
          <w:rStyle w:val="Strong"/>
        </w:rPr>
        <w:t>Congrats</w:t>
      </w:r>
    </w:p>
    <w:p w14:paraId="6795DD0F" w14:textId="77777777" w:rsidR="00487195" w:rsidRDefault="00487195" w:rsidP="00487195">
      <w:pPr>
        <w:pStyle w:val="NormalWeb"/>
      </w:pPr>
      <w:r>
        <w:t>No more "Double Dragon".</w:t>
      </w:r>
    </w:p>
    <w:p w14:paraId="7B4E6FC6" w14:textId="77777777" w:rsidR="00487195" w:rsidRDefault="00487195" w:rsidP="00487195">
      <w:pPr>
        <w:pStyle w:val="NormalWeb"/>
      </w:pPr>
      <w:proofErr w:type="gramStart"/>
      <w:r>
        <w:t>However</w:t>
      </w:r>
      <w:proofErr w:type="gramEnd"/>
      <w:r>
        <w:t xml:space="preserve"> there is one other thing that you need to prevent. Damage and Protection values cannot be negative or over 10.</w:t>
      </w:r>
    </w:p>
    <w:p w14:paraId="0B22EB48" w14:textId="77777777" w:rsidR="00487195" w:rsidRDefault="00487195" w:rsidP="00487195">
      <w:pPr>
        <w:pStyle w:val="Heading2"/>
      </w:pPr>
      <w:bookmarkStart w:id="109" w:name="header-n1163"/>
      <w:bookmarkEnd w:id="109"/>
      <w:r>
        <w:t>Step 7: Code Validation</w:t>
      </w:r>
    </w:p>
    <w:p w14:paraId="55A8CF72" w14:textId="77777777" w:rsidR="00487195" w:rsidRDefault="00487195" w:rsidP="00487195">
      <w:pPr>
        <w:pStyle w:val="NormalWeb"/>
      </w:pPr>
      <w:r>
        <w:t>You might think that adding this bit of validation is easy, right?</w:t>
      </w:r>
    </w:p>
    <w:p w14:paraId="482B1B49" w14:textId="77777777" w:rsidR="00487195" w:rsidRDefault="00487195" w:rsidP="00487195">
      <w:pPr>
        <w:pStyle w:val="NormalWeb"/>
      </w:pPr>
      <w:r>
        <w:t>You want to say only update this dragon's protection value if that value falls between 0 and 10.</w:t>
      </w:r>
    </w:p>
    <w:p w14:paraId="38C29550" w14:textId="77777777" w:rsidR="00487195" w:rsidRDefault="00487195" w:rsidP="00487195">
      <w:pPr>
        <w:pStyle w:val="NormalWeb"/>
      </w:pPr>
      <w:r>
        <w:t>No can do! Let me explain why:</w:t>
      </w:r>
    </w:p>
    <w:p w14:paraId="1BE6F714" w14:textId="77777777" w:rsidR="00487195" w:rsidRDefault="00487195" w:rsidP="00487195">
      <w:pPr>
        <w:pStyle w:val="NormalWeb"/>
      </w:pPr>
      <w:r>
        <w:t>You might think you could do something like this: (Again in pseudocode)</w:t>
      </w:r>
    </w:p>
    <w:p w14:paraId="06A18C04" w14:textId="77777777" w:rsidR="00487195" w:rsidRDefault="00487195" w:rsidP="00487195">
      <w:pPr>
        <w:pStyle w:val="HTMLPreformatted"/>
      </w:pPr>
      <w:r>
        <w:t xml:space="preserve">--update-expression "SET protection </w:t>
      </w:r>
      <w:proofErr w:type="gramStart"/>
      <w:r>
        <w:t>= :protection</w:t>
      </w:r>
      <w:proofErr w:type="gramEnd"/>
      <w:r>
        <w:t>"</w:t>
      </w:r>
    </w:p>
    <w:p w14:paraId="7E852F72" w14:textId="77777777" w:rsidR="00487195" w:rsidRDefault="00487195" w:rsidP="00487195">
      <w:pPr>
        <w:pStyle w:val="HTMLPreformatted"/>
      </w:pPr>
      <w:r>
        <w:t xml:space="preserve">--condition-expression "protection &lt; 10" </w:t>
      </w:r>
    </w:p>
    <w:p w14:paraId="567A18E1" w14:textId="77777777" w:rsidR="00487195" w:rsidRDefault="00487195" w:rsidP="00487195">
      <w:pPr>
        <w:pStyle w:val="NormalWeb"/>
      </w:pPr>
      <w:proofErr w:type="gramStart"/>
      <w:r>
        <w:t>However</w:t>
      </w:r>
      <w:proofErr w:type="gramEnd"/>
      <w:r>
        <w:t xml:space="preserve"> that will not work on our situation.</w:t>
      </w:r>
    </w:p>
    <w:p w14:paraId="2519624E" w14:textId="77777777" w:rsidR="00487195" w:rsidRDefault="00487195" w:rsidP="00487195">
      <w:pPr>
        <w:pStyle w:val="NormalWeb"/>
      </w:pPr>
      <w:r>
        <w:t xml:space="preserve">To explain why this won't work let's look at shopping cart example, coming away from dragons just for a second. </w:t>
      </w:r>
    </w:p>
    <w:p w14:paraId="59DD19C2" w14:textId="77777777" w:rsidR="00487195" w:rsidRDefault="00487195" w:rsidP="00487195">
      <w:pPr>
        <w:pStyle w:val="NormalWeb"/>
      </w:pPr>
      <w:r>
        <w:lastRenderedPageBreak/>
        <w:t>We could say to the Database; if the price of an item is already at the lowest possible discounted price, you are not to discount it further.</w:t>
      </w:r>
    </w:p>
    <w:p w14:paraId="12321600" w14:textId="77777777" w:rsidR="00487195" w:rsidRDefault="00487195" w:rsidP="00487195">
      <w:pPr>
        <w:pStyle w:val="NormalWeb"/>
      </w:pPr>
      <w:proofErr w:type="spellStart"/>
      <w:r>
        <w:t>E.g</w:t>
      </w:r>
      <w:proofErr w:type="spellEnd"/>
    </w:p>
    <w:p w14:paraId="2682AE68" w14:textId="77777777" w:rsidR="00487195" w:rsidRDefault="00487195" w:rsidP="00487195">
      <w:pPr>
        <w:pStyle w:val="NormalWeb"/>
      </w:pPr>
      <w:r>
        <w:t xml:space="preserve">The following example performs an </w:t>
      </w:r>
      <w:proofErr w:type="spellStart"/>
      <w:r>
        <w:rPr>
          <w:rStyle w:val="HTMLCode"/>
        </w:rPr>
        <w:t>UpdateItem</w:t>
      </w:r>
      <w:proofErr w:type="spellEnd"/>
      <w:r>
        <w:t xml:space="preserve"> operation. It attempts to reduce the </w:t>
      </w:r>
      <w:r>
        <w:rPr>
          <w:rStyle w:val="HTMLCode"/>
        </w:rPr>
        <w:t>Price</w:t>
      </w:r>
      <w:r>
        <w:t xml:space="preserve"> of a product by 75—but the condition expression prevents the update if the current </w:t>
      </w:r>
      <w:r>
        <w:rPr>
          <w:rStyle w:val="HTMLCode"/>
        </w:rPr>
        <w:t>Price</w:t>
      </w:r>
      <w:r>
        <w:t xml:space="preserve"> is below 500:</w:t>
      </w:r>
    </w:p>
    <w:p w14:paraId="7E698C4B" w14:textId="77777777" w:rsidR="00487195" w:rsidRDefault="00487195" w:rsidP="00487195">
      <w:pPr>
        <w:pStyle w:val="HTMLPreformatted"/>
      </w:pPr>
      <w:r>
        <w:t xml:space="preserve"> --update-expression "SET Price = Price </w:t>
      </w:r>
      <w:proofErr w:type="gramStart"/>
      <w:r>
        <w:t>- :discount</w:t>
      </w:r>
      <w:proofErr w:type="gramEnd"/>
      <w:r>
        <w:t xml:space="preserve">" </w:t>
      </w:r>
    </w:p>
    <w:p w14:paraId="32380226" w14:textId="77777777" w:rsidR="00487195" w:rsidRDefault="00487195" w:rsidP="00487195">
      <w:pPr>
        <w:pStyle w:val="HTMLPreformatted"/>
      </w:pPr>
      <w:r>
        <w:t xml:space="preserve"> --condition-expression "Price </w:t>
      </w:r>
      <w:proofErr w:type="gramStart"/>
      <w:r>
        <w:t>&gt; :limit</w:t>
      </w:r>
      <w:proofErr w:type="gramEnd"/>
      <w:r>
        <w:t>"</w:t>
      </w:r>
    </w:p>
    <w:p w14:paraId="29B72AAC" w14:textId="77777777" w:rsidR="00487195" w:rsidRDefault="00487195" w:rsidP="00487195">
      <w:pPr>
        <w:pStyle w:val="NormalWeb"/>
      </w:pPr>
      <w:r>
        <w:t xml:space="preserve">The key takeaway here is that it is the </w:t>
      </w:r>
      <w:r>
        <w:rPr>
          <w:rStyle w:val="Strong"/>
        </w:rPr>
        <w:t>existing</w:t>
      </w:r>
      <w:r>
        <w:t xml:space="preserve"> Price.</w:t>
      </w:r>
    </w:p>
    <w:p w14:paraId="72ECCB2B" w14:textId="77777777" w:rsidR="00487195" w:rsidRDefault="00487195" w:rsidP="00487195">
      <w:pPr>
        <w:pStyle w:val="NormalWeb"/>
      </w:pPr>
      <w:r>
        <w:t>So why do we mention this and what has this got to do with dragons?</w:t>
      </w:r>
    </w:p>
    <w:p w14:paraId="013B23CA" w14:textId="77777777" w:rsidR="00487195" w:rsidRDefault="00487195" w:rsidP="00487195">
      <w:pPr>
        <w:pStyle w:val="NormalWeb"/>
      </w:pPr>
      <w:r>
        <w:t xml:space="preserve">Well, if we attempted to do a </w:t>
      </w:r>
      <w:r>
        <w:rPr>
          <w:rStyle w:val="Strong"/>
        </w:rPr>
        <w:t>condition</w:t>
      </w:r>
      <w:r>
        <w:t xml:space="preserve"> on the </w:t>
      </w:r>
      <w:r>
        <w:rPr>
          <w:rStyle w:val="HTMLCode"/>
        </w:rPr>
        <w:t>protection</w:t>
      </w:r>
      <w:r>
        <w:t xml:space="preserve"> </w:t>
      </w:r>
      <w:proofErr w:type="gramStart"/>
      <w:r>
        <w:t>value, and</w:t>
      </w:r>
      <w:proofErr w:type="gramEnd"/>
      <w:r>
        <w:t xml:space="preserve"> told our table to reject any value less than 0, </w:t>
      </w:r>
      <w:r>
        <w:rPr>
          <w:u w:val="single"/>
        </w:rPr>
        <w:t>it wouldn't work</w:t>
      </w:r>
      <w:r>
        <w:t>.</w:t>
      </w:r>
    </w:p>
    <w:p w14:paraId="54D8B6E7" w14:textId="77777777" w:rsidR="00487195" w:rsidRDefault="00487195" w:rsidP="00487195">
      <w:pPr>
        <w:pStyle w:val="NormalWeb"/>
      </w:pPr>
      <w:r>
        <w:t xml:space="preserve">This is because </w:t>
      </w:r>
      <w:r>
        <w:rPr>
          <w:u w:val="single"/>
        </w:rPr>
        <w:t>at the time</w:t>
      </w:r>
      <w:r>
        <w:t xml:space="preserve"> you are updating the item to the invalid value of say </w:t>
      </w:r>
      <w:r>
        <w:rPr>
          <w:rStyle w:val="HTMLCode"/>
        </w:rPr>
        <w:t>-8</w:t>
      </w:r>
      <w:r>
        <w:t>the protection value is VALID.</w:t>
      </w:r>
    </w:p>
    <w:p w14:paraId="18ED9071" w14:textId="77777777" w:rsidR="00487195" w:rsidRDefault="00487195" w:rsidP="00487195">
      <w:pPr>
        <w:pStyle w:val="NormalWeb"/>
      </w:pPr>
      <w:proofErr w:type="gramStart"/>
      <w:r>
        <w:t>So</w:t>
      </w:r>
      <w:proofErr w:type="gramEnd"/>
      <w:r>
        <w:t xml:space="preserve"> what happens is, it will update it to </w:t>
      </w:r>
      <w:r>
        <w:rPr>
          <w:rStyle w:val="HTMLCode"/>
        </w:rPr>
        <w:t>-8</w:t>
      </w:r>
      <w:r>
        <w:t xml:space="preserve"> no problem!</w:t>
      </w:r>
    </w:p>
    <w:p w14:paraId="6CCAF9CB" w14:textId="77777777" w:rsidR="00487195" w:rsidRDefault="00487195" w:rsidP="00487195">
      <w:pPr>
        <w:pStyle w:val="NormalWeb"/>
      </w:pPr>
      <w:r>
        <w:t>See the issue? You now have an invalid value in your table. It didn't prevent it from being written.</w:t>
      </w:r>
    </w:p>
    <w:p w14:paraId="41DDCA2C" w14:textId="77777777" w:rsidR="00487195" w:rsidRDefault="00487195" w:rsidP="00487195">
      <w:pPr>
        <w:pStyle w:val="NormalWeb"/>
      </w:pPr>
      <w:r>
        <w:t xml:space="preserve">To make things worse, further updates to correct it, will always FAIL, because the </w:t>
      </w:r>
      <w:r>
        <w:rPr>
          <w:rStyle w:val="Strong"/>
        </w:rPr>
        <w:t>current</w:t>
      </w:r>
      <w:r>
        <w:t xml:space="preserve"> protected value is now </w:t>
      </w:r>
      <w:r>
        <w:rPr>
          <w:rStyle w:val="HTMLCode"/>
        </w:rPr>
        <w:t>-8</w:t>
      </w:r>
      <w:r>
        <w:t xml:space="preserve"> and out if the range of the constraints, preventing any further updates!</w:t>
      </w:r>
    </w:p>
    <w:p w14:paraId="74A1C356" w14:textId="77777777" w:rsidR="00487195" w:rsidRDefault="00487195" w:rsidP="00487195">
      <w:pPr>
        <w:pStyle w:val="NormalWeb"/>
      </w:pPr>
      <w:proofErr w:type="gramStart"/>
      <w:r>
        <w:t>So</w:t>
      </w:r>
      <w:proofErr w:type="gramEnd"/>
      <w:r>
        <w:t xml:space="preserve"> unlike the shopping cart example above which is kind of useful, we can't enforce the dragon protection or damage values to be constrained to the "proposed value".</w:t>
      </w:r>
    </w:p>
    <w:p w14:paraId="7CCFB3C6" w14:textId="77777777" w:rsidR="00487195" w:rsidRDefault="00487195" w:rsidP="00487195">
      <w:pPr>
        <w:pStyle w:val="NormalWeb"/>
      </w:pPr>
      <w:r>
        <w:t>We can't say "update this protection value if your proposed value is &gt; 0 and &lt; 10."</w:t>
      </w:r>
    </w:p>
    <w:p w14:paraId="4730A4BF" w14:textId="77777777" w:rsidR="00487195" w:rsidRDefault="00487195" w:rsidP="00487195">
      <w:pPr>
        <w:pStyle w:val="NormalWeb"/>
      </w:pPr>
      <w:r>
        <w:t>I mean we can, but it has to be in the application code, and not at the database constraint layer.</w:t>
      </w:r>
    </w:p>
    <w:p w14:paraId="302D09EE" w14:textId="77777777" w:rsidR="00487195" w:rsidRDefault="00487195" w:rsidP="00487195">
      <w:pPr>
        <w:pStyle w:val="NormalWeb"/>
      </w:pPr>
      <w:proofErr w:type="gramStart"/>
      <w:r>
        <w:t>So</w:t>
      </w:r>
      <w:proofErr w:type="gramEnd"/>
      <w:r>
        <w:t xml:space="preserve"> let's add that in code anyway, as we don't want negative damage values for dragons, as they would go around healing everyone they breathed on </w:t>
      </w:r>
    </w:p>
    <w:p w14:paraId="4AE2C16F" w14:textId="77777777" w:rsidR="00487195" w:rsidRDefault="00487195" w:rsidP="00487195">
      <w:pPr>
        <w:pStyle w:val="NormalWeb"/>
      </w:pPr>
      <w:r>
        <w:t xml:space="preserve">Interestingly, you actually have the same issue with S3 updating as you do with DynamoDB. If you want to change a dragon image like </w:t>
      </w:r>
      <w:r>
        <w:rPr>
          <w:rStyle w:val="HTMLCode"/>
        </w:rPr>
        <w:t>Castral.png</w:t>
      </w:r>
      <w:r>
        <w:t xml:space="preserve"> to </w:t>
      </w:r>
      <w:r>
        <w:rPr>
          <w:rStyle w:val="HTMLCode"/>
        </w:rPr>
        <w:t>Funky.png</w:t>
      </w:r>
      <w:r>
        <w:t xml:space="preserve">, you have to create a copy of </w:t>
      </w:r>
      <w:r>
        <w:rPr>
          <w:rStyle w:val="HTMLCode"/>
        </w:rPr>
        <w:t>Castral.png</w:t>
      </w:r>
      <w:r>
        <w:t xml:space="preserve"> first and call it </w:t>
      </w:r>
      <w:r>
        <w:rPr>
          <w:rStyle w:val="HTMLCode"/>
        </w:rPr>
        <w:t>Funky.png</w:t>
      </w:r>
      <w:r>
        <w:t xml:space="preserve"> then delete the old one.</w:t>
      </w:r>
    </w:p>
    <w:p w14:paraId="78238E38" w14:textId="77777777" w:rsidR="00487195" w:rsidRDefault="00487195" w:rsidP="00487195">
      <w:pPr>
        <w:pStyle w:val="NormalWeb"/>
      </w:pPr>
      <w:proofErr w:type="gramStart"/>
      <w:r>
        <w:t>So</w:t>
      </w:r>
      <w:proofErr w:type="gramEnd"/>
      <w:r>
        <w:t xml:space="preserve"> we will add code for that too while we are in there.</w:t>
      </w:r>
    </w:p>
    <w:p w14:paraId="071404D1" w14:textId="77777777" w:rsidR="00487195" w:rsidRDefault="00487195" w:rsidP="00487195">
      <w:pPr>
        <w:pStyle w:val="NormalWeb"/>
      </w:pPr>
      <w:r>
        <w:rPr>
          <w:rStyle w:val="Emphasis"/>
        </w:rPr>
        <w:t>Lab</w:t>
      </w:r>
      <w:r>
        <w:t xml:space="preserve"> note: You won't have to write the S3 code, just add the bucket name where you see the FMI.</w:t>
      </w:r>
    </w:p>
    <w:p w14:paraId="26096CD1" w14:textId="77777777" w:rsidR="00487195" w:rsidRDefault="00487195" w:rsidP="00487195">
      <w:pPr>
        <w:pStyle w:val="NormalWeb"/>
      </w:pPr>
      <w:r>
        <w:lastRenderedPageBreak/>
        <w:t xml:space="preserve">That way you have no more </w:t>
      </w:r>
      <w:proofErr w:type="gramStart"/>
      <w:r>
        <w:t>camera shy</w:t>
      </w:r>
      <w:proofErr w:type="gramEnd"/>
      <w:r>
        <w:t xml:space="preserve"> dragons, when you change their names on the website ;)</w:t>
      </w:r>
    </w:p>
    <w:p w14:paraId="52A04BD1" w14:textId="77777777" w:rsidR="00487195" w:rsidRDefault="00487195" w:rsidP="00487195">
      <w:pPr>
        <w:pStyle w:val="NormalWeb"/>
      </w:pPr>
      <w:r>
        <w:rPr>
          <w:rStyle w:val="Emphasis"/>
        </w:rPr>
        <w:t>Remember when we added S3 permissions earlier in the course to the role we use for our lambda functions, well this was for this.</w:t>
      </w:r>
      <w:r>
        <w:t xml:space="preserve"> </w:t>
      </w:r>
      <w:r>
        <w:rPr>
          <w:rStyle w:val="Emphasis"/>
        </w:rPr>
        <w:t>#</w:t>
      </w:r>
      <w:proofErr w:type="spellStart"/>
      <w:r>
        <w:rPr>
          <w:rStyle w:val="Emphasis"/>
        </w:rPr>
        <w:t>you're_welcome</w:t>
      </w:r>
      <w:proofErr w:type="spellEnd"/>
    </w:p>
    <w:p w14:paraId="6A896C1C" w14:textId="77777777" w:rsidR="00487195" w:rsidRDefault="00487195" w:rsidP="00487195">
      <w:pPr>
        <w:pStyle w:val="NormalWeb"/>
      </w:pPr>
      <w:r>
        <w:rPr>
          <w:rStyle w:val="Strong"/>
        </w:rPr>
        <w:t>Time to write some code that protects values outside of 0 to 10, and updates S3 if you change the dragon name.</w:t>
      </w:r>
      <w:r>
        <w:t xml:space="preserve"> </w:t>
      </w:r>
    </w:p>
    <w:p w14:paraId="3505708C" w14:textId="77777777" w:rsidR="00487195" w:rsidRDefault="00487195" w:rsidP="00487195">
      <w:pPr>
        <w:pStyle w:val="NormalWeb"/>
        <w:numPr>
          <w:ilvl w:val="0"/>
          <w:numId w:val="122"/>
        </w:numPr>
      </w:pPr>
      <w:r>
        <w:t xml:space="preserve">Open up the </w:t>
      </w:r>
      <w:r>
        <w:rPr>
          <w:rStyle w:val="HTMLCode"/>
        </w:rPr>
        <w:t>edit_4.js</w:t>
      </w:r>
      <w:r>
        <w:t xml:space="preserve"> file inside the </w:t>
      </w:r>
      <w:r>
        <w:rPr>
          <w:rStyle w:val="HTMLCode"/>
        </w:rPr>
        <w:t>lab7</w:t>
      </w:r>
      <w:r>
        <w:t xml:space="preserve"> folder by double clicking on it.</w:t>
      </w:r>
    </w:p>
    <w:p w14:paraId="2CBB86CC" w14:textId="77777777" w:rsidR="00487195" w:rsidRDefault="00487195" w:rsidP="00487195">
      <w:pPr>
        <w:pStyle w:val="NormalWeb"/>
        <w:numPr>
          <w:ilvl w:val="0"/>
          <w:numId w:val="122"/>
        </w:numPr>
      </w:pPr>
      <w:r>
        <w:t xml:space="preserve">Edit the file and replace the </w:t>
      </w:r>
      <w:r>
        <w:rPr>
          <w:rStyle w:val="HTMLCode"/>
        </w:rPr>
        <w:t>&lt;FMI&gt;</w:t>
      </w:r>
      <w:r>
        <w:t>s like normal.</w:t>
      </w:r>
    </w:p>
    <w:p w14:paraId="312F1514" w14:textId="77777777" w:rsidR="00487195" w:rsidRDefault="00487195" w:rsidP="00487195">
      <w:pPr>
        <w:pStyle w:val="NormalWeb"/>
        <w:numPr>
          <w:ilvl w:val="0"/>
          <w:numId w:val="122"/>
        </w:numPr>
      </w:pPr>
      <w:r>
        <w:t>Save the file</w:t>
      </w:r>
    </w:p>
    <w:p w14:paraId="7648795A" w14:textId="77777777" w:rsidR="00487195" w:rsidRDefault="00487195" w:rsidP="00487195">
      <w:pPr>
        <w:pStyle w:val="NormalWeb"/>
        <w:numPr>
          <w:ilvl w:val="0"/>
          <w:numId w:val="122"/>
        </w:numPr>
      </w:pPr>
      <w:r>
        <w:t>Ensure you have a valid session first.</w:t>
      </w:r>
    </w:p>
    <w:p w14:paraId="556470C6" w14:textId="77777777" w:rsidR="00487195" w:rsidRDefault="00487195" w:rsidP="00487195">
      <w:pPr>
        <w:pStyle w:val="HTMLPreformatted"/>
        <w:numPr>
          <w:ilvl w:val="0"/>
          <w:numId w:val="122"/>
        </w:numPr>
        <w:tabs>
          <w:tab w:val="clear" w:pos="720"/>
        </w:tabs>
      </w:pPr>
      <w:r>
        <w:t>node updated_login.js test mary@dragoncardgame001.com pears</w:t>
      </w:r>
    </w:p>
    <w:p w14:paraId="0947382C" w14:textId="77777777" w:rsidR="00487195" w:rsidRDefault="00487195" w:rsidP="00487195">
      <w:pPr>
        <w:pStyle w:val="NormalWeb"/>
        <w:ind w:left="720"/>
      </w:pPr>
      <w:r>
        <w:t>Then use the session id to make your calls</w:t>
      </w:r>
    </w:p>
    <w:p w14:paraId="0C42941A" w14:textId="77777777" w:rsidR="00487195" w:rsidRDefault="00487195" w:rsidP="00487195">
      <w:pPr>
        <w:pStyle w:val="HTMLPreformatted"/>
        <w:ind w:left="720"/>
      </w:pPr>
      <w:r>
        <w:t>Local test to log in a user with email of mary@dragoncardgame001.com</w:t>
      </w:r>
    </w:p>
    <w:p w14:paraId="7138720C" w14:textId="77777777" w:rsidR="00487195" w:rsidRDefault="00487195" w:rsidP="00487195">
      <w:pPr>
        <w:pStyle w:val="HTMLPreformatted"/>
        <w:ind w:left="720"/>
      </w:pPr>
      <w:r>
        <w:t>$2b$10$xAv4kjMWO9djWMU5B.7TEe0awWVZ3xKSxnL3u2QRCSR391fG6v.92 pears</w:t>
      </w:r>
    </w:p>
    <w:p w14:paraId="1D7C36F0" w14:textId="77777777" w:rsidR="00487195" w:rsidRDefault="00487195" w:rsidP="00487195">
      <w:pPr>
        <w:pStyle w:val="HTMLPreformatted"/>
        <w:ind w:left="720"/>
      </w:pPr>
      <w:r>
        <w:t>Password is correct</w:t>
      </w:r>
    </w:p>
    <w:p w14:paraId="41546357" w14:textId="77777777" w:rsidR="00487195" w:rsidRDefault="00487195" w:rsidP="00487195">
      <w:pPr>
        <w:pStyle w:val="HTMLPreformatted"/>
        <w:ind w:left="720"/>
      </w:pPr>
      <w:r>
        <w:t>mary001 is an admin</w:t>
      </w:r>
    </w:p>
    <w:p w14:paraId="5D73C563" w14:textId="77777777" w:rsidR="00487195" w:rsidRDefault="00487195" w:rsidP="00487195">
      <w:pPr>
        <w:pStyle w:val="HTMLPreformatted"/>
        <w:ind w:left="720"/>
      </w:pPr>
      <w:proofErr w:type="gramStart"/>
      <w:r>
        <w:t xml:space="preserve">{ </w:t>
      </w:r>
      <w:proofErr w:type="spellStart"/>
      <w:r>
        <w:t>ConsumedCapacity</w:t>
      </w:r>
      <w:proofErr w:type="spellEnd"/>
      <w:proofErr w:type="gramEnd"/>
      <w:r>
        <w:t xml:space="preserve">: { </w:t>
      </w:r>
      <w:proofErr w:type="spellStart"/>
      <w:r>
        <w:t>TableName</w:t>
      </w:r>
      <w:proofErr w:type="spellEnd"/>
      <w:r>
        <w:t xml:space="preserve">: 'sessions', </w:t>
      </w:r>
      <w:proofErr w:type="spellStart"/>
      <w:r>
        <w:t>CapacityUnits</w:t>
      </w:r>
      <w:proofErr w:type="spellEnd"/>
      <w:r>
        <w:t>: 1 } }</w:t>
      </w:r>
    </w:p>
    <w:p w14:paraId="3D685D6D" w14:textId="77777777" w:rsidR="00487195" w:rsidRDefault="00487195" w:rsidP="00487195">
      <w:pPr>
        <w:pStyle w:val="HTMLPreformatted"/>
        <w:ind w:left="720"/>
      </w:pPr>
      <w:r>
        <w:t>AWAITED acce49d5-a16c-40fc-82f4-f752a11ff43f</w:t>
      </w:r>
    </w:p>
    <w:p w14:paraId="67D4FF1A" w14:textId="77777777" w:rsidR="00487195" w:rsidRDefault="00487195" w:rsidP="00487195">
      <w:pPr>
        <w:pStyle w:val="HTMLPreformatted"/>
        <w:ind w:left="720"/>
      </w:pPr>
      <w:r>
        <w:t xml:space="preserve">null </w:t>
      </w:r>
      <w:proofErr w:type="gramStart"/>
      <w:r>
        <w:t xml:space="preserve">{ </w:t>
      </w:r>
      <w:proofErr w:type="spellStart"/>
      <w:r>
        <w:t>user</w:t>
      </w:r>
      <w:proofErr w:type="gramEnd"/>
      <w:r>
        <w:t>_name_str</w:t>
      </w:r>
      <w:proofErr w:type="spellEnd"/>
      <w:r>
        <w:t>: 'mary001',</w:t>
      </w:r>
    </w:p>
    <w:p w14:paraId="714B86D9" w14:textId="77777777" w:rsidR="00487195" w:rsidRDefault="00487195" w:rsidP="00487195">
      <w:pPr>
        <w:pStyle w:val="HTMLPreformatted"/>
        <w:ind w:left="720"/>
      </w:pPr>
      <w:r>
        <w:t xml:space="preserve">  </w:t>
      </w:r>
      <w:proofErr w:type="spellStart"/>
      <w:r>
        <w:t>session_id_str</w:t>
      </w:r>
      <w:proofErr w:type="spellEnd"/>
      <w:r>
        <w:t>: '88d12dda-5152-419f-8a2c-03ec01f5bd52',</w:t>
      </w:r>
    </w:p>
    <w:p w14:paraId="79811D14" w14:textId="77777777" w:rsidR="00487195" w:rsidRDefault="00487195" w:rsidP="00487195">
      <w:pPr>
        <w:pStyle w:val="HTMLPreformatted"/>
        <w:ind w:left="720"/>
      </w:pPr>
      <w:r>
        <w:t xml:space="preserve">  </w:t>
      </w:r>
      <w:proofErr w:type="spellStart"/>
      <w:r>
        <w:t>admin_boo</w:t>
      </w:r>
      <w:proofErr w:type="spellEnd"/>
      <w:r>
        <w:t xml:space="preserve">: </w:t>
      </w:r>
      <w:proofErr w:type="gramStart"/>
      <w:r>
        <w:t>true }</w:t>
      </w:r>
      <w:proofErr w:type="gramEnd"/>
    </w:p>
    <w:p w14:paraId="694577FB" w14:textId="77777777" w:rsidR="00487195" w:rsidRDefault="00487195" w:rsidP="00487195">
      <w:pPr>
        <w:pStyle w:val="NormalWeb"/>
        <w:ind w:left="720"/>
      </w:pPr>
      <w:r>
        <w:t xml:space="preserve">Have a look at </w:t>
      </w:r>
      <w:proofErr w:type="spellStart"/>
      <w:r>
        <w:rPr>
          <w:rStyle w:val="HTMLCode"/>
        </w:rPr>
        <w:t>update_to_</w:t>
      </w:r>
      <w:proofErr w:type="gramStart"/>
      <w:r>
        <w:rPr>
          <w:rStyle w:val="HTMLCode"/>
        </w:rPr>
        <w:t>castral.json</w:t>
      </w:r>
      <w:proofErr w:type="spellEnd"/>
      <w:proofErr w:type="gramEnd"/>
      <w:r>
        <w:t xml:space="preserve"> it contains the following:</w:t>
      </w:r>
    </w:p>
    <w:p w14:paraId="2918D1CB" w14:textId="77777777" w:rsidR="00487195" w:rsidRDefault="00487195" w:rsidP="00487195">
      <w:pPr>
        <w:pStyle w:val="HTMLPreformatted"/>
      </w:pPr>
      <w:r>
        <w:t xml:space="preserve">   {</w:t>
      </w:r>
    </w:p>
    <w:p w14:paraId="38352B05" w14:textId="77777777" w:rsidR="00487195" w:rsidRDefault="00487195" w:rsidP="00487195">
      <w:pPr>
        <w:pStyle w:val="HTMLPreformatted"/>
      </w:pPr>
      <w:r>
        <w:t xml:space="preserve">       "</w:t>
      </w:r>
      <w:proofErr w:type="spellStart"/>
      <w:r>
        <w:t>damage_int</w:t>
      </w:r>
      <w:proofErr w:type="spellEnd"/>
      <w:r>
        <w:t>": 3,</w:t>
      </w:r>
    </w:p>
    <w:p w14:paraId="6AC02339" w14:textId="77777777" w:rsidR="00487195" w:rsidRDefault="00487195" w:rsidP="00487195">
      <w:pPr>
        <w:pStyle w:val="HTMLPreformatted"/>
      </w:pPr>
      <w:r>
        <w:t xml:space="preserve">       "</w:t>
      </w:r>
      <w:proofErr w:type="spellStart"/>
      <w:r>
        <w:t>protection_int</w:t>
      </w:r>
      <w:proofErr w:type="spellEnd"/>
      <w:r>
        <w:t>": -4</w:t>
      </w:r>
    </w:p>
    <w:p w14:paraId="68143BB0" w14:textId="77777777" w:rsidR="00487195" w:rsidRDefault="00487195" w:rsidP="00487195">
      <w:pPr>
        <w:pStyle w:val="HTMLPreformatted"/>
      </w:pPr>
      <w:r>
        <w:t xml:space="preserve">   }</w:t>
      </w:r>
    </w:p>
    <w:p w14:paraId="6B42C40C" w14:textId="77777777" w:rsidR="00487195" w:rsidRDefault="00487195" w:rsidP="00487195">
      <w:pPr>
        <w:pStyle w:val="NormalWeb"/>
      </w:pPr>
      <w:r>
        <w:t xml:space="preserve">Again we hope this </w:t>
      </w:r>
      <w:r>
        <w:rPr>
          <w:rStyle w:val="Strong"/>
        </w:rPr>
        <w:t>fails</w:t>
      </w:r>
      <w:r>
        <w:t xml:space="preserve"> as </w:t>
      </w:r>
      <w:r>
        <w:rPr>
          <w:rStyle w:val="HTMLCode"/>
        </w:rPr>
        <w:t>-4</w:t>
      </w:r>
      <w:r>
        <w:t xml:space="preserve"> is not a valid value for </w:t>
      </w:r>
      <w:proofErr w:type="gramStart"/>
      <w:r>
        <w:t>protection..</w:t>
      </w:r>
      <w:proofErr w:type="gramEnd"/>
    </w:p>
    <w:p w14:paraId="7B67FCE3" w14:textId="77777777" w:rsidR="00487195" w:rsidRDefault="00487195" w:rsidP="00487195">
      <w:pPr>
        <w:pStyle w:val="HTMLPreformatted"/>
      </w:pPr>
      <w:r>
        <w:t xml:space="preserve">  node edit_4.js test mary001 &lt;FMI&gt; Castral</w:t>
      </w:r>
    </w:p>
    <w:p w14:paraId="5F5D8C78" w14:textId="77777777" w:rsidR="00487195" w:rsidRDefault="00487195" w:rsidP="00487195">
      <w:pPr>
        <w:pStyle w:val="NormalWeb"/>
      </w:pPr>
      <w:r>
        <w:t>You should see the following, indicating only the damage value was updated and the protection value failed and did not update due to our code validation.</w:t>
      </w:r>
    </w:p>
    <w:p w14:paraId="22E2C91D" w14:textId="77777777" w:rsidR="00487195" w:rsidRDefault="00487195" w:rsidP="00487195">
      <w:pPr>
        <w:pStyle w:val="HTMLPreformatted"/>
      </w:pPr>
      <w:r>
        <w:t>mary001 01172a52-a338-44e1-94aa-9affbf15254d</w:t>
      </w:r>
    </w:p>
    <w:p w14:paraId="714A1820" w14:textId="77777777" w:rsidR="00487195" w:rsidRDefault="00487195" w:rsidP="00487195">
      <w:pPr>
        <w:pStyle w:val="HTMLPreformatted"/>
      </w:pPr>
      <w:r>
        <w:t>match</w:t>
      </w:r>
    </w:p>
    <w:p w14:paraId="428C857A" w14:textId="77777777" w:rsidR="00487195" w:rsidRDefault="00487195" w:rsidP="00487195">
      <w:pPr>
        <w:pStyle w:val="HTMLPreformatted"/>
      </w:pPr>
      <w:r>
        <w:t xml:space="preserve">SET damage </w:t>
      </w:r>
      <w:proofErr w:type="gramStart"/>
      <w:r>
        <w:t>= :damage</w:t>
      </w:r>
      <w:proofErr w:type="gramEnd"/>
      <w:r>
        <w:t xml:space="preserve">, </w:t>
      </w:r>
    </w:p>
    <w:p w14:paraId="23E96AEB" w14:textId="77777777" w:rsidR="00487195" w:rsidRDefault="00487195" w:rsidP="00487195">
      <w:pPr>
        <w:pStyle w:val="HTMLPreformatted"/>
      </w:pPr>
      <w:proofErr w:type="gramStart"/>
      <w:r>
        <w:t>{ Attributes</w:t>
      </w:r>
      <w:proofErr w:type="gramEnd"/>
      <w:r>
        <w:t>: { damage: { N: '3' } } }</w:t>
      </w:r>
    </w:p>
    <w:p w14:paraId="4CB78BCB" w14:textId="77777777" w:rsidR="00487195" w:rsidRDefault="00487195" w:rsidP="00487195">
      <w:pPr>
        <w:pStyle w:val="HTMLPreformatted"/>
      </w:pPr>
      <w:r>
        <w:t xml:space="preserve">null </w:t>
      </w:r>
      <w:proofErr w:type="gramStart"/>
      <w:r>
        <w:t>{ damage</w:t>
      </w:r>
      <w:proofErr w:type="gramEnd"/>
      <w:r>
        <w:t>: { N: '3' } }</w:t>
      </w:r>
    </w:p>
    <w:p w14:paraId="387ABD18" w14:textId="77777777" w:rsidR="00487195" w:rsidRDefault="00487195" w:rsidP="00487195">
      <w:pPr>
        <w:pStyle w:val="NormalWeb"/>
      </w:pPr>
      <w:r>
        <w:t xml:space="preserve">Notice that the protection was not updated. </w:t>
      </w:r>
      <w:r>
        <w:rPr>
          <w:rStyle w:val="Strong"/>
        </w:rPr>
        <w:t>Woot!</w:t>
      </w:r>
    </w:p>
    <w:p w14:paraId="57B50D18" w14:textId="77777777" w:rsidR="00487195" w:rsidRDefault="00487195" w:rsidP="00487195">
      <w:pPr>
        <w:pStyle w:val="NormalWeb"/>
      </w:pPr>
      <w:r>
        <w:t xml:space="preserve">Now try it with a valid value and changing the </w:t>
      </w:r>
      <w:r>
        <w:rPr>
          <w:rStyle w:val="Strong"/>
        </w:rPr>
        <w:t>name</w:t>
      </w:r>
      <w:r>
        <w:t xml:space="preserve">, just to make sure it all works and also updates the </w:t>
      </w:r>
      <w:r>
        <w:rPr>
          <w:rStyle w:val="Strong"/>
        </w:rPr>
        <w:t>image</w:t>
      </w:r>
      <w:r>
        <w:t xml:space="preserve"> on s3.</w:t>
      </w:r>
    </w:p>
    <w:p w14:paraId="57C44794" w14:textId="77777777" w:rsidR="00487195" w:rsidRDefault="00487195" w:rsidP="00487195">
      <w:pPr>
        <w:pStyle w:val="NormalWeb"/>
      </w:pPr>
      <w:r>
        <w:t xml:space="preserve">Use </w:t>
      </w:r>
      <w:proofErr w:type="spellStart"/>
      <w:r>
        <w:rPr>
          <w:rStyle w:val="HTMLCode"/>
        </w:rPr>
        <w:t>update_to_</w:t>
      </w:r>
      <w:proofErr w:type="gramStart"/>
      <w:r>
        <w:rPr>
          <w:rStyle w:val="HTMLCode"/>
        </w:rPr>
        <w:t>dexler.json</w:t>
      </w:r>
      <w:proofErr w:type="spellEnd"/>
      <w:proofErr w:type="gramEnd"/>
    </w:p>
    <w:p w14:paraId="1FFAEE41" w14:textId="77777777" w:rsidR="00487195" w:rsidRDefault="00487195" w:rsidP="00487195">
      <w:pPr>
        <w:pStyle w:val="HTMLPreformatted"/>
      </w:pPr>
      <w:r>
        <w:lastRenderedPageBreak/>
        <w:t xml:space="preserve">  {</w:t>
      </w:r>
    </w:p>
    <w:p w14:paraId="78930642" w14:textId="77777777" w:rsidR="00487195" w:rsidRDefault="00487195" w:rsidP="00487195">
      <w:pPr>
        <w:pStyle w:val="HTMLPreformatted"/>
      </w:pPr>
      <w:r>
        <w:t xml:space="preserve">       "</w:t>
      </w:r>
      <w:proofErr w:type="spellStart"/>
      <w:r>
        <w:t>damage_int</w:t>
      </w:r>
      <w:proofErr w:type="spellEnd"/>
      <w:r>
        <w:t>": 8,</w:t>
      </w:r>
    </w:p>
    <w:p w14:paraId="3B63F93A" w14:textId="77777777" w:rsidR="00487195" w:rsidRDefault="00487195" w:rsidP="00487195">
      <w:pPr>
        <w:pStyle w:val="HTMLPreformatted"/>
      </w:pPr>
      <w:r>
        <w:t xml:space="preserve">       "</w:t>
      </w:r>
      <w:proofErr w:type="spellStart"/>
      <w:r>
        <w:t>description_str</w:t>
      </w:r>
      <w:proofErr w:type="spellEnd"/>
      <w:r>
        <w:t>": "Loves drinking black tea",</w:t>
      </w:r>
    </w:p>
    <w:p w14:paraId="055D0B9A" w14:textId="77777777" w:rsidR="00487195" w:rsidRDefault="00487195" w:rsidP="00487195">
      <w:pPr>
        <w:pStyle w:val="HTMLPreformatted"/>
      </w:pPr>
      <w:r>
        <w:t xml:space="preserve">       "</w:t>
      </w:r>
      <w:proofErr w:type="spellStart"/>
      <w:r>
        <w:t>dragon_name_str</w:t>
      </w:r>
      <w:proofErr w:type="spellEnd"/>
      <w:r>
        <w:t>": "Firestorm",</w:t>
      </w:r>
    </w:p>
    <w:p w14:paraId="5D92CB24" w14:textId="77777777" w:rsidR="00487195" w:rsidRDefault="00487195" w:rsidP="00487195">
      <w:pPr>
        <w:pStyle w:val="HTMLPreformatted"/>
      </w:pPr>
      <w:r>
        <w:t xml:space="preserve">       "</w:t>
      </w:r>
      <w:proofErr w:type="spellStart"/>
      <w:r>
        <w:t>protection_int</w:t>
      </w:r>
      <w:proofErr w:type="spellEnd"/>
      <w:r>
        <w:t>": 4</w:t>
      </w:r>
    </w:p>
    <w:p w14:paraId="638806C2" w14:textId="77777777" w:rsidR="00487195" w:rsidRDefault="00487195" w:rsidP="00487195">
      <w:pPr>
        <w:pStyle w:val="HTMLPreformatted"/>
      </w:pPr>
      <w:r>
        <w:t xml:space="preserve">   }</w:t>
      </w:r>
    </w:p>
    <w:p w14:paraId="747822C8" w14:textId="77777777" w:rsidR="00487195" w:rsidRDefault="00487195" w:rsidP="00487195">
      <w:pPr>
        <w:pStyle w:val="NormalWeb"/>
      </w:pPr>
      <w:r>
        <w:t> </w:t>
      </w:r>
    </w:p>
    <w:p w14:paraId="3FDB387C" w14:textId="77777777" w:rsidR="00487195" w:rsidRDefault="00487195" w:rsidP="00487195">
      <w:pPr>
        <w:pStyle w:val="HTMLPreformatted"/>
      </w:pPr>
      <w:r>
        <w:t xml:space="preserve">  node edit_4.js test mary001 &lt;FMI&gt; </w:t>
      </w:r>
      <w:proofErr w:type="spellStart"/>
      <w:r>
        <w:t>Dexler</w:t>
      </w:r>
      <w:proofErr w:type="spellEnd"/>
    </w:p>
    <w:p w14:paraId="5812C131" w14:textId="77777777" w:rsidR="00487195" w:rsidRDefault="00487195" w:rsidP="00487195">
      <w:pPr>
        <w:pStyle w:val="NormalWeb"/>
      </w:pPr>
      <w:r>
        <w:t xml:space="preserve">This should FAIL, because we have a </w:t>
      </w:r>
      <w:proofErr w:type="spellStart"/>
      <w:r>
        <w:t>dragin</w:t>
      </w:r>
      <w:proofErr w:type="spellEnd"/>
      <w:r>
        <w:t xml:space="preserve"> called "Firestorm".</w:t>
      </w:r>
    </w:p>
    <w:p w14:paraId="628A4DF7" w14:textId="77777777" w:rsidR="00487195" w:rsidRDefault="00487195" w:rsidP="00487195">
      <w:pPr>
        <w:pStyle w:val="HTMLPreformatted"/>
      </w:pPr>
      <w:r>
        <w:t>mary001 93d0af7e-6d6f-4b91-9b4e-e50da5871946</w:t>
      </w:r>
    </w:p>
    <w:p w14:paraId="6EDDDC69" w14:textId="77777777" w:rsidR="00487195" w:rsidRDefault="00487195" w:rsidP="00487195">
      <w:pPr>
        <w:pStyle w:val="HTMLPreformatted"/>
      </w:pPr>
      <w:r>
        <w:t>match</w:t>
      </w:r>
    </w:p>
    <w:p w14:paraId="505DA69F" w14:textId="77777777" w:rsidR="00487195" w:rsidRDefault="00487195" w:rsidP="00487195">
      <w:pPr>
        <w:pStyle w:val="HTMLPreformatted"/>
      </w:pPr>
      <w:r>
        <w:t>special case we need a transaction here</w:t>
      </w:r>
    </w:p>
    <w:p w14:paraId="33CE12FB" w14:textId="77777777" w:rsidR="00487195" w:rsidRDefault="00487195" w:rsidP="00487195">
      <w:pPr>
        <w:pStyle w:val="HTMLPreformatted"/>
      </w:pPr>
      <w:proofErr w:type="gramStart"/>
      <w:r>
        <w:t xml:space="preserve">{ </w:t>
      </w:r>
      <w:proofErr w:type="spellStart"/>
      <w:r>
        <w:t>TransactionCanceledException</w:t>
      </w:r>
      <w:proofErr w:type="spellEnd"/>
      <w:proofErr w:type="gramEnd"/>
      <w:r>
        <w:t xml:space="preserve">: Transaction cancelled, please refer cancellation reasons for specific reasons [None, </w:t>
      </w:r>
      <w:proofErr w:type="spellStart"/>
      <w:r>
        <w:t>ConditionalCheckFailed</w:t>
      </w:r>
      <w:proofErr w:type="spellEnd"/>
      <w:r>
        <w:t>]</w:t>
      </w:r>
    </w:p>
    <w:p w14:paraId="03BAEC46" w14:textId="77777777" w:rsidR="00487195" w:rsidRDefault="00487195" w:rsidP="00487195">
      <w:pPr>
        <w:pStyle w:val="HTMLPreformatted"/>
      </w:pPr>
      <w:r>
        <w:t xml:space="preserve">    at </w:t>
      </w:r>
      <w:proofErr w:type="spellStart"/>
      <w:r>
        <w:t>Request.extractError</w:t>
      </w:r>
      <w:proofErr w:type="spellEnd"/>
      <w:r>
        <w:t xml:space="preserve"> (/home/ec2-user/</w:t>
      </w:r>
      <w:proofErr w:type="spellStart"/>
      <w:r>
        <w:t>node_modules</w:t>
      </w:r>
      <w:proofErr w:type="spellEnd"/>
      <w:r>
        <w:t>/</w:t>
      </w:r>
      <w:proofErr w:type="spellStart"/>
      <w:r>
        <w:t>aws-sdk</w:t>
      </w:r>
      <w:proofErr w:type="spellEnd"/>
      <w:r>
        <w:t>/lib/protocol/json.js:51:27)</w:t>
      </w:r>
    </w:p>
    <w:p w14:paraId="3506D8AD" w14:textId="77777777" w:rsidR="00487195" w:rsidRDefault="00487195" w:rsidP="00487195">
      <w:pPr>
        <w:pStyle w:val="HTMLPreformatted"/>
      </w:pPr>
      <w:r>
        <w:t xml:space="preserve">    at </w:t>
      </w:r>
      <w:proofErr w:type="spellStart"/>
      <w:r>
        <w:t>Request.callListeners</w:t>
      </w:r>
      <w:proofErr w:type="spellEnd"/>
      <w:r>
        <w:t xml:space="preserve"> (/home/ec2-user/node_modules/aws-sdk/lib/sequential_executor.js:106:20)</w:t>
      </w:r>
    </w:p>
    <w:p w14:paraId="62B334DF" w14:textId="77777777" w:rsidR="00487195" w:rsidRDefault="00487195" w:rsidP="00487195">
      <w:pPr>
        <w:pStyle w:val="HTMLPreformatted"/>
      </w:pPr>
      <w:r>
        <w:t xml:space="preserve">    at </w:t>
      </w:r>
      <w:proofErr w:type="spellStart"/>
      <w:r>
        <w:t>Request.emit</w:t>
      </w:r>
      <w:proofErr w:type="spellEnd"/>
      <w:r>
        <w:t xml:space="preserve"> (/home/ec2-user/node_modules/aws-sdk/lib/sequential_executor.js:78:10)</w:t>
      </w:r>
    </w:p>
    <w:p w14:paraId="1000288E" w14:textId="77777777" w:rsidR="00487195" w:rsidRDefault="00487195" w:rsidP="00487195">
      <w:pPr>
        <w:pStyle w:val="HTMLPreformatted"/>
      </w:pPr>
      <w:r>
        <w:t xml:space="preserve">    at </w:t>
      </w:r>
      <w:proofErr w:type="spellStart"/>
      <w:r>
        <w:t>Request.emit</w:t>
      </w:r>
      <w:proofErr w:type="spellEnd"/>
      <w:r>
        <w:t xml:space="preserve"> (/home/ec2-user/</w:t>
      </w:r>
      <w:proofErr w:type="spellStart"/>
      <w:r>
        <w:t>node_modules</w:t>
      </w:r>
      <w:proofErr w:type="spellEnd"/>
      <w:r>
        <w:t>/</w:t>
      </w:r>
      <w:proofErr w:type="spellStart"/>
      <w:r>
        <w:t>aws-sdk</w:t>
      </w:r>
      <w:proofErr w:type="spellEnd"/>
      <w:r>
        <w:t>/lib/request.js:683:14)</w:t>
      </w:r>
    </w:p>
    <w:p w14:paraId="71208562" w14:textId="77777777" w:rsidR="00487195" w:rsidRDefault="00487195" w:rsidP="00487195">
      <w:pPr>
        <w:pStyle w:val="HTMLPreformatted"/>
      </w:pPr>
      <w:r>
        <w:t xml:space="preserve">    at </w:t>
      </w:r>
      <w:proofErr w:type="spellStart"/>
      <w:r>
        <w:t>Request.transition</w:t>
      </w:r>
      <w:proofErr w:type="spellEnd"/>
      <w:r>
        <w:t xml:space="preserve"> (/home/ec2-user/</w:t>
      </w:r>
      <w:proofErr w:type="spellStart"/>
      <w:r>
        <w:t>node_modules</w:t>
      </w:r>
      <w:proofErr w:type="spellEnd"/>
      <w:r>
        <w:t>/</w:t>
      </w:r>
      <w:proofErr w:type="spellStart"/>
      <w:r>
        <w:t>aws-sdk</w:t>
      </w:r>
      <w:proofErr w:type="spellEnd"/>
      <w:r>
        <w:t>/lib/request.js:22:10)</w:t>
      </w:r>
    </w:p>
    <w:p w14:paraId="07A9EA7B" w14:textId="77777777" w:rsidR="00487195" w:rsidRDefault="00487195" w:rsidP="00487195">
      <w:pPr>
        <w:pStyle w:val="HTMLPreformatted"/>
      </w:pPr>
      <w:r>
        <w:t xml:space="preserve">    at </w:t>
      </w:r>
      <w:proofErr w:type="spellStart"/>
      <w:r>
        <w:t>AcceptorStateMachine.runTo</w:t>
      </w:r>
      <w:proofErr w:type="spellEnd"/>
      <w:r>
        <w:t xml:space="preserve"> (/home/ec2-user/</w:t>
      </w:r>
      <w:proofErr w:type="spellStart"/>
      <w:r>
        <w:t>node_modules</w:t>
      </w:r>
      <w:proofErr w:type="spellEnd"/>
      <w:r>
        <w:t>/</w:t>
      </w:r>
      <w:proofErr w:type="spellStart"/>
      <w:r>
        <w:t>aws-sdk</w:t>
      </w:r>
      <w:proofErr w:type="spellEnd"/>
      <w:r>
        <w:t>/lib/state_machine.js:14:12)</w:t>
      </w:r>
    </w:p>
    <w:p w14:paraId="1C951720" w14:textId="77777777" w:rsidR="00487195" w:rsidRDefault="00487195" w:rsidP="00487195">
      <w:pPr>
        <w:pStyle w:val="HTMLPreformatted"/>
      </w:pPr>
      <w:r>
        <w:t xml:space="preserve">    at </w:t>
      </w:r>
      <w:proofErr w:type="gramStart"/>
      <w:r>
        <w:t>/home/ec2-user/</w:t>
      </w:r>
      <w:proofErr w:type="spellStart"/>
      <w:r>
        <w:t>node_modules</w:t>
      </w:r>
      <w:proofErr w:type="spellEnd"/>
      <w:r>
        <w:t>/</w:t>
      </w:r>
      <w:proofErr w:type="spellStart"/>
      <w:r>
        <w:t>aws-sdk</w:t>
      </w:r>
      <w:proofErr w:type="spellEnd"/>
      <w:r>
        <w:t>/lib/state_machine.js:26:10</w:t>
      </w:r>
      <w:proofErr w:type="gramEnd"/>
    </w:p>
    <w:p w14:paraId="1EA4E112" w14:textId="77777777" w:rsidR="00487195" w:rsidRDefault="00487195" w:rsidP="00487195">
      <w:pPr>
        <w:pStyle w:val="HTMLPreformatted"/>
      </w:pPr>
      <w:r>
        <w:t xml:space="preserve">    at </w:t>
      </w:r>
      <w:proofErr w:type="gramStart"/>
      <w:r>
        <w:t>Request.&lt;</w:t>
      </w:r>
      <w:proofErr w:type="gramEnd"/>
      <w:r>
        <w:t>anonymous&gt; (/home/ec2-user/</w:t>
      </w:r>
      <w:proofErr w:type="spellStart"/>
      <w:r>
        <w:t>node_modules</w:t>
      </w:r>
      <w:proofErr w:type="spellEnd"/>
      <w:r>
        <w:t>/</w:t>
      </w:r>
      <w:proofErr w:type="spellStart"/>
      <w:r>
        <w:t>aws-sdk</w:t>
      </w:r>
      <w:proofErr w:type="spellEnd"/>
      <w:r>
        <w:t>/lib/request.js:38:9)</w:t>
      </w:r>
    </w:p>
    <w:p w14:paraId="365B3D17" w14:textId="77777777" w:rsidR="00487195" w:rsidRDefault="00487195" w:rsidP="00487195">
      <w:pPr>
        <w:pStyle w:val="HTMLPreformatted"/>
      </w:pPr>
      <w:r>
        <w:t xml:space="preserve">    at </w:t>
      </w:r>
      <w:proofErr w:type="gramStart"/>
      <w:r>
        <w:t>Request.&lt;</w:t>
      </w:r>
      <w:proofErr w:type="gramEnd"/>
      <w:r>
        <w:t>anonymous&gt; (/home/ec2-user/</w:t>
      </w:r>
      <w:proofErr w:type="spellStart"/>
      <w:r>
        <w:t>node_modules</w:t>
      </w:r>
      <w:proofErr w:type="spellEnd"/>
      <w:r>
        <w:t>/</w:t>
      </w:r>
      <w:proofErr w:type="spellStart"/>
      <w:r>
        <w:t>aws-sdk</w:t>
      </w:r>
      <w:proofErr w:type="spellEnd"/>
      <w:r>
        <w:t>/lib/request.js:685:12)</w:t>
      </w:r>
    </w:p>
    <w:p w14:paraId="6543751E" w14:textId="77777777" w:rsidR="00487195" w:rsidRDefault="00487195" w:rsidP="00487195">
      <w:pPr>
        <w:pStyle w:val="HTMLPreformatted"/>
      </w:pPr>
      <w:r>
        <w:t xml:space="preserve">    at </w:t>
      </w:r>
      <w:proofErr w:type="spellStart"/>
      <w:r>
        <w:t>Request.callListeners</w:t>
      </w:r>
      <w:proofErr w:type="spellEnd"/>
      <w:r>
        <w:t xml:space="preserve"> (/home/ec2-user/node_modules/aws-sdk/lib/sequential_executor.js:116:18)</w:t>
      </w:r>
    </w:p>
    <w:p w14:paraId="67F0F0F7" w14:textId="77777777" w:rsidR="00487195" w:rsidRDefault="00487195" w:rsidP="00487195">
      <w:pPr>
        <w:pStyle w:val="HTMLPreformatted"/>
      </w:pPr>
      <w:r>
        <w:t xml:space="preserve">  message: 'Transaction cancelled, please refer cancellation reasons for specific reasons [None, </w:t>
      </w:r>
      <w:proofErr w:type="spellStart"/>
      <w:r>
        <w:t>ConditionalCheckFailed</w:t>
      </w:r>
      <w:proofErr w:type="spellEnd"/>
      <w:r>
        <w:t>]',</w:t>
      </w:r>
    </w:p>
    <w:p w14:paraId="2159113E" w14:textId="77777777" w:rsidR="00487195" w:rsidRDefault="00487195" w:rsidP="00487195">
      <w:pPr>
        <w:pStyle w:val="HTMLPreformatted"/>
      </w:pPr>
      <w:r>
        <w:t xml:space="preserve">  code: '</w:t>
      </w:r>
      <w:proofErr w:type="spellStart"/>
      <w:r>
        <w:t>TransactionCanceledException</w:t>
      </w:r>
      <w:proofErr w:type="spellEnd"/>
      <w:r>
        <w:t>',</w:t>
      </w:r>
    </w:p>
    <w:p w14:paraId="70F7455F" w14:textId="77777777" w:rsidR="00487195" w:rsidRDefault="00487195" w:rsidP="00487195">
      <w:pPr>
        <w:pStyle w:val="HTMLPreformatted"/>
      </w:pPr>
      <w:r>
        <w:t xml:space="preserve">  time: 2019-06-13T19:15:58.011Z,</w:t>
      </w:r>
    </w:p>
    <w:p w14:paraId="592D4326" w14:textId="77777777" w:rsidR="00487195" w:rsidRDefault="00487195" w:rsidP="00487195">
      <w:pPr>
        <w:pStyle w:val="HTMLPreformatted"/>
      </w:pPr>
      <w:r>
        <w:t xml:space="preserve">  </w:t>
      </w:r>
      <w:proofErr w:type="spellStart"/>
      <w:r>
        <w:t>requestId</w:t>
      </w:r>
      <w:proofErr w:type="spellEnd"/>
      <w:r>
        <w:t>: '34CV9ES2C13UDLCMJ3MTETBM1FVV4KQNSO5AEMVJF66Q9ASUAAJG',</w:t>
      </w:r>
    </w:p>
    <w:p w14:paraId="3875E98A" w14:textId="77777777" w:rsidR="00487195" w:rsidRDefault="00487195" w:rsidP="00487195">
      <w:pPr>
        <w:pStyle w:val="HTMLPreformatted"/>
      </w:pPr>
      <w:r>
        <w:t xml:space="preserve">  </w:t>
      </w:r>
      <w:proofErr w:type="spellStart"/>
      <w:r>
        <w:t>statusCode</w:t>
      </w:r>
      <w:proofErr w:type="spellEnd"/>
      <w:r>
        <w:t>: 400,</w:t>
      </w:r>
    </w:p>
    <w:p w14:paraId="1E8D19B8" w14:textId="77777777" w:rsidR="00487195" w:rsidRDefault="00487195" w:rsidP="00487195">
      <w:pPr>
        <w:pStyle w:val="HTMLPreformatted"/>
      </w:pPr>
      <w:r>
        <w:t xml:space="preserve">  </w:t>
      </w:r>
      <w:proofErr w:type="spellStart"/>
      <w:r>
        <w:t>retryable</w:t>
      </w:r>
      <w:proofErr w:type="spellEnd"/>
      <w:r>
        <w:t>: false,</w:t>
      </w:r>
    </w:p>
    <w:p w14:paraId="26205F5E" w14:textId="77777777" w:rsidR="00487195" w:rsidRDefault="00487195" w:rsidP="00487195">
      <w:pPr>
        <w:pStyle w:val="HTMLPreformatted"/>
      </w:pPr>
      <w:r>
        <w:t xml:space="preserve">  </w:t>
      </w:r>
      <w:proofErr w:type="spellStart"/>
      <w:r>
        <w:t>retryDelay</w:t>
      </w:r>
      <w:proofErr w:type="spellEnd"/>
      <w:r>
        <w:t xml:space="preserve">: </w:t>
      </w:r>
      <w:proofErr w:type="gramStart"/>
      <w:r>
        <w:t>37.351601045896324 }</w:t>
      </w:r>
      <w:proofErr w:type="gramEnd"/>
      <w:r>
        <w:t xml:space="preserve"> null</w:t>
      </w:r>
    </w:p>
    <w:p w14:paraId="42F7637A" w14:textId="77777777" w:rsidR="00487195" w:rsidRDefault="00487195" w:rsidP="00487195">
      <w:pPr>
        <w:pStyle w:val="NormalWeb"/>
      </w:pPr>
      <w:r>
        <w:t xml:space="preserve">Finally </w:t>
      </w:r>
      <w:proofErr w:type="spellStart"/>
      <w:proofErr w:type="gramStart"/>
      <w:r>
        <w:t>lets</w:t>
      </w:r>
      <w:proofErr w:type="spellEnd"/>
      <w:proofErr w:type="gramEnd"/>
      <w:r>
        <w:t xml:space="preserve"> try this one:</w:t>
      </w:r>
    </w:p>
    <w:p w14:paraId="27B0205B" w14:textId="77777777" w:rsidR="00487195" w:rsidRDefault="00487195" w:rsidP="00487195">
      <w:pPr>
        <w:pStyle w:val="NormalWeb"/>
      </w:pPr>
      <w:r>
        <w:t xml:space="preserve">Use </w:t>
      </w:r>
      <w:proofErr w:type="spellStart"/>
      <w:r>
        <w:rPr>
          <w:rStyle w:val="HTMLCode"/>
        </w:rPr>
        <w:t>update_to_</w:t>
      </w:r>
      <w:proofErr w:type="gramStart"/>
      <w:r>
        <w:rPr>
          <w:rStyle w:val="HTMLCode"/>
        </w:rPr>
        <w:t>fireball.json</w:t>
      </w:r>
      <w:proofErr w:type="spellEnd"/>
      <w:proofErr w:type="gramEnd"/>
    </w:p>
    <w:p w14:paraId="2AD5FF27" w14:textId="77777777" w:rsidR="00487195" w:rsidRDefault="00487195" w:rsidP="00487195">
      <w:pPr>
        <w:pStyle w:val="HTMLPreformatted"/>
      </w:pPr>
      <w:r>
        <w:t xml:space="preserve">  {</w:t>
      </w:r>
    </w:p>
    <w:p w14:paraId="6EAA4891" w14:textId="77777777" w:rsidR="00487195" w:rsidRDefault="00487195" w:rsidP="00487195">
      <w:pPr>
        <w:pStyle w:val="HTMLPreformatted"/>
      </w:pPr>
      <w:r>
        <w:t xml:space="preserve">      "</w:t>
      </w:r>
      <w:proofErr w:type="spellStart"/>
      <w:r>
        <w:t>description_str</w:t>
      </w:r>
      <w:proofErr w:type="spellEnd"/>
      <w:r>
        <w:t>": "Always hiding in shadows",</w:t>
      </w:r>
    </w:p>
    <w:p w14:paraId="15AED4DF" w14:textId="77777777" w:rsidR="00487195" w:rsidRDefault="00487195" w:rsidP="00487195">
      <w:pPr>
        <w:pStyle w:val="HTMLPreformatted"/>
      </w:pPr>
      <w:r>
        <w:t xml:space="preserve">      "</w:t>
      </w:r>
      <w:proofErr w:type="spellStart"/>
      <w:r>
        <w:t>dragon_name_str</w:t>
      </w:r>
      <w:proofErr w:type="spellEnd"/>
      <w:r>
        <w:t>": "</w:t>
      </w:r>
      <w:proofErr w:type="spellStart"/>
      <w:r>
        <w:t>Sanguia</w:t>
      </w:r>
      <w:proofErr w:type="spellEnd"/>
      <w:r>
        <w:t>"</w:t>
      </w:r>
    </w:p>
    <w:p w14:paraId="6F291B97" w14:textId="77777777" w:rsidR="00487195" w:rsidRDefault="00487195" w:rsidP="00487195">
      <w:pPr>
        <w:pStyle w:val="HTMLPreformatted"/>
      </w:pPr>
      <w:r>
        <w:t xml:space="preserve">   }</w:t>
      </w:r>
    </w:p>
    <w:p w14:paraId="171472FC" w14:textId="77777777" w:rsidR="00487195" w:rsidRDefault="00487195" w:rsidP="00487195">
      <w:pPr>
        <w:pStyle w:val="HTMLPreformatted"/>
      </w:pPr>
      <w:r>
        <w:t>mary001 93d0af7e-6d6f-4b91-9b4e-e50da5871946</w:t>
      </w:r>
    </w:p>
    <w:p w14:paraId="068BDC3B" w14:textId="77777777" w:rsidR="00487195" w:rsidRDefault="00487195" w:rsidP="00487195">
      <w:pPr>
        <w:pStyle w:val="HTMLPreformatted"/>
      </w:pPr>
      <w:r>
        <w:t>match</w:t>
      </w:r>
    </w:p>
    <w:p w14:paraId="3E8C7D21" w14:textId="77777777" w:rsidR="00487195" w:rsidRDefault="00487195" w:rsidP="00487195">
      <w:pPr>
        <w:pStyle w:val="HTMLPreformatted"/>
      </w:pPr>
      <w:r>
        <w:t>special case we need a transaction here</w:t>
      </w:r>
    </w:p>
    <w:p w14:paraId="2EA92F95" w14:textId="77777777" w:rsidR="00487195" w:rsidRDefault="00487195" w:rsidP="00487195">
      <w:pPr>
        <w:pStyle w:val="HTMLPreformatted"/>
      </w:pPr>
      <w:r>
        <w:t>swapping image</w:t>
      </w:r>
    </w:p>
    <w:p w14:paraId="2B9343BE" w14:textId="77777777" w:rsidR="00487195" w:rsidRDefault="00487195" w:rsidP="00487195">
      <w:pPr>
        <w:pStyle w:val="HTMLPreformatted"/>
      </w:pPr>
      <w:proofErr w:type="spellStart"/>
      <w:r>
        <w:t>Sanguia</w:t>
      </w:r>
      <w:proofErr w:type="spellEnd"/>
      <w:r>
        <w:t xml:space="preserve"> Fireball</w:t>
      </w:r>
    </w:p>
    <w:p w14:paraId="4B9A96FB" w14:textId="77777777" w:rsidR="00487195" w:rsidRDefault="00487195" w:rsidP="00487195">
      <w:pPr>
        <w:pStyle w:val="HTMLPreformatted"/>
      </w:pPr>
      <w:r>
        <w:lastRenderedPageBreak/>
        <w:t>image changed</w:t>
      </w:r>
    </w:p>
    <w:p w14:paraId="049EF58D" w14:textId="77777777" w:rsidR="00487195" w:rsidRDefault="00487195" w:rsidP="00487195">
      <w:pPr>
        <w:pStyle w:val="HTMLPreformatted"/>
      </w:pPr>
      <w:r>
        <w:t>null 'ok'</w:t>
      </w:r>
    </w:p>
    <w:p w14:paraId="613ED7F2" w14:textId="77777777" w:rsidR="00487195" w:rsidRDefault="00487195" w:rsidP="00487195">
      <w:pPr>
        <w:pStyle w:val="HTMLPreformatted"/>
      </w:pPr>
      <w:r>
        <w:t xml:space="preserve">null </w:t>
      </w:r>
      <w:proofErr w:type="gramStart"/>
      <w:r>
        <w:t xml:space="preserve">{ </w:t>
      </w:r>
      <w:proofErr w:type="spellStart"/>
      <w:r>
        <w:t>location</w:t>
      </w:r>
      <w:proofErr w:type="gramEnd"/>
      <w:r>
        <w:t>_neighborhood</w:t>
      </w:r>
      <w:proofErr w:type="spellEnd"/>
      <w:r>
        <w:t>: { S: '</w:t>
      </w:r>
      <w:proofErr w:type="spellStart"/>
      <w:r>
        <w:t>morgan</w:t>
      </w:r>
      <w:proofErr w:type="spellEnd"/>
      <w:r>
        <w:t xml:space="preserve"> </w:t>
      </w:r>
      <w:proofErr w:type="spellStart"/>
      <w:r>
        <w:t>rd</w:t>
      </w:r>
      <w:proofErr w:type="spellEnd"/>
      <w:r>
        <w:t>' },</w:t>
      </w:r>
    </w:p>
    <w:p w14:paraId="42EF41D2" w14:textId="77777777" w:rsidR="00487195" w:rsidRDefault="00487195" w:rsidP="00487195">
      <w:pPr>
        <w:pStyle w:val="HTMLPreformatted"/>
      </w:pPr>
      <w:r>
        <w:t xml:space="preserve">  damage: </w:t>
      </w:r>
      <w:proofErr w:type="gramStart"/>
      <w:r>
        <w:t>{ N</w:t>
      </w:r>
      <w:proofErr w:type="gramEnd"/>
      <w:r>
        <w:t>: '8' },</w:t>
      </w:r>
    </w:p>
    <w:p w14:paraId="6FBCE622" w14:textId="77777777" w:rsidR="00487195" w:rsidRDefault="00487195" w:rsidP="00487195">
      <w:pPr>
        <w:pStyle w:val="HTMLPreformatted"/>
      </w:pPr>
      <w:r>
        <w:t xml:space="preserve">  </w:t>
      </w:r>
      <w:proofErr w:type="spellStart"/>
      <w:r>
        <w:t>location_city</w:t>
      </w:r>
      <w:proofErr w:type="spellEnd"/>
      <w:r>
        <w:t xml:space="preserve">: </w:t>
      </w:r>
      <w:proofErr w:type="gramStart"/>
      <w:r>
        <w:t>{ S</w:t>
      </w:r>
      <w:proofErr w:type="gramEnd"/>
      <w:r>
        <w:t>: 'page' },</w:t>
      </w:r>
    </w:p>
    <w:p w14:paraId="3CD5A62E" w14:textId="77777777" w:rsidR="00487195" w:rsidRDefault="00487195" w:rsidP="00487195">
      <w:pPr>
        <w:pStyle w:val="HTMLPreformatted"/>
      </w:pPr>
      <w:r>
        <w:t xml:space="preserve">  family: </w:t>
      </w:r>
      <w:proofErr w:type="gramStart"/>
      <w:r>
        <w:t>{ S</w:t>
      </w:r>
      <w:proofErr w:type="gramEnd"/>
      <w:r>
        <w:t>: 'blue' },</w:t>
      </w:r>
    </w:p>
    <w:p w14:paraId="6B55080D" w14:textId="77777777" w:rsidR="00487195" w:rsidRDefault="00487195" w:rsidP="00487195">
      <w:pPr>
        <w:pStyle w:val="HTMLPreformatted"/>
      </w:pPr>
      <w:r>
        <w:t xml:space="preserve">  description: </w:t>
      </w:r>
      <w:proofErr w:type="gramStart"/>
      <w:r>
        <w:t>{ S</w:t>
      </w:r>
      <w:proofErr w:type="gramEnd"/>
      <w:r>
        <w:t>: 'Always hiding in shadows' },</w:t>
      </w:r>
    </w:p>
    <w:p w14:paraId="3822D6A8" w14:textId="77777777" w:rsidR="00487195" w:rsidRDefault="00487195" w:rsidP="00487195">
      <w:pPr>
        <w:pStyle w:val="HTMLPreformatted"/>
      </w:pPr>
      <w:r>
        <w:t xml:space="preserve">  protection: </w:t>
      </w:r>
      <w:proofErr w:type="gramStart"/>
      <w:r>
        <w:t>{ N</w:t>
      </w:r>
      <w:proofErr w:type="gramEnd"/>
      <w:r>
        <w:t>: '6' },</w:t>
      </w:r>
    </w:p>
    <w:p w14:paraId="2B91AF4B" w14:textId="77777777" w:rsidR="00487195" w:rsidRDefault="00487195" w:rsidP="00487195">
      <w:pPr>
        <w:pStyle w:val="HTMLPreformatted"/>
      </w:pPr>
      <w:r>
        <w:t xml:space="preserve">  </w:t>
      </w:r>
      <w:proofErr w:type="spellStart"/>
      <w:r>
        <w:t>location_country</w:t>
      </w:r>
      <w:proofErr w:type="spellEnd"/>
      <w:r>
        <w:t xml:space="preserve">: </w:t>
      </w:r>
      <w:proofErr w:type="gramStart"/>
      <w:r>
        <w:t>{ S</w:t>
      </w:r>
      <w:proofErr w:type="gramEnd"/>
      <w:r>
        <w:t>: '</w:t>
      </w:r>
      <w:proofErr w:type="spellStart"/>
      <w:r>
        <w:t>usa</w:t>
      </w:r>
      <w:proofErr w:type="spellEnd"/>
      <w:r>
        <w:t>' },</w:t>
      </w:r>
    </w:p>
    <w:p w14:paraId="0EFE95EF" w14:textId="77777777" w:rsidR="00487195" w:rsidRDefault="00487195" w:rsidP="00487195">
      <w:pPr>
        <w:pStyle w:val="HTMLPreformatted"/>
      </w:pPr>
      <w:r>
        <w:t xml:space="preserve">  </w:t>
      </w:r>
      <w:proofErr w:type="spellStart"/>
      <w:r>
        <w:t>location_state</w:t>
      </w:r>
      <w:proofErr w:type="spellEnd"/>
      <w:r>
        <w:t xml:space="preserve">: </w:t>
      </w:r>
      <w:proofErr w:type="gramStart"/>
      <w:r>
        <w:t>{ S</w:t>
      </w:r>
      <w:proofErr w:type="gramEnd"/>
      <w:r>
        <w:t>: '</w:t>
      </w:r>
      <w:proofErr w:type="spellStart"/>
      <w:r>
        <w:t>arizona</w:t>
      </w:r>
      <w:proofErr w:type="spellEnd"/>
      <w:r>
        <w:t>' },</w:t>
      </w:r>
    </w:p>
    <w:p w14:paraId="57CAA274"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Sanguia</w:t>
      </w:r>
      <w:proofErr w:type="spellEnd"/>
      <w:r>
        <w:t>' } }</w:t>
      </w:r>
    </w:p>
    <w:p w14:paraId="13C71190" w14:textId="77777777" w:rsidR="00487195" w:rsidRDefault="00487195" w:rsidP="00487195">
      <w:pPr>
        <w:pStyle w:val="NormalWeb"/>
      </w:pPr>
      <w:r>
        <w:rPr>
          <w:rStyle w:val="Strong"/>
        </w:rPr>
        <w:t>IF YOU GET STUCK, OR IT IS NOT WORKING, SIMPLY COPY THE CODE SITTING IN THE RESPECTIVE SOLUTION FOLDER</w:t>
      </w:r>
      <w:r>
        <w:t>.</w:t>
      </w:r>
    </w:p>
    <w:p w14:paraId="56F9777C" w14:textId="77777777" w:rsidR="00487195" w:rsidRDefault="00487195" w:rsidP="00487195">
      <w:pPr>
        <w:pStyle w:val="NormalWeb"/>
      </w:pPr>
      <w:r>
        <w:rPr>
          <w:rStyle w:val="Strong"/>
        </w:rPr>
        <w:t>Congrats</w:t>
      </w:r>
      <w:r>
        <w:t xml:space="preserve"> Now we just need to update the API with you </w:t>
      </w:r>
      <w:proofErr w:type="spellStart"/>
      <w:r>
        <w:t>new</w:t>
      </w:r>
      <w:proofErr w:type="spellEnd"/>
      <w:r>
        <w:t xml:space="preserve"> editing code.</w:t>
      </w:r>
    </w:p>
    <w:p w14:paraId="3B69B666" w14:textId="77777777" w:rsidR="00487195" w:rsidRDefault="00487195" w:rsidP="00487195">
      <w:pPr>
        <w:pStyle w:val="Heading2"/>
      </w:pPr>
      <w:bookmarkStart w:id="110" w:name="header-n1225"/>
      <w:bookmarkEnd w:id="110"/>
      <w:r>
        <w:t>Step 8: Final</w:t>
      </w:r>
    </w:p>
    <w:p w14:paraId="6187458A" w14:textId="77777777" w:rsidR="00487195" w:rsidRDefault="00487195" w:rsidP="00487195">
      <w:pPr>
        <w:pStyle w:val="NormalWeb"/>
      </w:pPr>
      <w:r>
        <w:t xml:space="preserve">All that is left to do is to create a new lambda function called </w:t>
      </w:r>
      <w:proofErr w:type="spellStart"/>
      <w:r>
        <w:rPr>
          <w:rStyle w:val="HTMLCode"/>
        </w:rPr>
        <w:t>editDragons</w:t>
      </w:r>
      <w:proofErr w:type="spellEnd"/>
      <w:r>
        <w:t xml:space="preserve"> so you can edit cards directly on the website.</w:t>
      </w:r>
    </w:p>
    <w:p w14:paraId="1D839AD9" w14:textId="77777777" w:rsidR="00487195" w:rsidRDefault="00487195" w:rsidP="00487195">
      <w:pPr>
        <w:numPr>
          <w:ilvl w:val="0"/>
          <w:numId w:val="123"/>
        </w:numPr>
        <w:spacing w:before="100" w:beforeAutospacing="1" w:after="100" w:afterAutospacing="1"/>
      </w:pPr>
      <w:r>
        <w:t xml:space="preserve">Choose </w:t>
      </w:r>
      <w:r>
        <w:rPr>
          <w:rStyle w:val="Strong"/>
        </w:rPr>
        <w:t>Services</w:t>
      </w:r>
      <w:r>
        <w:t xml:space="preserve"> and search for </w:t>
      </w:r>
      <w:r>
        <w:rPr>
          <w:rStyle w:val="Strong"/>
        </w:rPr>
        <w:t>lambda</w:t>
      </w:r>
      <w:r>
        <w:t>.</w:t>
      </w:r>
    </w:p>
    <w:p w14:paraId="5CD836E5" w14:textId="77777777" w:rsidR="00487195" w:rsidRDefault="00487195" w:rsidP="00487195">
      <w:pPr>
        <w:numPr>
          <w:ilvl w:val="0"/>
          <w:numId w:val="123"/>
        </w:numPr>
        <w:spacing w:before="100" w:beforeAutospacing="1" w:after="100" w:afterAutospacing="1"/>
      </w:pPr>
      <w:r>
        <w:t xml:space="preserve">Choose </w:t>
      </w:r>
      <w:r>
        <w:rPr>
          <w:rStyle w:val="Strong"/>
        </w:rPr>
        <w:t>Create function</w:t>
      </w:r>
      <w:r>
        <w:t>.</w:t>
      </w:r>
    </w:p>
    <w:p w14:paraId="6DBED4A4" w14:textId="77777777" w:rsidR="00487195" w:rsidRDefault="00487195" w:rsidP="00487195">
      <w:pPr>
        <w:numPr>
          <w:ilvl w:val="0"/>
          <w:numId w:val="123"/>
        </w:numPr>
        <w:spacing w:before="100" w:beforeAutospacing="1" w:after="100" w:afterAutospacing="1"/>
      </w:pPr>
      <w:r>
        <w:t xml:space="preserve">Under </w:t>
      </w:r>
      <w:r>
        <w:rPr>
          <w:rStyle w:val="Strong"/>
        </w:rPr>
        <w:t>Function name</w:t>
      </w:r>
      <w:r>
        <w:t xml:space="preserve"> type in </w:t>
      </w:r>
      <w:proofErr w:type="spellStart"/>
      <w:r>
        <w:rPr>
          <w:rStyle w:val="HTMLCode"/>
          <w:rFonts w:eastAsiaTheme="minorHAnsi"/>
        </w:rPr>
        <w:t>editDragons</w:t>
      </w:r>
      <w:proofErr w:type="spellEnd"/>
      <w:r>
        <w:t>.</w:t>
      </w:r>
    </w:p>
    <w:p w14:paraId="4CF09588" w14:textId="77777777" w:rsidR="00487195" w:rsidRDefault="00487195" w:rsidP="00487195">
      <w:pPr>
        <w:numPr>
          <w:ilvl w:val="0"/>
          <w:numId w:val="123"/>
        </w:numPr>
        <w:spacing w:before="100" w:beforeAutospacing="1" w:after="100" w:afterAutospacing="1"/>
      </w:pPr>
      <w:r>
        <w:t xml:space="preserve">Leave the </w:t>
      </w:r>
      <w:r>
        <w:rPr>
          <w:rStyle w:val="Strong"/>
        </w:rPr>
        <w:t>Runtime</w:t>
      </w:r>
      <w:r>
        <w:t xml:space="preserve"> as </w:t>
      </w:r>
      <w:r>
        <w:rPr>
          <w:rStyle w:val="Strong"/>
        </w:rPr>
        <w:t>Node.js 10.x</w:t>
      </w:r>
      <w:r>
        <w:t>.</w:t>
      </w:r>
    </w:p>
    <w:p w14:paraId="44A56948" w14:textId="77777777" w:rsidR="00487195" w:rsidRDefault="00487195" w:rsidP="00487195">
      <w:pPr>
        <w:numPr>
          <w:ilvl w:val="0"/>
          <w:numId w:val="123"/>
        </w:numPr>
        <w:spacing w:before="100" w:beforeAutospacing="1" w:after="100" w:afterAutospacing="1"/>
      </w:pPr>
      <w:r>
        <w:t xml:space="preserve">Under </w:t>
      </w:r>
      <w:r>
        <w:rPr>
          <w:rStyle w:val="Strong"/>
        </w:rPr>
        <w:t>Permissions</w:t>
      </w:r>
      <w:r>
        <w:t xml:space="preserve"> select </w:t>
      </w:r>
      <w:r>
        <w:rPr>
          <w:rStyle w:val="Strong"/>
        </w:rPr>
        <w:t>Choose or create an execution role</w:t>
      </w:r>
      <w:r>
        <w:t>.</w:t>
      </w:r>
    </w:p>
    <w:p w14:paraId="18C4D80F" w14:textId="77777777" w:rsidR="00487195" w:rsidRDefault="00487195" w:rsidP="00487195">
      <w:pPr>
        <w:numPr>
          <w:ilvl w:val="0"/>
          <w:numId w:val="123"/>
        </w:numPr>
        <w:spacing w:before="100" w:beforeAutospacing="1" w:after="100" w:afterAutospacing="1"/>
      </w:pPr>
      <w:r>
        <w:t xml:space="preserve">Choose the drop-down and select </w:t>
      </w:r>
      <w:r>
        <w:rPr>
          <w:rStyle w:val="Strong"/>
        </w:rPr>
        <w:t>Use an existing role</w:t>
      </w:r>
      <w:r>
        <w:t>.</w:t>
      </w:r>
    </w:p>
    <w:p w14:paraId="52A17650" w14:textId="77777777" w:rsidR="00487195" w:rsidRDefault="00487195" w:rsidP="00487195">
      <w:pPr>
        <w:numPr>
          <w:ilvl w:val="0"/>
          <w:numId w:val="123"/>
        </w:numPr>
        <w:spacing w:before="100" w:beforeAutospacing="1" w:after="100" w:afterAutospacing="1"/>
      </w:pPr>
      <w:r>
        <w:t xml:space="preserve">Choose the drop-down under </w:t>
      </w:r>
      <w:r>
        <w:rPr>
          <w:rStyle w:val="Strong"/>
        </w:rPr>
        <w:t>Existing role</w:t>
      </w:r>
      <w:r>
        <w:t xml:space="preserve"> and select </w:t>
      </w:r>
      <w:r>
        <w:rPr>
          <w:rStyle w:val="HTMLCode"/>
          <w:rFonts w:eastAsiaTheme="minorHAnsi"/>
        </w:rPr>
        <w:t>call-</w:t>
      </w:r>
      <w:proofErr w:type="spellStart"/>
      <w:r>
        <w:rPr>
          <w:rStyle w:val="HTMLCode"/>
          <w:rFonts w:eastAsiaTheme="minorHAnsi"/>
        </w:rPr>
        <w:t>dynamodb</w:t>
      </w:r>
      <w:proofErr w:type="spellEnd"/>
      <w:r>
        <w:rPr>
          <w:rStyle w:val="HTMLCode"/>
          <w:rFonts w:eastAsiaTheme="minorHAnsi"/>
        </w:rPr>
        <w:t>-role</w:t>
      </w:r>
      <w:r>
        <w:t>.</w:t>
      </w:r>
    </w:p>
    <w:p w14:paraId="1744C41D" w14:textId="77777777" w:rsidR="00487195" w:rsidRDefault="00487195" w:rsidP="00487195">
      <w:pPr>
        <w:numPr>
          <w:ilvl w:val="0"/>
          <w:numId w:val="123"/>
        </w:numPr>
        <w:spacing w:before="100" w:beforeAutospacing="1" w:after="100" w:afterAutospacing="1"/>
      </w:pPr>
      <w:r>
        <w:t xml:space="preserve">Choose </w:t>
      </w:r>
      <w:r>
        <w:rPr>
          <w:rStyle w:val="Strong"/>
        </w:rPr>
        <w:t>Create function</w:t>
      </w:r>
      <w:r>
        <w:t>.</w:t>
      </w:r>
    </w:p>
    <w:p w14:paraId="44245956" w14:textId="77777777" w:rsidR="00487195" w:rsidRDefault="00487195" w:rsidP="00487195">
      <w:pPr>
        <w:numPr>
          <w:ilvl w:val="0"/>
          <w:numId w:val="123"/>
        </w:numPr>
        <w:spacing w:before="100" w:beforeAutospacing="1" w:after="100" w:afterAutospacing="1"/>
      </w:pPr>
      <w:r>
        <w:t xml:space="preserve">Replace the contents of </w:t>
      </w:r>
      <w:r>
        <w:rPr>
          <w:rStyle w:val="Strong"/>
        </w:rPr>
        <w:t>index.js</w:t>
      </w:r>
      <w:r>
        <w:t xml:space="preserve"> with the code from </w:t>
      </w:r>
      <w:r>
        <w:rPr>
          <w:rStyle w:val="Strong"/>
        </w:rPr>
        <w:t>edit_4.js</w:t>
      </w:r>
      <w:r>
        <w:t>.</w:t>
      </w:r>
    </w:p>
    <w:p w14:paraId="4184190D" w14:textId="77777777" w:rsidR="00487195" w:rsidRDefault="00487195" w:rsidP="00487195">
      <w:pPr>
        <w:numPr>
          <w:ilvl w:val="0"/>
          <w:numId w:val="123"/>
        </w:numPr>
        <w:spacing w:before="100" w:beforeAutospacing="1" w:after="100" w:afterAutospacing="1"/>
      </w:pPr>
      <w:r>
        <w:t xml:space="preserve">Under </w:t>
      </w:r>
      <w:r>
        <w:rPr>
          <w:rStyle w:val="Strong"/>
        </w:rPr>
        <w:t>Basic settings</w:t>
      </w:r>
      <w:r>
        <w:t xml:space="preserve"> change the </w:t>
      </w:r>
      <w:r>
        <w:rPr>
          <w:rStyle w:val="Strong"/>
        </w:rPr>
        <w:t>Timeout</w:t>
      </w:r>
      <w:r>
        <w:t xml:space="preserve"> to </w:t>
      </w:r>
      <w:r>
        <w:rPr>
          <w:rStyle w:val="HTMLCode"/>
          <w:rFonts w:eastAsiaTheme="minorHAnsi"/>
        </w:rPr>
        <w:t>10</w:t>
      </w:r>
      <w:r>
        <w:t xml:space="preserve"> sec.</w:t>
      </w:r>
    </w:p>
    <w:p w14:paraId="03C1D547" w14:textId="77777777" w:rsidR="00487195" w:rsidRDefault="00487195" w:rsidP="00487195">
      <w:pPr>
        <w:numPr>
          <w:ilvl w:val="0"/>
          <w:numId w:val="123"/>
        </w:numPr>
        <w:spacing w:before="100" w:beforeAutospacing="1" w:after="100" w:afterAutospacing="1"/>
      </w:pPr>
      <w:r>
        <w:t xml:space="preserve">Enable </w:t>
      </w:r>
      <w:proofErr w:type="spellStart"/>
      <w:r>
        <w:rPr>
          <w:rStyle w:val="Strong"/>
        </w:rPr>
        <w:t>Xray</w:t>
      </w:r>
      <w:proofErr w:type="spellEnd"/>
    </w:p>
    <w:p w14:paraId="3E1FB832" w14:textId="77777777" w:rsidR="00487195" w:rsidRDefault="00487195" w:rsidP="00487195">
      <w:pPr>
        <w:numPr>
          <w:ilvl w:val="0"/>
          <w:numId w:val="123"/>
        </w:numPr>
        <w:spacing w:before="100" w:beforeAutospacing="1" w:after="100" w:afterAutospacing="1"/>
      </w:pPr>
      <w:r>
        <w:t xml:space="preserve">Select NO VPC </w:t>
      </w:r>
      <w:r>
        <w:rPr>
          <w:rStyle w:val="Emphasis"/>
        </w:rPr>
        <w:t xml:space="preserve">(for </w:t>
      </w:r>
      <w:proofErr w:type="spellStart"/>
      <w:r>
        <w:rPr>
          <w:rStyle w:val="Emphasis"/>
        </w:rPr>
        <w:t>puposes</w:t>
      </w:r>
      <w:proofErr w:type="spellEnd"/>
      <w:r>
        <w:rPr>
          <w:rStyle w:val="Emphasis"/>
        </w:rPr>
        <w:t xml:space="preserve"> of this lab)</w:t>
      </w:r>
    </w:p>
    <w:p w14:paraId="61EA20DE" w14:textId="77777777" w:rsidR="00487195" w:rsidRDefault="00487195" w:rsidP="00487195">
      <w:pPr>
        <w:numPr>
          <w:ilvl w:val="0"/>
          <w:numId w:val="123"/>
        </w:numPr>
        <w:spacing w:before="100" w:beforeAutospacing="1" w:after="100" w:afterAutospacing="1"/>
      </w:pPr>
      <w:r>
        <w:t xml:space="preserve">Choose </w:t>
      </w:r>
      <w:r>
        <w:rPr>
          <w:rStyle w:val="Strong"/>
        </w:rPr>
        <w:t>Save</w:t>
      </w:r>
      <w:r>
        <w:t>.</w:t>
      </w:r>
    </w:p>
    <w:p w14:paraId="6DFBC228" w14:textId="77777777" w:rsidR="00487195" w:rsidRDefault="00487195" w:rsidP="00487195">
      <w:pPr>
        <w:pStyle w:val="NormalWeb"/>
      </w:pPr>
      <w:r>
        <w:t> </w:t>
      </w:r>
    </w:p>
    <w:p w14:paraId="6E546CBE" w14:textId="77777777" w:rsidR="00487195" w:rsidRDefault="00487195" w:rsidP="00487195">
      <w:pPr>
        <w:numPr>
          <w:ilvl w:val="0"/>
          <w:numId w:val="124"/>
        </w:numPr>
        <w:spacing w:before="100" w:beforeAutospacing="1" w:after="100" w:afterAutospacing="1"/>
      </w:pPr>
      <w:r>
        <w:t>Now head over to API Gateway, as you have already tested this code.</w:t>
      </w:r>
    </w:p>
    <w:p w14:paraId="37DCAABD" w14:textId="77777777" w:rsidR="00487195" w:rsidRDefault="00487195" w:rsidP="00487195">
      <w:pPr>
        <w:pStyle w:val="NormalWeb"/>
      </w:pPr>
      <w:r>
        <w:t> </w:t>
      </w:r>
    </w:p>
    <w:p w14:paraId="278ED5ED" w14:textId="77777777" w:rsidR="00487195" w:rsidRDefault="00487195" w:rsidP="00487195">
      <w:pPr>
        <w:numPr>
          <w:ilvl w:val="0"/>
          <w:numId w:val="125"/>
        </w:numPr>
        <w:spacing w:before="100" w:beforeAutospacing="1" w:after="100" w:afterAutospacing="1"/>
      </w:pPr>
      <w:r>
        <w:t xml:space="preserve">Choose </w:t>
      </w:r>
      <w:r>
        <w:rPr>
          <w:rStyle w:val="Strong"/>
        </w:rPr>
        <w:t>Services</w:t>
      </w:r>
      <w:r>
        <w:t xml:space="preserve"> and search for </w:t>
      </w:r>
      <w:proofErr w:type="spellStart"/>
      <w:r>
        <w:rPr>
          <w:rStyle w:val="Strong"/>
        </w:rPr>
        <w:t>api</w:t>
      </w:r>
      <w:proofErr w:type="spellEnd"/>
      <w:r>
        <w:t>.</w:t>
      </w:r>
    </w:p>
    <w:p w14:paraId="2DB1A098" w14:textId="77777777" w:rsidR="00487195" w:rsidRDefault="00487195" w:rsidP="00487195">
      <w:pPr>
        <w:numPr>
          <w:ilvl w:val="0"/>
          <w:numId w:val="125"/>
        </w:numPr>
        <w:spacing w:before="100" w:beforeAutospacing="1" w:after="100" w:afterAutospacing="1"/>
      </w:pPr>
      <w:r>
        <w:t xml:space="preserve">Choose the </w:t>
      </w:r>
      <w:proofErr w:type="spellStart"/>
      <w:r>
        <w:rPr>
          <w:rStyle w:val="Strong"/>
        </w:rPr>
        <w:t>DragonSearchAPI</w:t>
      </w:r>
      <w:proofErr w:type="spellEnd"/>
      <w:r>
        <w:t>.</w:t>
      </w:r>
    </w:p>
    <w:p w14:paraId="126AA33D" w14:textId="77777777" w:rsidR="00487195" w:rsidRDefault="00487195" w:rsidP="00487195">
      <w:pPr>
        <w:numPr>
          <w:ilvl w:val="0"/>
          <w:numId w:val="125"/>
        </w:numPr>
        <w:spacing w:before="100" w:beforeAutospacing="1" w:after="100" w:afterAutospacing="1"/>
      </w:pPr>
      <w:r>
        <w:t xml:space="preserve">Select the </w:t>
      </w:r>
      <w:r>
        <w:rPr>
          <w:rStyle w:val="HTMLCode"/>
          <w:rFonts w:eastAsiaTheme="minorHAnsi"/>
        </w:rPr>
        <w:t>/</w:t>
      </w:r>
      <w:r>
        <w:t xml:space="preserve"> resource and choose </w:t>
      </w:r>
      <w:r>
        <w:rPr>
          <w:rStyle w:val="Strong"/>
        </w:rPr>
        <w:t>Actions</w:t>
      </w:r>
      <w:r>
        <w:t xml:space="preserve"> and </w:t>
      </w:r>
      <w:r>
        <w:rPr>
          <w:rStyle w:val="Strong"/>
        </w:rPr>
        <w:t>Create Resource</w:t>
      </w:r>
      <w:r>
        <w:t>.</w:t>
      </w:r>
    </w:p>
    <w:p w14:paraId="20052198" w14:textId="77777777" w:rsidR="00487195" w:rsidRDefault="00487195" w:rsidP="00487195">
      <w:pPr>
        <w:numPr>
          <w:ilvl w:val="0"/>
          <w:numId w:val="125"/>
        </w:numPr>
        <w:spacing w:before="100" w:beforeAutospacing="1" w:after="100" w:afterAutospacing="1"/>
      </w:pPr>
      <w:r>
        <w:t xml:space="preserve">Under </w:t>
      </w:r>
      <w:r>
        <w:rPr>
          <w:rStyle w:val="Strong"/>
        </w:rPr>
        <w:t>Resource Name</w:t>
      </w:r>
      <w:r>
        <w:t xml:space="preserve"> type in </w:t>
      </w:r>
      <w:r>
        <w:rPr>
          <w:rStyle w:val="HTMLCode"/>
          <w:rFonts w:eastAsiaTheme="minorHAnsi"/>
        </w:rPr>
        <w:t>edit</w:t>
      </w:r>
      <w:r>
        <w:t xml:space="preserve"> and choose </w:t>
      </w:r>
      <w:r>
        <w:rPr>
          <w:rStyle w:val="Strong"/>
        </w:rPr>
        <w:t>Create Resource</w:t>
      </w:r>
      <w:r>
        <w:t>.</w:t>
      </w:r>
    </w:p>
    <w:p w14:paraId="7FE6942A" w14:textId="77777777" w:rsidR="00487195" w:rsidRDefault="00487195" w:rsidP="00487195">
      <w:pPr>
        <w:numPr>
          <w:ilvl w:val="0"/>
          <w:numId w:val="125"/>
        </w:numPr>
        <w:spacing w:before="100" w:beforeAutospacing="1" w:after="100" w:afterAutospacing="1"/>
      </w:pPr>
      <w:r>
        <w:t xml:space="preserve">Choose </w:t>
      </w:r>
      <w:r>
        <w:rPr>
          <w:rStyle w:val="Strong"/>
        </w:rPr>
        <w:t>Actions</w:t>
      </w:r>
      <w:r>
        <w:t xml:space="preserve"> and </w:t>
      </w:r>
      <w:r>
        <w:rPr>
          <w:rStyle w:val="Strong"/>
        </w:rPr>
        <w:t>Create Method</w:t>
      </w:r>
      <w:r>
        <w:t xml:space="preserve">. Select </w:t>
      </w:r>
      <w:r>
        <w:rPr>
          <w:rStyle w:val="Strong"/>
        </w:rPr>
        <w:t>POST</w:t>
      </w:r>
      <w:r>
        <w:t xml:space="preserve"> and click the checkmark.</w:t>
      </w:r>
    </w:p>
    <w:p w14:paraId="4BCF0831" w14:textId="77777777" w:rsidR="00487195" w:rsidRDefault="00487195" w:rsidP="00487195">
      <w:pPr>
        <w:numPr>
          <w:ilvl w:val="0"/>
          <w:numId w:val="125"/>
        </w:numPr>
        <w:spacing w:before="100" w:beforeAutospacing="1" w:after="100" w:afterAutospacing="1"/>
      </w:pPr>
      <w:r>
        <w:t xml:space="preserve">Leave </w:t>
      </w:r>
      <w:r>
        <w:rPr>
          <w:rStyle w:val="Strong"/>
        </w:rPr>
        <w:t>Integration type</w:t>
      </w:r>
      <w:r>
        <w:t xml:space="preserve"> as Lambda Function and in the </w:t>
      </w:r>
      <w:r>
        <w:rPr>
          <w:rStyle w:val="Strong"/>
        </w:rPr>
        <w:t>Lambda Function</w:t>
      </w:r>
      <w:r>
        <w:t xml:space="preserve"> box type in </w:t>
      </w:r>
      <w:proofErr w:type="spellStart"/>
      <w:r>
        <w:rPr>
          <w:rStyle w:val="HTMLCode"/>
          <w:rFonts w:eastAsiaTheme="minorHAnsi"/>
        </w:rPr>
        <w:t>editDragons</w:t>
      </w:r>
      <w:proofErr w:type="spellEnd"/>
      <w:r>
        <w:t>.</w:t>
      </w:r>
    </w:p>
    <w:p w14:paraId="607A203B" w14:textId="77777777" w:rsidR="00487195" w:rsidRDefault="00487195" w:rsidP="00487195">
      <w:pPr>
        <w:numPr>
          <w:ilvl w:val="0"/>
          <w:numId w:val="125"/>
        </w:numPr>
        <w:spacing w:before="100" w:beforeAutospacing="1" w:after="100" w:afterAutospacing="1"/>
      </w:pPr>
      <w:r>
        <w:t xml:space="preserve">Choose </w:t>
      </w:r>
      <w:r>
        <w:rPr>
          <w:rStyle w:val="Strong"/>
        </w:rPr>
        <w:t>Save</w:t>
      </w:r>
      <w:r>
        <w:t xml:space="preserve"> and then </w:t>
      </w:r>
      <w:r>
        <w:rPr>
          <w:rStyle w:val="Strong"/>
        </w:rPr>
        <w:t>OK</w:t>
      </w:r>
      <w:r>
        <w:t xml:space="preserve"> at the add permission screen.</w:t>
      </w:r>
    </w:p>
    <w:p w14:paraId="48336EDE" w14:textId="77777777" w:rsidR="00487195" w:rsidRDefault="00487195" w:rsidP="00487195">
      <w:pPr>
        <w:numPr>
          <w:ilvl w:val="0"/>
          <w:numId w:val="125"/>
        </w:numPr>
        <w:spacing w:before="100" w:beforeAutospacing="1" w:after="100" w:afterAutospacing="1"/>
      </w:pPr>
      <w:r>
        <w:lastRenderedPageBreak/>
        <w:t xml:space="preserve">Select the new </w:t>
      </w:r>
      <w:r>
        <w:rPr>
          <w:rStyle w:val="HTMLCode"/>
          <w:rFonts w:eastAsiaTheme="minorHAnsi"/>
        </w:rPr>
        <w:t>/edit</w:t>
      </w:r>
      <w:r>
        <w:t xml:space="preserve"> resource and choose </w:t>
      </w:r>
      <w:r>
        <w:rPr>
          <w:rStyle w:val="Strong"/>
        </w:rPr>
        <w:t>Actions</w:t>
      </w:r>
      <w:r>
        <w:t xml:space="preserve"> and </w:t>
      </w:r>
      <w:r>
        <w:rPr>
          <w:rStyle w:val="Strong"/>
        </w:rPr>
        <w:t>Enable CORS</w:t>
      </w:r>
      <w:r>
        <w:t>.</w:t>
      </w:r>
    </w:p>
    <w:p w14:paraId="78312904" w14:textId="77777777" w:rsidR="00487195" w:rsidRDefault="00487195" w:rsidP="00487195">
      <w:pPr>
        <w:numPr>
          <w:ilvl w:val="0"/>
          <w:numId w:val="125"/>
        </w:numPr>
        <w:spacing w:before="100" w:beforeAutospacing="1" w:after="100" w:afterAutospacing="1"/>
      </w:pPr>
      <w:r>
        <w:t xml:space="preserve">Select </w:t>
      </w:r>
      <w:r>
        <w:rPr>
          <w:rStyle w:val="Strong"/>
        </w:rPr>
        <w:t>DEFAULT 4XX</w:t>
      </w:r>
      <w:r>
        <w:t xml:space="preserve"> and </w:t>
      </w:r>
      <w:r>
        <w:rPr>
          <w:rStyle w:val="Strong"/>
        </w:rPr>
        <w:t>DEFAULT 5XX</w:t>
      </w:r>
      <w:r>
        <w:t xml:space="preserve"> and choose </w:t>
      </w:r>
      <w:r>
        <w:rPr>
          <w:rStyle w:val="Strong"/>
        </w:rPr>
        <w:t>Enable CORS and replace existing CORS headers</w:t>
      </w:r>
      <w:r>
        <w:t>.</w:t>
      </w:r>
    </w:p>
    <w:p w14:paraId="10FF6DA6" w14:textId="77777777" w:rsidR="00487195" w:rsidRDefault="00487195" w:rsidP="00487195">
      <w:pPr>
        <w:numPr>
          <w:ilvl w:val="0"/>
          <w:numId w:val="125"/>
        </w:numPr>
        <w:spacing w:before="100" w:beforeAutospacing="1" w:after="100" w:afterAutospacing="1"/>
      </w:pPr>
      <w:r>
        <w:t xml:space="preserve">Choose </w:t>
      </w:r>
      <w:r>
        <w:rPr>
          <w:rStyle w:val="Strong"/>
        </w:rPr>
        <w:t>Yes, replace existing values</w:t>
      </w:r>
      <w:r>
        <w:t>.</w:t>
      </w:r>
    </w:p>
    <w:p w14:paraId="321E4210" w14:textId="77777777" w:rsidR="00487195" w:rsidRDefault="00487195" w:rsidP="00487195">
      <w:pPr>
        <w:numPr>
          <w:ilvl w:val="0"/>
          <w:numId w:val="125"/>
        </w:numPr>
        <w:spacing w:before="100" w:beforeAutospacing="1" w:after="100" w:afterAutospacing="1"/>
      </w:pPr>
      <w:r>
        <w:t xml:space="preserve">Choose </w:t>
      </w:r>
      <w:r>
        <w:rPr>
          <w:rStyle w:val="Strong"/>
        </w:rPr>
        <w:t>Actions</w:t>
      </w:r>
      <w:r>
        <w:t xml:space="preserve"> and then </w:t>
      </w:r>
      <w:r>
        <w:rPr>
          <w:rStyle w:val="Strong"/>
        </w:rPr>
        <w:t>Deploy API</w:t>
      </w:r>
    </w:p>
    <w:p w14:paraId="4DD92199" w14:textId="77777777" w:rsidR="00487195" w:rsidRDefault="00487195" w:rsidP="00487195">
      <w:pPr>
        <w:numPr>
          <w:ilvl w:val="0"/>
          <w:numId w:val="125"/>
        </w:numPr>
        <w:spacing w:before="100" w:beforeAutospacing="1" w:after="100" w:afterAutospacing="1"/>
      </w:pPr>
      <w:r>
        <w:t xml:space="preserve">Select </w:t>
      </w:r>
      <w:r>
        <w:rPr>
          <w:rStyle w:val="Strong"/>
        </w:rPr>
        <w:t>prod</w:t>
      </w:r>
      <w:r>
        <w:t xml:space="preserve"> and choose </w:t>
      </w:r>
      <w:r>
        <w:rPr>
          <w:rStyle w:val="Strong"/>
        </w:rPr>
        <w:t>Deploy</w:t>
      </w:r>
    </w:p>
    <w:p w14:paraId="1DEAD6DB" w14:textId="77777777" w:rsidR="00487195" w:rsidRDefault="00487195" w:rsidP="00487195">
      <w:pPr>
        <w:pStyle w:val="NormalWeb"/>
      </w:pPr>
      <w:r>
        <w:t>Refresh your s3 website (index4.html) You may need to log out and log back in again as Mary)</w:t>
      </w:r>
    </w:p>
    <w:p w14:paraId="55415517" w14:textId="77777777" w:rsidR="00487195" w:rsidRDefault="00487195" w:rsidP="00487195">
      <w:pPr>
        <w:pStyle w:val="HTMLPreformatted"/>
      </w:pPr>
      <w:r>
        <w:t xml:space="preserve">mary@dragoncardgame001.com </w:t>
      </w:r>
    </w:p>
    <w:p w14:paraId="466A42C6" w14:textId="77777777" w:rsidR="00487195" w:rsidRDefault="00487195" w:rsidP="00487195">
      <w:pPr>
        <w:pStyle w:val="HTMLPreformatted"/>
      </w:pPr>
      <w:r>
        <w:t>pears</w:t>
      </w:r>
    </w:p>
    <w:p w14:paraId="75908396" w14:textId="77777777" w:rsidR="00487195" w:rsidRDefault="00487195" w:rsidP="00487195">
      <w:pPr>
        <w:pStyle w:val="NormalWeb"/>
      </w:pPr>
      <w:r>
        <w:t xml:space="preserve">Try changing a dragon name to an existing dragon name (it will </w:t>
      </w:r>
      <w:proofErr w:type="gramStart"/>
      <w:r>
        <w:t>fail</w:t>
      </w:r>
      <w:proofErr w:type="gramEnd"/>
      <w:r>
        <w:t xml:space="preserve"> and you will see no changes).</w:t>
      </w:r>
    </w:p>
    <w:p w14:paraId="441513A5" w14:textId="77777777" w:rsidR="00487195" w:rsidRDefault="00487195" w:rsidP="00487195">
      <w:pPr>
        <w:pStyle w:val="NormalWeb"/>
      </w:pPr>
      <w:r>
        <w:t xml:space="preserve">Try changing to a dragon (with or without changing other attributes) that does </w:t>
      </w:r>
      <w:proofErr w:type="gramStart"/>
      <w:r>
        <w:t>exist</w:t>
      </w:r>
      <w:proofErr w:type="gramEnd"/>
      <w:r>
        <w:t xml:space="preserve"> and you should see it change and not be camera shy (</w:t>
      </w:r>
      <w:proofErr w:type="spellStart"/>
      <w:r>
        <w:t>i.e</w:t>
      </w:r>
      <w:proofErr w:type="spellEnd"/>
      <w:r>
        <w:t xml:space="preserve"> it will have an image), and the old dragon will be gone.</w:t>
      </w:r>
    </w:p>
    <w:p w14:paraId="779F680C" w14:textId="77777777" w:rsidR="00487195" w:rsidRDefault="00487195" w:rsidP="00487195">
      <w:pPr>
        <w:pStyle w:val="NormalWeb"/>
      </w:pPr>
      <w:r>
        <w:rPr>
          <w:rStyle w:val="Emphasis"/>
        </w:rPr>
        <w:t xml:space="preserve">Real world tip: In production you would have the website call up a list of dragons </w:t>
      </w:r>
      <w:proofErr w:type="gramStart"/>
      <w:r>
        <w:rPr>
          <w:rStyle w:val="Emphasis"/>
        </w:rPr>
        <w:t>dynamically ,</w:t>
      </w:r>
      <w:proofErr w:type="gramEnd"/>
      <w:r>
        <w:rPr>
          <w:rStyle w:val="Emphasis"/>
        </w:rPr>
        <w:t xml:space="preserve"> instead of hard coded, and </w:t>
      </w:r>
      <w:proofErr w:type="spellStart"/>
      <w:r>
        <w:rPr>
          <w:rStyle w:val="Emphasis"/>
        </w:rPr>
        <w:t>woudl</w:t>
      </w:r>
      <w:proofErr w:type="spellEnd"/>
      <w:r>
        <w:rPr>
          <w:rStyle w:val="Emphasis"/>
        </w:rPr>
        <w:t xml:space="preserve"> update and name changes.</w:t>
      </w:r>
    </w:p>
    <w:p w14:paraId="39677CA9" w14:textId="77777777" w:rsidR="00487195" w:rsidRDefault="00487195" w:rsidP="00487195">
      <w:pPr>
        <w:pStyle w:val="NormalWeb"/>
      </w:pPr>
      <w:r>
        <w:rPr>
          <w:rStyle w:val="Strong"/>
        </w:rPr>
        <w:t>Congrats you are all done.</w:t>
      </w:r>
    </w:p>
    <w:p w14:paraId="5226333D" w14:textId="77777777" w:rsidR="00487195" w:rsidRDefault="00487195" w:rsidP="00487195">
      <w:pPr>
        <w:pStyle w:val="NormalWeb"/>
      </w:pPr>
      <w:r>
        <w:t xml:space="preserve">Mary plays with your new site and loves all the functionality you provided, and rewards you with some chocolate cake </w:t>
      </w:r>
    </w:p>
    <w:p w14:paraId="1E888ED1" w14:textId="77777777" w:rsidR="00487195" w:rsidRDefault="00487195" w:rsidP="00487195">
      <w:pPr>
        <w:pStyle w:val="NormalWeb"/>
      </w:pPr>
      <w:r>
        <w:t xml:space="preserve">...then why is there a lab 8 if you are all done </w:t>
      </w:r>
    </w:p>
    <w:p w14:paraId="07A78BBD" w14:textId="4A926BA3" w:rsidR="00487195" w:rsidRDefault="00487195">
      <w:r>
        <w:br w:type="page"/>
      </w:r>
    </w:p>
    <w:p w14:paraId="27031E11" w14:textId="77777777" w:rsidR="00487195" w:rsidRDefault="00487195" w:rsidP="00487195">
      <w:pPr>
        <w:pStyle w:val="Heading2"/>
      </w:pPr>
      <w:r>
        <w:lastRenderedPageBreak/>
        <w:t>Exercise 8</w:t>
      </w:r>
    </w:p>
    <w:p w14:paraId="3DA54BB7" w14:textId="77777777" w:rsidR="00487195" w:rsidRDefault="00487195" w:rsidP="00487195">
      <w:pPr>
        <w:pStyle w:val="NormalWeb"/>
      </w:pPr>
      <w:r>
        <w:t>[</w:t>
      </w:r>
      <w:r>
        <w:rPr>
          <w:rStyle w:val="Emphasis"/>
        </w:rPr>
        <w:t>version_1.0.2</w:t>
      </w:r>
      <w:r>
        <w:t>]</w:t>
      </w:r>
    </w:p>
    <w:p w14:paraId="095687A5" w14:textId="77777777" w:rsidR="00487195" w:rsidRDefault="00487195" w:rsidP="00487195">
      <w:pPr>
        <w:pStyle w:val="Heading1"/>
      </w:pPr>
      <w:r>
        <w:t>Exercise: Single table with Amazon DynamoDB using the AWS Software Development Kit (AWS SDK)</w:t>
      </w:r>
    </w:p>
    <w:p w14:paraId="579E8873" w14:textId="77777777" w:rsidR="00487195" w:rsidRDefault="00487195" w:rsidP="00487195">
      <w:pPr>
        <w:pStyle w:val="Heading2"/>
      </w:pPr>
      <w:r>
        <w:t>Overview</w:t>
      </w:r>
    </w:p>
    <w:p w14:paraId="77E596DD" w14:textId="77777777" w:rsidR="00487195" w:rsidRDefault="00487195" w:rsidP="00487195">
      <w:pPr>
        <w:pStyle w:val="NormalWeb"/>
      </w:pPr>
      <w:r>
        <w:t xml:space="preserve">In this exercise, you will learn how to </w:t>
      </w:r>
      <w:r>
        <w:rPr>
          <w:rStyle w:val="Emphasis"/>
        </w:rPr>
        <w:t>develop</w:t>
      </w:r>
      <w:r>
        <w:t xml:space="preserve"> with Amazon DynamoDB by using the AWS Software Development Kit (AWS SDK). Following the scenario provided, you will work with the single table concept of DynamoDB and use the AWS SDK. This lab gives you hands-on experience with both Amazon DynamoDB and AWS Cloud9. </w:t>
      </w:r>
    </w:p>
    <w:p w14:paraId="3DD99C7D" w14:textId="77777777" w:rsidR="00487195" w:rsidRDefault="00487195" w:rsidP="00487195">
      <w:pPr>
        <w:pStyle w:val="Heading2"/>
      </w:pPr>
      <w:r>
        <w:t>Objectives</w:t>
      </w:r>
    </w:p>
    <w:p w14:paraId="60553928" w14:textId="77777777" w:rsidR="00487195" w:rsidRDefault="00487195" w:rsidP="00487195">
      <w:pPr>
        <w:pStyle w:val="NormalWeb"/>
      </w:pPr>
      <w:r>
        <w:t>After completing this lab, you will be able to use the AWS SDKs to do the following:</w:t>
      </w:r>
    </w:p>
    <w:p w14:paraId="407E93E4" w14:textId="77777777" w:rsidR="00487195" w:rsidRDefault="00487195" w:rsidP="00487195">
      <w:pPr>
        <w:numPr>
          <w:ilvl w:val="0"/>
          <w:numId w:val="126"/>
        </w:numPr>
        <w:spacing w:before="100" w:beforeAutospacing="1" w:after="100" w:afterAutospacing="1"/>
      </w:pPr>
      <w:r>
        <w:t xml:space="preserve">Create a table for the dragon data using </w:t>
      </w:r>
      <w:r>
        <w:rPr>
          <w:rStyle w:val="HTMLCode"/>
          <w:rFonts w:eastAsiaTheme="minorHAnsi"/>
        </w:rPr>
        <w:t>single table design</w:t>
      </w:r>
      <w:r>
        <w:t>.</w:t>
      </w:r>
    </w:p>
    <w:p w14:paraId="52FC5BEE" w14:textId="77777777" w:rsidR="00487195" w:rsidRDefault="00487195" w:rsidP="00487195">
      <w:pPr>
        <w:numPr>
          <w:ilvl w:val="0"/>
          <w:numId w:val="126"/>
        </w:numPr>
        <w:spacing w:before="100" w:beforeAutospacing="1" w:after="100" w:afterAutospacing="1"/>
      </w:pPr>
      <w:r>
        <w:t>Uploading multiple items to a single table DynamoDB table.</w:t>
      </w:r>
    </w:p>
    <w:p w14:paraId="365FABF4" w14:textId="77777777" w:rsidR="00487195" w:rsidRDefault="00487195" w:rsidP="00487195">
      <w:pPr>
        <w:numPr>
          <w:ilvl w:val="0"/>
          <w:numId w:val="126"/>
        </w:numPr>
        <w:spacing w:before="100" w:beforeAutospacing="1" w:after="100" w:afterAutospacing="1"/>
      </w:pPr>
      <w:r>
        <w:t>Do advanced querying using composite sort key</w:t>
      </w:r>
    </w:p>
    <w:p w14:paraId="0F547819" w14:textId="77777777" w:rsidR="00487195" w:rsidRDefault="00487195" w:rsidP="00487195">
      <w:pPr>
        <w:pStyle w:val="Heading2"/>
      </w:pPr>
      <w:bookmarkStart w:id="111" w:name="header-n14"/>
      <w:bookmarkEnd w:id="111"/>
      <w:r>
        <w:t>Story continued</w:t>
      </w:r>
    </w:p>
    <w:p w14:paraId="3690235C" w14:textId="77777777" w:rsidR="00487195" w:rsidRDefault="00487195" w:rsidP="00487195">
      <w:pPr>
        <w:pStyle w:val="NormalWeb"/>
      </w:pPr>
      <w:proofErr w:type="gramStart"/>
      <w:r>
        <w:t>So</w:t>
      </w:r>
      <w:proofErr w:type="gramEnd"/>
      <w:r>
        <w:t xml:space="preserve"> your work with Mary is done. She is delighted with the work you have done for her, and her developers can now work towards creating the full game engine.</w:t>
      </w:r>
    </w:p>
    <w:p w14:paraId="52A956D0" w14:textId="77777777" w:rsidR="00487195" w:rsidRDefault="00487195" w:rsidP="00487195">
      <w:pPr>
        <w:pStyle w:val="NormalWeb"/>
      </w:pPr>
      <w:proofErr w:type="gramStart"/>
      <w:r>
        <w:t>However</w:t>
      </w:r>
      <w:proofErr w:type="gramEnd"/>
      <w:r>
        <w:t xml:space="preserve"> you want to push your DynamoDB skills further by implementing a more advanced schema (single table). You wanted to see how this would affect the existing queries and if you could add more elaborate search functionality to the site.</w:t>
      </w:r>
    </w:p>
    <w:p w14:paraId="457453F6" w14:textId="77777777" w:rsidR="00487195" w:rsidRDefault="00487195" w:rsidP="00487195">
      <w:pPr>
        <w:pStyle w:val="NormalWeb"/>
      </w:pPr>
      <w:r>
        <w:t xml:space="preserve">As this is just going to be an experiment to show Mary the single table approach, you are not going to reimplement all the editing and password protected areas for this. You are simply going to stand on the shoulders of the older </w:t>
      </w:r>
      <w:r>
        <w:rPr>
          <w:rStyle w:val="HTMLCode"/>
        </w:rPr>
        <w:t>index2.html</w:t>
      </w:r>
      <w:r>
        <w:t xml:space="preserve"> by creating a new experimental version (</w:t>
      </w:r>
      <w:r>
        <w:rPr>
          <w:rStyle w:val="HTMLCode"/>
        </w:rPr>
        <w:t>index5.html</w:t>
      </w:r>
      <w:r>
        <w:t xml:space="preserve">). That way you can prove to Mary that </w:t>
      </w:r>
      <w:r>
        <w:rPr>
          <w:u w:val="single"/>
        </w:rPr>
        <w:t>not only</w:t>
      </w:r>
      <w:r>
        <w:t xml:space="preserve"> is the same functionality possible using a single table, but also that more advanced queries can be carried out.</w:t>
      </w:r>
    </w:p>
    <w:p w14:paraId="1AC5DB83" w14:textId="77777777" w:rsidR="00487195" w:rsidRDefault="00487195" w:rsidP="00487195">
      <w:pPr>
        <w:pStyle w:val="NormalWeb"/>
      </w:pPr>
      <w:r>
        <w:t>To save time, you figure you will be able to leverage much of the boilerplate code you have used thus far and tweak it accordingly for your new API.</w:t>
      </w:r>
    </w:p>
    <w:p w14:paraId="3382ED95" w14:textId="77777777" w:rsidR="00487195" w:rsidRDefault="00487195" w:rsidP="00487195">
      <w:pPr>
        <w:pStyle w:val="NormalWeb"/>
      </w:pPr>
      <w:r>
        <w:t>Your ideas are as follows:</w:t>
      </w:r>
    </w:p>
    <w:p w14:paraId="40E1416C" w14:textId="77777777" w:rsidR="00487195" w:rsidRDefault="00487195" w:rsidP="00487195">
      <w:pPr>
        <w:numPr>
          <w:ilvl w:val="0"/>
          <w:numId w:val="127"/>
        </w:numPr>
        <w:spacing w:before="100" w:beforeAutospacing="1" w:after="100" w:afterAutospacing="1"/>
      </w:pPr>
      <w:r>
        <w:t xml:space="preserve">Create a </w:t>
      </w:r>
      <w:r>
        <w:rPr>
          <w:rStyle w:val="HTMLCode"/>
          <w:rFonts w:eastAsiaTheme="minorHAnsi"/>
        </w:rPr>
        <w:t>single table</w:t>
      </w:r>
      <w:r>
        <w:t xml:space="preserve"> version of dragon </w:t>
      </w:r>
      <w:proofErr w:type="gramStart"/>
      <w:r>
        <w:t>data .</w:t>
      </w:r>
      <w:proofErr w:type="gramEnd"/>
    </w:p>
    <w:p w14:paraId="1C97B357" w14:textId="77777777" w:rsidR="00487195" w:rsidRDefault="00487195" w:rsidP="00487195">
      <w:pPr>
        <w:numPr>
          <w:ilvl w:val="0"/>
          <w:numId w:val="127"/>
        </w:numPr>
        <w:spacing w:before="100" w:beforeAutospacing="1" w:after="100" w:afterAutospacing="1"/>
      </w:pPr>
      <w:r>
        <w:t xml:space="preserve">Ensure that the basic version of the site can maintain the same functionality using this </w:t>
      </w:r>
      <w:r>
        <w:rPr>
          <w:rStyle w:val="HTMLCode"/>
          <w:rFonts w:eastAsiaTheme="minorHAnsi"/>
        </w:rPr>
        <w:t>single table</w:t>
      </w:r>
      <w:r>
        <w:t xml:space="preserve"> pattern</w:t>
      </w:r>
    </w:p>
    <w:p w14:paraId="02C7C1B0" w14:textId="77777777" w:rsidR="00487195" w:rsidRDefault="00487195" w:rsidP="00487195">
      <w:pPr>
        <w:numPr>
          <w:ilvl w:val="0"/>
          <w:numId w:val="127"/>
        </w:numPr>
        <w:spacing w:before="100" w:beforeAutospacing="1" w:after="100" w:afterAutospacing="1"/>
      </w:pPr>
      <w:r>
        <w:lastRenderedPageBreak/>
        <w:t xml:space="preserve">Prove to yourself, and Mary that there are real advantages in using the </w:t>
      </w:r>
      <w:r>
        <w:rPr>
          <w:rStyle w:val="HTMLCode"/>
          <w:rFonts w:eastAsiaTheme="minorHAnsi"/>
        </w:rPr>
        <w:t>single table</w:t>
      </w:r>
      <w:r>
        <w:t xml:space="preserve"> concept.</w:t>
      </w:r>
    </w:p>
    <w:p w14:paraId="445E2F70" w14:textId="77777777" w:rsidR="00487195" w:rsidRDefault="00487195" w:rsidP="00487195">
      <w:pPr>
        <w:pStyle w:val="Heading2"/>
      </w:pPr>
      <w:bookmarkStart w:id="112" w:name="header-n28"/>
      <w:bookmarkEnd w:id="112"/>
      <w:r>
        <w:t xml:space="preserve">Your thought </w:t>
      </w:r>
      <w:proofErr w:type="gramStart"/>
      <w:r>
        <w:t>process</w:t>
      </w:r>
      <w:proofErr w:type="gramEnd"/>
    </w:p>
    <w:p w14:paraId="6C4EC5DC" w14:textId="77777777" w:rsidR="00487195" w:rsidRDefault="00487195" w:rsidP="00487195">
      <w:pPr>
        <w:pStyle w:val="Heading5"/>
      </w:pPr>
      <w:r>
        <w:t xml:space="preserve">You first reflect on the dragon queries that you have on the current </w:t>
      </w:r>
      <w:r>
        <w:rPr>
          <w:rStyle w:val="Emphasis"/>
        </w:rPr>
        <w:t>(old index2.html)</w:t>
      </w:r>
      <w:r>
        <w:t xml:space="preserve"> </w:t>
      </w:r>
      <w:proofErr w:type="gramStart"/>
      <w:r>
        <w:t>site, and</w:t>
      </w:r>
      <w:proofErr w:type="gramEnd"/>
      <w:r>
        <w:t xml:space="preserve"> think about how you can achieve the same thing with a single table schema.</w:t>
      </w:r>
    </w:p>
    <w:p w14:paraId="25098887" w14:textId="77777777" w:rsidR="00487195" w:rsidRDefault="00487195" w:rsidP="00487195">
      <w:pPr>
        <w:pStyle w:val="NormalWeb"/>
      </w:pPr>
      <w:r>
        <w:t xml:space="preserve">What you had in </w:t>
      </w:r>
      <w:r>
        <w:rPr>
          <w:rStyle w:val="HTMLCode"/>
        </w:rPr>
        <w:t>index2.html</w:t>
      </w:r>
      <w:r>
        <w:t>:</w:t>
      </w:r>
    </w:p>
    <w:p w14:paraId="79C76367" w14:textId="77777777" w:rsidR="00487195" w:rsidRDefault="00487195" w:rsidP="00487195">
      <w:pPr>
        <w:numPr>
          <w:ilvl w:val="0"/>
          <w:numId w:val="128"/>
        </w:numPr>
        <w:spacing w:before="100" w:beforeAutospacing="1" w:after="100" w:afterAutospacing="1"/>
      </w:pPr>
      <w:r>
        <w:t xml:space="preserve">Ability to return all dragons filtering out all but a few attributes, using a </w:t>
      </w:r>
      <w:r>
        <w:rPr>
          <w:rStyle w:val="HTMLCode"/>
          <w:rFonts w:eastAsiaTheme="minorHAnsi"/>
        </w:rPr>
        <w:t>scan and filter</w:t>
      </w:r>
      <w:r>
        <w:t>.</w:t>
      </w:r>
    </w:p>
    <w:p w14:paraId="713D67BE" w14:textId="77777777" w:rsidR="00487195" w:rsidRDefault="00487195" w:rsidP="00487195">
      <w:pPr>
        <w:numPr>
          <w:ilvl w:val="0"/>
          <w:numId w:val="128"/>
        </w:numPr>
        <w:spacing w:before="100" w:beforeAutospacing="1" w:after="100" w:afterAutospacing="1"/>
      </w:pPr>
      <w:r>
        <w:t xml:space="preserve">Ability to return information on a specific dragon, again returning only a few attributes, using a </w:t>
      </w:r>
      <w:r>
        <w:rPr>
          <w:rStyle w:val="HTMLCode"/>
          <w:rFonts w:eastAsiaTheme="minorHAnsi"/>
        </w:rPr>
        <w:t>query</w:t>
      </w:r>
      <w:r>
        <w:t>.</w:t>
      </w:r>
    </w:p>
    <w:p w14:paraId="5BC1D1A4" w14:textId="77777777" w:rsidR="00487195" w:rsidRDefault="00487195" w:rsidP="00487195">
      <w:pPr>
        <w:pStyle w:val="NormalWeb"/>
      </w:pPr>
      <w:r>
        <w:t xml:space="preserve">Since you built </w:t>
      </w:r>
      <w:r>
        <w:rPr>
          <w:rStyle w:val="HTMLCode"/>
        </w:rPr>
        <w:t>index2.html</w:t>
      </w:r>
      <w:r>
        <w:t xml:space="preserve">, you have learned (in lab 4) that a scan is </w:t>
      </w:r>
      <w:r>
        <w:rPr>
          <w:rStyle w:val="Strong"/>
        </w:rPr>
        <w:t>usually</w:t>
      </w:r>
      <w:r>
        <w:t xml:space="preserve"> less efficient that a query, so we will keep that in mind when we look at the single table version.</w:t>
      </w:r>
    </w:p>
    <w:p w14:paraId="359476E4" w14:textId="77777777" w:rsidR="00487195" w:rsidRDefault="00487195" w:rsidP="00487195">
      <w:pPr>
        <w:pStyle w:val="NormalWeb"/>
      </w:pPr>
      <w:r>
        <w:t>It is important that you can still do these types of query, so your first draft of the single table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7522"/>
        <w:gridCol w:w="1132"/>
      </w:tblGrid>
      <w:tr w:rsidR="00487195" w14:paraId="7072DD45" w14:textId="77777777" w:rsidTr="00487195">
        <w:trPr>
          <w:tblHeader/>
          <w:tblCellSpacing w:w="15" w:type="dxa"/>
        </w:trPr>
        <w:tc>
          <w:tcPr>
            <w:tcW w:w="0" w:type="auto"/>
            <w:vAlign w:val="center"/>
            <w:hideMark/>
          </w:tcPr>
          <w:p w14:paraId="1BA1DB67" w14:textId="77777777" w:rsidR="00487195" w:rsidRDefault="00487195">
            <w:pPr>
              <w:jc w:val="center"/>
              <w:rPr>
                <w:b/>
                <w:bCs/>
              </w:rPr>
            </w:pPr>
            <w:r>
              <w:rPr>
                <w:b/>
                <w:bCs/>
              </w:rPr>
              <w:t>PK (PK)</w:t>
            </w:r>
          </w:p>
        </w:tc>
        <w:tc>
          <w:tcPr>
            <w:tcW w:w="0" w:type="auto"/>
            <w:vAlign w:val="center"/>
            <w:hideMark/>
          </w:tcPr>
          <w:p w14:paraId="2B6AB857" w14:textId="77777777" w:rsidR="00487195" w:rsidRDefault="00487195">
            <w:pPr>
              <w:jc w:val="center"/>
              <w:rPr>
                <w:b/>
                <w:bCs/>
              </w:rPr>
            </w:pPr>
            <w:r>
              <w:rPr>
                <w:b/>
                <w:bCs/>
              </w:rPr>
              <w:t>Location</w:t>
            </w:r>
          </w:p>
        </w:tc>
        <w:tc>
          <w:tcPr>
            <w:tcW w:w="0" w:type="auto"/>
            <w:vAlign w:val="center"/>
            <w:hideMark/>
          </w:tcPr>
          <w:p w14:paraId="382EA4BE" w14:textId="77777777" w:rsidR="00487195" w:rsidRDefault="00487195">
            <w:pPr>
              <w:jc w:val="center"/>
              <w:rPr>
                <w:b/>
                <w:bCs/>
              </w:rPr>
            </w:pPr>
          </w:p>
        </w:tc>
      </w:tr>
      <w:tr w:rsidR="00487195" w14:paraId="3746E423" w14:textId="77777777" w:rsidTr="00487195">
        <w:trPr>
          <w:tblCellSpacing w:w="15" w:type="dxa"/>
        </w:trPr>
        <w:tc>
          <w:tcPr>
            <w:tcW w:w="0" w:type="auto"/>
            <w:vAlign w:val="center"/>
            <w:hideMark/>
          </w:tcPr>
          <w:p w14:paraId="019F8E84" w14:textId="77777777" w:rsidR="00487195" w:rsidRDefault="00487195">
            <w:pPr>
              <w:jc w:val="center"/>
              <w:rPr>
                <w:sz w:val="20"/>
                <w:szCs w:val="20"/>
              </w:rPr>
            </w:pPr>
          </w:p>
        </w:tc>
        <w:tc>
          <w:tcPr>
            <w:tcW w:w="0" w:type="auto"/>
            <w:vAlign w:val="center"/>
            <w:hideMark/>
          </w:tcPr>
          <w:p w14:paraId="612B0789" w14:textId="77777777" w:rsidR="00487195" w:rsidRDefault="00487195">
            <w:r>
              <w:t>&lt;Location_country_value&gt;:&lt;Location_state_value&gt;:&lt;Location_city_value&gt;:&lt;Location_neighborhood_value&gt;</w:t>
            </w:r>
          </w:p>
        </w:tc>
        <w:tc>
          <w:tcPr>
            <w:tcW w:w="0" w:type="auto"/>
            <w:vAlign w:val="center"/>
            <w:hideMark/>
          </w:tcPr>
          <w:p w14:paraId="4ACD0BB4" w14:textId="77777777" w:rsidR="00487195" w:rsidRDefault="00487195">
            <w:proofErr w:type="spellStart"/>
            <w:r>
              <w:t>dragon_</w:t>
            </w:r>
            <w:proofErr w:type="gramStart"/>
            <w:r>
              <w:t>name</w:t>
            </w:r>
            <w:proofErr w:type="spellEnd"/>
            <w:r>
              <w:t>:,</w:t>
            </w:r>
            <w:proofErr w:type="gramEnd"/>
            <w:r>
              <w:t xml:space="preserve"> protection:, damage:, description:, family:</w:t>
            </w:r>
          </w:p>
        </w:tc>
      </w:tr>
    </w:tbl>
    <w:p w14:paraId="35AAF433" w14:textId="77777777" w:rsidR="00487195" w:rsidRDefault="00487195" w:rsidP="00487195">
      <w:pPr>
        <w:pStyle w:val="NormalWeb"/>
      </w:pPr>
      <w:proofErr w:type="gramStart"/>
      <w:r>
        <w:t>So</w:t>
      </w:r>
      <w:proofErr w:type="gramEnd"/>
      <w:r>
        <w:t xml:space="preserve"> the biggest change here is that we have a new Primary Key called </w:t>
      </w:r>
      <w:r>
        <w:rPr>
          <w:rStyle w:val="HTMLCode"/>
        </w:rPr>
        <w:t>PK</w:t>
      </w:r>
      <w:r>
        <w:t xml:space="preserve">. It is going to be a random key of type </w:t>
      </w:r>
      <w:r>
        <w:rPr>
          <w:rStyle w:val="HTMLCode"/>
        </w:rPr>
        <w:t>String</w:t>
      </w:r>
      <w:r>
        <w:t>, with no sort key. Similar to how you did the session table earlier in lab 5.</w:t>
      </w:r>
    </w:p>
    <w:p w14:paraId="7A670810" w14:textId="77777777" w:rsidR="00487195" w:rsidRDefault="00487195" w:rsidP="00487195">
      <w:pPr>
        <w:pStyle w:val="NormalWeb"/>
      </w:pPr>
      <w:r>
        <w:t xml:space="preserve">Also note we are creating a </w:t>
      </w:r>
      <w:r>
        <w:rPr>
          <w:rStyle w:val="HTMLCode"/>
        </w:rPr>
        <w:t>location</w:t>
      </w:r>
      <w:r>
        <w:t xml:space="preserve"> attribute as a </w:t>
      </w:r>
      <w:r>
        <w:rPr>
          <w:rStyle w:val="HTMLCode"/>
        </w:rPr>
        <w:t>composite key</w:t>
      </w:r>
      <w:r>
        <w:t xml:space="preserve"> value of </w:t>
      </w:r>
      <w:r>
        <w:rPr>
          <w:rStyle w:val="Emphasis"/>
        </w:rPr>
        <w:t>all</w:t>
      </w:r>
      <w:r>
        <w:t xml:space="preserve"> the location attributes. This will reduce table size a little </w:t>
      </w:r>
      <w:proofErr w:type="gramStart"/>
      <w:r>
        <w:t>bit, and</w:t>
      </w:r>
      <w:proofErr w:type="gramEnd"/>
      <w:r>
        <w:t xml:space="preserve"> allow us to create GSIs (later on) that will enable </w:t>
      </w:r>
      <w:r>
        <w:rPr>
          <w:rStyle w:val="Emphasis"/>
        </w:rPr>
        <w:t>advanced</w:t>
      </w:r>
      <w:r>
        <w:t xml:space="preserve"> searching. (more on that stuff later).</w:t>
      </w:r>
    </w:p>
    <w:p w14:paraId="5DAD4F36" w14:textId="77777777" w:rsidR="00487195" w:rsidRDefault="00487195" w:rsidP="00487195">
      <w:pPr>
        <w:pStyle w:val="NormalWeb"/>
      </w:pPr>
      <w:proofErr w:type="gramStart"/>
      <w:r>
        <w:t>So</w:t>
      </w:r>
      <w:proofErr w:type="gramEnd"/>
      <w:r>
        <w:t xml:space="preserve"> in pseudocode (not real code), you would probably do something conceptually a bit like this:</w:t>
      </w:r>
    </w:p>
    <w:p w14:paraId="5CC4BF21" w14:textId="77777777" w:rsidR="00487195" w:rsidRDefault="00487195" w:rsidP="00487195">
      <w:pPr>
        <w:pStyle w:val="HTMLPreformatted"/>
      </w:pPr>
      <w:r>
        <w:t xml:space="preserve">SCAN </w:t>
      </w:r>
      <w:proofErr w:type="spellStart"/>
      <w:r>
        <w:t>single_dragon_table</w:t>
      </w:r>
      <w:proofErr w:type="spellEnd"/>
      <w:r>
        <w:t xml:space="preserve"> </w:t>
      </w:r>
      <w:r>
        <w:rPr>
          <w:rStyle w:val="cm-comment"/>
        </w:rPr>
        <w:t xml:space="preserve">--FILTER where </w:t>
      </w:r>
      <w:proofErr w:type="spellStart"/>
      <w:r>
        <w:rPr>
          <w:rStyle w:val="cm-comment"/>
        </w:rPr>
        <w:t>dragon_name</w:t>
      </w:r>
      <w:proofErr w:type="spellEnd"/>
      <w:r>
        <w:rPr>
          <w:rStyle w:val="cm-comment"/>
        </w:rPr>
        <w:t xml:space="preserve"> EXISTS</w:t>
      </w:r>
    </w:p>
    <w:p w14:paraId="02E54024" w14:textId="77777777" w:rsidR="00487195" w:rsidRDefault="00487195" w:rsidP="00487195">
      <w:pPr>
        <w:pStyle w:val="NormalWeb"/>
      </w:pPr>
      <w:r>
        <w:t xml:space="preserve">This is not </w:t>
      </w:r>
      <w:proofErr w:type="spellStart"/>
      <w:r>
        <w:t>super efficient</w:t>
      </w:r>
      <w:proofErr w:type="spellEnd"/>
      <w:r>
        <w:t xml:space="preserve">, but </w:t>
      </w:r>
      <w:r>
        <w:rPr>
          <w:rStyle w:val="Emphasis"/>
        </w:rPr>
        <w:t>not really any worse</w:t>
      </w:r>
      <w:r>
        <w:t xml:space="preserve"> that what you had before with the </w:t>
      </w:r>
      <w:proofErr w:type="spellStart"/>
      <w:r>
        <w:rPr>
          <w:rStyle w:val="HTMLCode"/>
        </w:rPr>
        <w:t>dragon_stats</w:t>
      </w:r>
      <w:proofErr w:type="spellEnd"/>
      <w:r>
        <w:t xml:space="preserve"> scan.</w:t>
      </w:r>
    </w:p>
    <w:p w14:paraId="2FDA4ED1" w14:textId="77777777" w:rsidR="00487195" w:rsidRDefault="00487195" w:rsidP="00487195">
      <w:pPr>
        <w:pStyle w:val="NormalWeb"/>
      </w:pPr>
      <w:proofErr w:type="gramStart"/>
      <w:r>
        <w:lastRenderedPageBreak/>
        <w:t>However</w:t>
      </w:r>
      <w:proofErr w:type="gramEnd"/>
      <w:r>
        <w:t xml:space="preserve"> things start to fall down when you come to search for a specific dragon. It becomes pretty inefficient to use the "scan and filter" approach </w:t>
      </w:r>
      <w:r>
        <w:rPr>
          <w:u w:val="single"/>
        </w:rPr>
        <w:t>as you saw</w:t>
      </w:r>
      <w:r>
        <w:t xml:space="preserve"> in lab 4.</w:t>
      </w:r>
    </w:p>
    <w:p w14:paraId="650E6212" w14:textId="77777777" w:rsidR="00487195" w:rsidRDefault="00487195" w:rsidP="00487195">
      <w:pPr>
        <w:pStyle w:val="NormalWeb"/>
      </w:pPr>
      <w:r>
        <w:t xml:space="preserve">You really </w:t>
      </w:r>
      <w:r>
        <w:rPr>
          <w:rStyle w:val="Emphasis"/>
        </w:rPr>
        <w:t>want</w:t>
      </w:r>
      <w:r>
        <w:t xml:space="preserve"> to use a query, but you can't...Well, not on this </w:t>
      </w:r>
      <w:proofErr w:type="spellStart"/>
      <w:r>
        <w:rPr>
          <w:rStyle w:val="HTMLCode"/>
        </w:rPr>
        <w:t>single_dragon_table</w:t>
      </w:r>
      <w:proofErr w:type="spellEnd"/>
      <w:r>
        <w:t xml:space="preserve"> at least.</w:t>
      </w:r>
    </w:p>
    <w:p w14:paraId="73D53B94" w14:textId="77777777" w:rsidR="00487195" w:rsidRDefault="00487195" w:rsidP="00487195">
      <w:pPr>
        <w:pStyle w:val="NormalWeb"/>
      </w:pPr>
      <w:proofErr w:type="gramStart"/>
      <w:r>
        <w:t>So</w:t>
      </w:r>
      <w:proofErr w:type="gramEnd"/>
      <w:r>
        <w:t xml:space="preserve"> you think, "an Index to the rescue!"</w:t>
      </w:r>
    </w:p>
    <w:p w14:paraId="565BA44F" w14:textId="77777777" w:rsidR="00487195" w:rsidRDefault="00487195" w:rsidP="00487195">
      <w:pPr>
        <w:pStyle w:val="NormalWeb"/>
      </w:pPr>
      <w:r>
        <w:t xml:space="preserve">Great idea! </w:t>
      </w:r>
    </w:p>
    <w:p w14:paraId="14BB5B2B" w14:textId="77777777" w:rsidR="00487195" w:rsidRDefault="00487195" w:rsidP="00487195">
      <w:pPr>
        <w:pStyle w:val="NormalWeb"/>
      </w:pPr>
      <w:r>
        <w:t xml:space="preserve">You could create a GSI using </w:t>
      </w:r>
      <w:proofErr w:type="spellStart"/>
      <w:r>
        <w:rPr>
          <w:rStyle w:val="HTMLCode"/>
        </w:rPr>
        <w:t>dragon_name</w:t>
      </w:r>
      <w:proofErr w:type="spellEnd"/>
      <w:r>
        <w:t xml:space="preserve"> as the primary key, with no sort key. You could call it </w:t>
      </w:r>
      <w:proofErr w:type="spellStart"/>
      <w:r>
        <w:rPr>
          <w:rStyle w:val="HTMLCode"/>
        </w:rPr>
        <w:t>dragon_stats_index</w:t>
      </w:r>
      <w:proofErr w:type="spellEnd"/>
      <w:r>
        <w:t xml:space="preserve">, projecting only the things you want returning, such as </w:t>
      </w:r>
      <w:r>
        <w:rPr>
          <w:rStyle w:val="HTMLCode"/>
        </w:rPr>
        <w:t>description</w:t>
      </w:r>
      <w:r>
        <w:t xml:space="preserve">, </w:t>
      </w:r>
      <w:r>
        <w:rPr>
          <w:rStyle w:val="HTMLCode"/>
        </w:rPr>
        <w:t>protection</w:t>
      </w:r>
      <w:r>
        <w:t xml:space="preserve"> and </w:t>
      </w:r>
      <w:r>
        <w:rPr>
          <w:rStyle w:val="HTMLCode"/>
        </w:rPr>
        <w:t>damage</w:t>
      </w:r>
      <w:r>
        <w:t xml:space="preserve">. </w:t>
      </w:r>
    </w:p>
    <w:p w14:paraId="72A54CBF" w14:textId="77777777" w:rsidR="00487195" w:rsidRDefault="00487195" w:rsidP="00487195">
      <w:pPr>
        <w:pStyle w:val="NormalWeb"/>
      </w:pPr>
      <w:r>
        <w:t xml:space="preserve">Note the </w:t>
      </w:r>
      <w:r>
        <w:rPr>
          <w:rStyle w:val="HTMLCode"/>
        </w:rPr>
        <w:t>primary key (PK)</w:t>
      </w:r>
      <w:r>
        <w:t xml:space="preserve"> of this index </w:t>
      </w:r>
      <w:r>
        <w:rPr>
          <w:rStyle w:val="HTMLCode"/>
        </w:rPr>
        <w:t>(</w:t>
      </w:r>
      <w:proofErr w:type="spellStart"/>
      <w:r>
        <w:rPr>
          <w:rStyle w:val="HTMLCode"/>
        </w:rPr>
        <w:t>dragon_name</w:t>
      </w:r>
      <w:proofErr w:type="spellEnd"/>
      <w:r>
        <w:rPr>
          <w:rStyle w:val="HTMLCode"/>
        </w:rPr>
        <w:t>)</w:t>
      </w:r>
      <w:r>
        <w:t xml:space="preserve"> will always be returned even when not specified in the projection</w:t>
      </w:r>
    </w:p>
    <w:p w14:paraId="4A7E2A35" w14:textId="77777777" w:rsidR="00487195" w:rsidRDefault="00487195" w:rsidP="00487195">
      <w:pPr>
        <w:pStyle w:val="NormalWeb"/>
      </w:pPr>
      <w:r>
        <w:t xml:space="preserve">The </w:t>
      </w:r>
      <w:proofErr w:type="spellStart"/>
      <w:r>
        <w:rPr>
          <w:rStyle w:val="HTMLCode"/>
        </w:rPr>
        <w:t>dragon_stats_index</w:t>
      </w:r>
      <w:proofErr w:type="spellEnd"/>
      <w:r>
        <w:t xml:space="preserve">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64"/>
      </w:tblGrid>
      <w:tr w:rsidR="00487195" w14:paraId="0BC51867" w14:textId="77777777" w:rsidTr="00487195">
        <w:trPr>
          <w:tblHeader/>
          <w:tblCellSpacing w:w="15" w:type="dxa"/>
        </w:trPr>
        <w:tc>
          <w:tcPr>
            <w:tcW w:w="0" w:type="auto"/>
            <w:vAlign w:val="center"/>
            <w:hideMark/>
          </w:tcPr>
          <w:p w14:paraId="6525FF9B" w14:textId="77777777" w:rsidR="00487195" w:rsidRDefault="00487195">
            <w:pPr>
              <w:jc w:val="center"/>
              <w:rPr>
                <w:b/>
                <w:bCs/>
              </w:rPr>
            </w:pPr>
            <w:r>
              <w:rPr>
                <w:b/>
                <w:bCs/>
              </w:rPr>
              <w:t>PK</w:t>
            </w:r>
          </w:p>
        </w:tc>
        <w:tc>
          <w:tcPr>
            <w:tcW w:w="0" w:type="auto"/>
            <w:vAlign w:val="center"/>
            <w:hideMark/>
          </w:tcPr>
          <w:p w14:paraId="7DCBBAAA" w14:textId="77777777" w:rsidR="00487195" w:rsidRDefault="00487195">
            <w:pPr>
              <w:jc w:val="center"/>
              <w:rPr>
                <w:b/>
                <w:bCs/>
              </w:rPr>
            </w:pPr>
            <w:r>
              <w:rPr>
                <w:rStyle w:val="HTMLCode"/>
                <w:rFonts w:eastAsiaTheme="minorHAnsi"/>
                <w:b/>
                <w:bCs/>
              </w:rPr>
              <w:t>&lt;attributes&gt;</w:t>
            </w:r>
          </w:p>
        </w:tc>
      </w:tr>
      <w:tr w:rsidR="00487195" w14:paraId="77E312F4" w14:textId="77777777" w:rsidTr="00487195">
        <w:trPr>
          <w:tblCellSpacing w:w="15" w:type="dxa"/>
        </w:trPr>
        <w:tc>
          <w:tcPr>
            <w:tcW w:w="0" w:type="auto"/>
            <w:vAlign w:val="center"/>
            <w:hideMark/>
          </w:tcPr>
          <w:p w14:paraId="2345D8A6" w14:textId="77777777" w:rsidR="00487195" w:rsidRDefault="00487195">
            <w:r>
              <w:rPr>
                <w:rStyle w:val="HTMLCode"/>
                <w:rFonts w:eastAsiaTheme="minorHAnsi"/>
              </w:rPr>
              <w:t>&lt;</w:t>
            </w:r>
            <w:proofErr w:type="spellStart"/>
            <w:r>
              <w:rPr>
                <w:rStyle w:val="HTMLCode"/>
                <w:rFonts w:eastAsiaTheme="minorHAnsi"/>
              </w:rPr>
              <w:t>dragon_name_value</w:t>
            </w:r>
            <w:proofErr w:type="spellEnd"/>
            <w:r>
              <w:rPr>
                <w:rStyle w:val="HTMLCode"/>
                <w:rFonts w:eastAsiaTheme="minorHAnsi"/>
              </w:rPr>
              <w:t>&gt;</w:t>
            </w:r>
          </w:p>
        </w:tc>
        <w:tc>
          <w:tcPr>
            <w:tcW w:w="0" w:type="auto"/>
            <w:vAlign w:val="center"/>
            <w:hideMark/>
          </w:tcPr>
          <w:p w14:paraId="499518BE" w14:textId="77777777" w:rsidR="00487195" w:rsidRDefault="00487195">
            <w:r>
              <w:t>protection:</w:t>
            </w:r>
            <w:r>
              <w:rPr>
                <w:rStyle w:val="HTMLCode"/>
                <w:rFonts w:eastAsiaTheme="minorHAnsi"/>
              </w:rPr>
              <w:t>&lt;value&gt;</w:t>
            </w:r>
            <w:r>
              <w:t>, damage:</w:t>
            </w:r>
            <w:r>
              <w:rPr>
                <w:rStyle w:val="HTMLCode"/>
                <w:rFonts w:eastAsiaTheme="minorHAnsi"/>
              </w:rPr>
              <w:t>&lt;value&gt;</w:t>
            </w:r>
            <w:r>
              <w:t>, description:</w:t>
            </w:r>
            <w:r>
              <w:rPr>
                <w:rStyle w:val="HTMLCode"/>
                <w:rFonts w:eastAsiaTheme="minorHAnsi"/>
              </w:rPr>
              <w:t>&lt;value&gt;</w:t>
            </w:r>
            <w:r>
              <w:t>, family:</w:t>
            </w:r>
            <w:r>
              <w:rPr>
                <w:rStyle w:val="HTMLCode"/>
                <w:rFonts w:eastAsiaTheme="minorHAnsi"/>
              </w:rPr>
              <w:t>&lt;value&gt;</w:t>
            </w:r>
            <w:r>
              <w:t xml:space="preserve"> </w:t>
            </w:r>
            <w:r>
              <w:rPr>
                <w:rStyle w:val="Emphasis"/>
              </w:rPr>
              <w:t>[</w:t>
            </w:r>
            <w:proofErr w:type="spellStart"/>
            <w:r>
              <w:rPr>
                <w:rStyle w:val="Emphasis"/>
              </w:rPr>
              <w:t>uuid</w:t>
            </w:r>
            <w:proofErr w:type="spellEnd"/>
            <w:r>
              <w:rPr>
                <w:rStyle w:val="Emphasis"/>
              </w:rPr>
              <w:t>-PK added by default]</w:t>
            </w:r>
          </w:p>
        </w:tc>
      </w:tr>
    </w:tbl>
    <w:p w14:paraId="5D5B03FD" w14:textId="77777777" w:rsidR="00487195" w:rsidRDefault="00487195" w:rsidP="00487195">
      <w:pPr>
        <w:pStyle w:val="NormalWeb"/>
      </w:pPr>
      <w:r>
        <w:t>Notice no location info bloating the index. #win</w:t>
      </w:r>
    </w:p>
    <w:p w14:paraId="07B4E9BD" w14:textId="77777777" w:rsidR="00487195" w:rsidRDefault="00487195" w:rsidP="00487195">
      <w:pPr>
        <w:pStyle w:val="NormalWeb"/>
      </w:pPr>
      <w:proofErr w:type="gramStart"/>
      <w:r>
        <w:t>So</w:t>
      </w:r>
      <w:proofErr w:type="gramEnd"/>
      <w:r>
        <w:t xml:space="preserve"> in </w:t>
      </w:r>
      <w:r>
        <w:rPr>
          <w:u w:val="single"/>
        </w:rPr>
        <w:t>pseudocode</w:t>
      </w:r>
      <w:r>
        <w:t>, getting just one dragon would look a bit like this</w:t>
      </w:r>
    </w:p>
    <w:p w14:paraId="4277AF8F" w14:textId="77777777" w:rsidR="00487195" w:rsidRDefault="00487195" w:rsidP="00487195">
      <w:pPr>
        <w:pStyle w:val="HTMLPreformatted"/>
      </w:pPr>
      <w:r>
        <w:t xml:space="preserve">QUERY </w:t>
      </w:r>
      <w:proofErr w:type="spellStart"/>
      <w:r>
        <w:t>dragon_stats_index</w:t>
      </w:r>
      <w:proofErr w:type="spellEnd"/>
      <w:r>
        <w:t xml:space="preserve"> </w:t>
      </w:r>
      <w:r>
        <w:rPr>
          <w:rStyle w:val="cm-keyword"/>
        </w:rPr>
        <w:t>WHERE</w:t>
      </w:r>
      <w:r>
        <w:t xml:space="preserve"> </w:t>
      </w:r>
      <w:proofErr w:type="spellStart"/>
      <w:r>
        <w:t>dragon_name</w:t>
      </w:r>
      <w:proofErr w:type="spellEnd"/>
      <w:r>
        <w:t xml:space="preserve"> (PK) = </w:t>
      </w:r>
      <w:proofErr w:type="spellStart"/>
      <w:r>
        <w:t>dragon_requested</w:t>
      </w:r>
      <w:proofErr w:type="spellEnd"/>
    </w:p>
    <w:p w14:paraId="0496C7C3" w14:textId="77777777" w:rsidR="00487195" w:rsidRDefault="00487195" w:rsidP="00487195">
      <w:pPr>
        <w:pStyle w:val="NormalWeb"/>
      </w:pPr>
      <w:proofErr w:type="gramStart"/>
      <w:r>
        <w:t>So</w:t>
      </w:r>
      <w:proofErr w:type="gramEnd"/>
      <w:r>
        <w:t xml:space="preserve"> you think using these 2 types of queries, you could achieve the same site functionality.</w:t>
      </w:r>
    </w:p>
    <w:p w14:paraId="277A29E8" w14:textId="77777777" w:rsidR="00487195" w:rsidRDefault="00487195" w:rsidP="00487195">
      <w:pPr>
        <w:pStyle w:val="NormalWeb"/>
      </w:pPr>
      <w:r>
        <w:t xml:space="preserve">The advantage here is that the GSI is a sparse index, only keeping items that have a </w:t>
      </w:r>
      <w:proofErr w:type="spellStart"/>
      <w:r>
        <w:rPr>
          <w:rStyle w:val="HTMLCode"/>
        </w:rPr>
        <w:t>dragon_name</w:t>
      </w:r>
      <w:proofErr w:type="spellEnd"/>
      <w:r>
        <w:t xml:space="preserve">, so later on when you add more items to the single table that are not items with a </w:t>
      </w:r>
      <w:r>
        <w:rPr>
          <w:rStyle w:val="HTMLCode"/>
        </w:rPr>
        <w:t>dragon name</w:t>
      </w:r>
      <w:r>
        <w:t xml:space="preserve"> </w:t>
      </w:r>
      <w:r>
        <w:rPr>
          <w:rStyle w:val="Emphasis"/>
        </w:rPr>
        <w:t>attribute</w:t>
      </w:r>
      <w:r>
        <w:t xml:space="preserve">, it can </w:t>
      </w:r>
      <w:r>
        <w:rPr>
          <w:u w:val="single"/>
        </w:rPr>
        <w:t>efficiently</w:t>
      </w:r>
      <w:r>
        <w:t xml:space="preserve"> pull only what it needs. </w:t>
      </w:r>
    </w:p>
    <w:p w14:paraId="14A66740" w14:textId="77777777" w:rsidR="00487195" w:rsidRDefault="00487195" w:rsidP="00487195">
      <w:pPr>
        <w:pStyle w:val="NormalWeb"/>
      </w:pPr>
      <w:r>
        <w:t>Let's think a little more about the concept of a scan (again in pseudocode)</w:t>
      </w:r>
    </w:p>
    <w:p w14:paraId="4ED3BE0B" w14:textId="77777777" w:rsidR="00487195" w:rsidRDefault="00487195" w:rsidP="00487195">
      <w:pPr>
        <w:pStyle w:val="HTMLPreformatted"/>
      </w:pPr>
      <w:r>
        <w:t xml:space="preserve">SCAN </w:t>
      </w:r>
      <w:proofErr w:type="spellStart"/>
      <w:r>
        <w:t>single_dragon_table</w:t>
      </w:r>
      <w:proofErr w:type="spellEnd"/>
      <w:r>
        <w:t xml:space="preserve"> </w:t>
      </w:r>
      <w:r>
        <w:rPr>
          <w:rStyle w:val="cm-attribute"/>
        </w:rPr>
        <w:t>--FILTER</w:t>
      </w:r>
      <w:r>
        <w:t xml:space="preserve"> where </w:t>
      </w:r>
      <w:proofErr w:type="spellStart"/>
      <w:r>
        <w:t>dragon_name</w:t>
      </w:r>
      <w:proofErr w:type="spellEnd"/>
      <w:r>
        <w:t xml:space="preserve"> EXISTS</w:t>
      </w:r>
    </w:p>
    <w:p w14:paraId="2C2E83E3" w14:textId="77777777" w:rsidR="00487195" w:rsidRDefault="00487195" w:rsidP="00487195">
      <w:pPr>
        <w:pStyle w:val="NormalWeb"/>
      </w:pPr>
      <w:r>
        <w:t xml:space="preserve">This actually would be </w:t>
      </w:r>
      <w:r>
        <w:rPr>
          <w:u w:val="single"/>
        </w:rPr>
        <w:t>slightly worse</w:t>
      </w:r>
      <w:r>
        <w:t xml:space="preserve"> than the </w:t>
      </w:r>
      <w:proofErr w:type="spellStart"/>
      <w:r>
        <w:t>non single</w:t>
      </w:r>
      <w:proofErr w:type="spellEnd"/>
      <w:r>
        <w:t xml:space="preserve"> table version scan because when you add many items later it will scan </w:t>
      </w:r>
      <w:r>
        <w:rPr>
          <w:u w:val="single"/>
        </w:rPr>
        <w:t>all of the items</w:t>
      </w:r>
      <w:r>
        <w:t>, which is far from ideal.</w:t>
      </w:r>
    </w:p>
    <w:p w14:paraId="0F8677C8" w14:textId="77777777" w:rsidR="00487195" w:rsidRDefault="00487195" w:rsidP="00487195">
      <w:pPr>
        <w:pStyle w:val="NormalWeb"/>
      </w:pPr>
      <w:r>
        <w:t>If we move to the single table concept it needs to be better not worse! Otherwise what's the point.</w:t>
      </w:r>
    </w:p>
    <w:p w14:paraId="34ADDEBE" w14:textId="77777777" w:rsidR="00487195" w:rsidRDefault="00487195" w:rsidP="00487195">
      <w:pPr>
        <w:pStyle w:val="NormalWeb"/>
      </w:pPr>
      <w:r>
        <w:t xml:space="preserve">The query we can do on the single table's index is really good, however the scan is not so good. But guess what? You already have the perfect scan </w:t>
      </w:r>
      <w:proofErr w:type="gramStart"/>
      <w:r>
        <w:t>opportunity,</w:t>
      </w:r>
      <w:proofErr w:type="gramEnd"/>
      <w:r>
        <w:t xml:space="preserve"> you simply </w:t>
      </w:r>
      <w:r>
        <w:rPr>
          <w:u w:val="single"/>
        </w:rPr>
        <w:t>scan the index</w:t>
      </w:r>
      <w:r>
        <w:t>!</w:t>
      </w:r>
    </w:p>
    <w:p w14:paraId="0D46E383" w14:textId="77777777" w:rsidR="00487195" w:rsidRDefault="00487195" w:rsidP="00487195">
      <w:pPr>
        <w:pStyle w:val="NormalWeb"/>
      </w:pPr>
      <w:proofErr w:type="gramStart"/>
      <w:r>
        <w:lastRenderedPageBreak/>
        <w:t>So</w:t>
      </w:r>
      <w:proofErr w:type="gramEnd"/>
      <w:r>
        <w:t xml:space="preserve"> in pseudocode this is definitely the way to go.</w:t>
      </w:r>
    </w:p>
    <w:p w14:paraId="7392CCD0" w14:textId="77777777" w:rsidR="00487195" w:rsidRDefault="00487195" w:rsidP="00487195">
      <w:pPr>
        <w:pStyle w:val="HTMLPreformatted"/>
      </w:pPr>
      <w:r>
        <w:t xml:space="preserve">SCAN </w:t>
      </w:r>
      <w:proofErr w:type="spellStart"/>
      <w:r>
        <w:t>dragon_stats_index</w:t>
      </w:r>
      <w:proofErr w:type="spellEnd"/>
    </w:p>
    <w:p w14:paraId="61C8388D" w14:textId="77777777" w:rsidR="00487195" w:rsidRDefault="00487195" w:rsidP="00487195">
      <w:pPr>
        <w:pStyle w:val="NormalWeb"/>
      </w:pPr>
      <w:r>
        <w:t xml:space="preserve">This is </w:t>
      </w:r>
      <w:r>
        <w:rPr>
          <w:u w:val="single"/>
        </w:rPr>
        <w:t>very efficient</w:t>
      </w:r>
      <w:r>
        <w:t xml:space="preserve"> it only returns what you need, with no filtering required, other than having to ignore the PK which gets returned whether we like it or not. This scan doesn't touch any items that don't need returning. This is the best type of scan.</w:t>
      </w:r>
    </w:p>
    <w:p w14:paraId="592E7620" w14:textId="77777777" w:rsidR="00487195" w:rsidRDefault="00487195" w:rsidP="00487195">
      <w:pPr>
        <w:pStyle w:val="NormalWeb"/>
      </w:pPr>
      <w:r>
        <w:t>Ok, so now you know the plan of action to recreate the base site functionality, let's create our first attempt of a single table and build an API Gateway and the Lambda function behind it.</w:t>
      </w:r>
    </w:p>
    <w:p w14:paraId="6676A1F5" w14:textId="77777777" w:rsidR="00487195" w:rsidRDefault="00487195" w:rsidP="00487195">
      <w:pPr>
        <w:pStyle w:val="Heading3"/>
      </w:pPr>
      <w:bookmarkStart w:id="113" w:name="header-n80"/>
      <w:bookmarkEnd w:id="113"/>
      <w:r>
        <w:t>Goals of this lab:</w:t>
      </w:r>
    </w:p>
    <w:p w14:paraId="70302944" w14:textId="77777777" w:rsidR="00487195" w:rsidRDefault="00487195" w:rsidP="00487195">
      <w:pPr>
        <w:numPr>
          <w:ilvl w:val="0"/>
          <w:numId w:val="129"/>
        </w:numPr>
        <w:spacing w:before="100" w:beforeAutospacing="1" w:after="100" w:afterAutospacing="1"/>
      </w:pPr>
      <w:r>
        <w:t>Exercise 1) Create the single table (</w:t>
      </w:r>
      <w:proofErr w:type="spellStart"/>
      <w:r>
        <w:t>single_dragon_table</w:t>
      </w:r>
      <w:proofErr w:type="spellEnd"/>
      <w:r>
        <w:t>) along with the GSI (</w:t>
      </w:r>
      <w:proofErr w:type="spellStart"/>
      <w:r>
        <w:t>dragon_name_index</w:t>
      </w:r>
      <w:proofErr w:type="spellEnd"/>
      <w:r>
        <w:t>)</w:t>
      </w:r>
    </w:p>
    <w:p w14:paraId="02ABF9D0" w14:textId="77777777" w:rsidR="00487195" w:rsidRDefault="00487195" w:rsidP="00487195">
      <w:pPr>
        <w:numPr>
          <w:ilvl w:val="0"/>
          <w:numId w:val="129"/>
        </w:numPr>
        <w:spacing w:before="100" w:beforeAutospacing="1" w:after="100" w:afterAutospacing="1"/>
      </w:pPr>
      <w:r>
        <w:t>Exercise 2) Seed the single table by uploading items via JSON (similar to what you did before)</w:t>
      </w:r>
    </w:p>
    <w:p w14:paraId="1A9B4774" w14:textId="77777777" w:rsidR="00487195" w:rsidRDefault="00487195" w:rsidP="00487195">
      <w:pPr>
        <w:pStyle w:val="NormalWeb"/>
      </w:pPr>
      <w:r>
        <w:rPr>
          <w:rStyle w:val="Emphasis"/>
        </w:rPr>
        <w:t xml:space="preserve">NOTE, as you go through later parts of tis lab, you will add other items from the other tables into this single table. For now (Part 2), we are just concentrating on getting the dragon stats in there, to ensure we can replicate the </w:t>
      </w:r>
      <w:r>
        <w:rPr>
          <w:rStyle w:val="Emphasis"/>
          <w:u w:val="single"/>
        </w:rPr>
        <w:t>base</w:t>
      </w:r>
      <w:r>
        <w:rPr>
          <w:rStyle w:val="Emphasis"/>
        </w:rPr>
        <w:t xml:space="preserve"> site functionality </w:t>
      </w:r>
      <w:proofErr w:type="gramStart"/>
      <w:r>
        <w:rPr>
          <w:rStyle w:val="Emphasis"/>
        </w:rPr>
        <w:t>first .</w:t>
      </w:r>
      <w:proofErr w:type="gramEnd"/>
    </w:p>
    <w:p w14:paraId="5210EB08" w14:textId="77777777" w:rsidR="00487195" w:rsidRDefault="00487195" w:rsidP="00487195">
      <w:pPr>
        <w:pStyle w:val="NormalWeb"/>
      </w:pPr>
      <w:r>
        <w:t xml:space="preserve">As mentioned, we are also not going to integrate all the editing features we did in lab 7 or the membership stuff from lab 5, as at this stage we are simply proving that the same base functionality is </w:t>
      </w:r>
      <w:r>
        <w:rPr>
          <w:u w:val="single"/>
        </w:rPr>
        <w:t>possible</w:t>
      </w:r>
      <w:r>
        <w:t xml:space="preserve"> </w:t>
      </w:r>
      <w:r>
        <w:rPr>
          <w:rStyle w:val="Emphasis"/>
        </w:rPr>
        <w:t>(and slightly better)</w:t>
      </w:r>
      <w:r>
        <w:t xml:space="preserve"> using the </w:t>
      </w:r>
      <w:r>
        <w:rPr>
          <w:rStyle w:val="HTMLCode"/>
        </w:rPr>
        <w:t>single table</w:t>
      </w:r>
      <w:r>
        <w:t xml:space="preserve"> concept.</w:t>
      </w:r>
    </w:p>
    <w:p w14:paraId="6E158418" w14:textId="77777777" w:rsidR="00487195" w:rsidRDefault="00487195" w:rsidP="00487195">
      <w:pPr>
        <w:numPr>
          <w:ilvl w:val="0"/>
          <w:numId w:val="130"/>
        </w:numPr>
        <w:spacing w:before="100" w:beforeAutospacing="1" w:after="100" w:afterAutospacing="1"/>
      </w:pPr>
      <w:r>
        <w:t xml:space="preserve">Exercise 3) Create and test a new API and Lambda backend, that will talk to the </w:t>
      </w:r>
      <w:r>
        <w:rPr>
          <w:rStyle w:val="HTMLCode"/>
          <w:rFonts w:eastAsiaTheme="minorHAnsi"/>
        </w:rPr>
        <w:t>single table</w:t>
      </w:r>
      <w:r>
        <w:t>'s index.</w:t>
      </w:r>
    </w:p>
    <w:p w14:paraId="4A798607" w14:textId="77777777" w:rsidR="00487195" w:rsidRDefault="00487195" w:rsidP="00487195">
      <w:pPr>
        <w:numPr>
          <w:ilvl w:val="0"/>
          <w:numId w:val="130"/>
        </w:numPr>
        <w:spacing w:before="100" w:beforeAutospacing="1" w:after="100" w:afterAutospacing="1"/>
      </w:pPr>
      <w:r>
        <w:t>Exercise 4) Test the new website works in the same way (but more efficiently) that the old website.</w:t>
      </w:r>
    </w:p>
    <w:p w14:paraId="33179761" w14:textId="77777777" w:rsidR="00487195" w:rsidRDefault="00D70DA5" w:rsidP="00487195">
      <w:r>
        <w:rPr>
          <w:noProof/>
        </w:rPr>
        <w:pict w14:anchorId="6C5B4E5A">
          <v:rect id="_x0000_i1025" alt="" style="width:451pt;height:.05pt;mso-width-percent:0;mso-height-percent:0;mso-width-percent:0;mso-height-percent:0" o:hralign="center" o:hrstd="t" o:hr="t" fillcolor="#a0a0a0" stroked="f"/>
        </w:pict>
      </w:r>
    </w:p>
    <w:p w14:paraId="2B17401A" w14:textId="77777777" w:rsidR="00487195" w:rsidRDefault="00487195" w:rsidP="00487195">
      <w:pPr>
        <w:pStyle w:val="Heading2"/>
      </w:pPr>
      <w:bookmarkStart w:id="114" w:name="header-n94"/>
      <w:bookmarkEnd w:id="114"/>
      <w:r>
        <w:t>Prepare the lab</w:t>
      </w:r>
    </w:p>
    <w:p w14:paraId="3602F372" w14:textId="77777777" w:rsidR="00487195" w:rsidRDefault="00487195" w:rsidP="00487195">
      <w:pPr>
        <w:pStyle w:val="NormalWeb"/>
      </w:pPr>
      <w:r>
        <w:t>Before you can start this exercise, you need to import some files and install some modules in the AWS Cloud9 environment that has been prepared for you.</w:t>
      </w:r>
    </w:p>
    <w:p w14:paraId="2A4239A0" w14:textId="77777777" w:rsidR="00487195" w:rsidRDefault="00487195" w:rsidP="00487195">
      <w:pPr>
        <w:pStyle w:val="NormalWeb"/>
        <w:numPr>
          <w:ilvl w:val="0"/>
          <w:numId w:val="131"/>
        </w:numPr>
      </w:pPr>
      <w:r>
        <w:t xml:space="preserve">From your Cloud 9 Environment collapse any folders and close any tabs you are </w:t>
      </w:r>
      <w:proofErr w:type="spellStart"/>
      <w:r>
        <w:t>not longer</w:t>
      </w:r>
      <w:proofErr w:type="spellEnd"/>
      <w:r>
        <w:t xml:space="preserve"> using.</w:t>
      </w:r>
    </w:p>
    <w:p w14:paraId="49A98777" w14:textId="77777777" w:rsidR="00487195" w:rsidRDefault="00487195" w:rsidP="00487195">
      <w:pPr>
        <w:pStyle w:val="NormalWeb"/>
        <w:numPr>
          <w:ilvl w:val="0"/>
          <w:numId w:val="131"/>
        </w:numPr>
      </w:pPr>
      <w:r>
        <w:t>Ensure you are in the right path in your Cloud9 terminal using:</w:t>
      </w:r>
    </w:p>
    <w:p w14:paraId="07BEBFFE" w14:textId="77777777" w:rsidR="00487195" w:rsidRDefault="00487195" w:rsidP="00487195">
      <w:pPr>
        <w:pStyle w:val="HTMLPreformatted"/>
        <w:ind w:left="720"/>
      </w:pPr>
      <w:r>
        <w:rPr>
          <w:rStyle w:val="cm-builtin"/>
        </w:rPr>
        <w:t>cd</w:t>
      </w:r>
      <w:r>
        <w:t xml:space="preserve"> /home/ec2-user/environment</w:t>
      </w:r>
    </w:p>
    <w:p w14:paraId="3BD82BFF" w14:textId="77777777" w:rsidR="00487195" w:rsidRDefault="00487195" w:rsidP="00487195">
      <w:pPr>
        <w:pStyle w:val="NormalWeb"/>
      </w:pPr>
      <w:r>
        <w:t xml:space="preserve">To get the files that will be used for this exercise, go to the Cloud 9 </w:t>
      </w:r>
      <w:r>
        <w:rPr>
          <w:rStyle w:val="Strong"/>
        </w:rPr>
        <w:t>bash terminal</w:t>
      </w:r>
      <w:r>
        <w:t xml:space="preserve"> (at the bottom of the page) and run the following </w:t>
      </w:r>
      <w:proofErr w:type="spellStart"/>
      <w:r>
        <w:rPr>
          <w:rStyle w:val="HTMLCode"/>
        </w:rPr>
        <w:t>wget</w:t>
      </w:r>
      <w:proofErr w:type="spellEnd"/>
      <w:r>
        <w:t xml:space="preserve"> command:</w:t>
      </w:r>
    </w:p>
    <w:p w14:paraId="6F1C9C5E" w14:textId="77777777" w:rsidR="00487195" w:rsidRDefault="00487195" w:rsidP="00487195">
      <w:pPr>
        <w:pStyle w:val="HTMLPreformatted"/>
      </w:pPr>
      <w:proofErr w:type="spellStart"/>
      <w:r>
        <w:rPr>
          <w:rStyle w:val="cm-builtin"/>
        </w:rPr>
        <w:t>wget</w:t>
      </w:r>
      <w:proofErr w:type="spellEnd"/>
      <w:r>
        <w:t xml:space="preserve"> https://s3.amazonaws.com/awsu-hosting/edx_dynamo/c9/dynamo-single/lab8.zip </w:t>
      </w:r>
      <w:r>
        <w:rPr>
          <w:rStyle w:val="cm-attribute"/>
        </w:rPr>
        <w:t>-P</w:t>
      </w:r>
      <w:r>
        <w:t xml:space="preserve"> /home/ec2-user/environment</w:t>
      </w:r>
    </w:p>
    <w:p w14:paraId="37A7ADF9" w14:textId="77777777" w:rsidR="00487195" w:rsidRDefault="00487195" w:rsidP="00487195">
      <w:pPr>
        <w:pStyle w:val="NormalWeb"/>
      </w:pPr>
      <w:r>
        <w:lastRenderedPageBreak/>
        <w:t xml:space="preserve">You should also see that a root folder called </w:t>
      </w:r>
      <w:proofErr w:type="spellStart"/>
      <w:r>
        <w:rPr>
          <w:rStyle w:val="Strong"/>
        </w:rPr>
        <w:t>dynamolab</w:t>
      </w:r>
      <w:proofErr w:type="spellEnd"/>
      <w:r>
        <w:t xml:space="preserve"> with a </w:t>
      </w:r>
      <w:r>
        <w:rPr>
          <w:rStyle w:val="HTMLCode"/>
        </w:rPr>
        <w:t>lab8.zip</w:t>
      </w:r>
      <w:r>
        <w:t xml:space="preserve"> file has been downloaded and added to your AWS Cloud9 filesystem (on the top left). </w:t>
      </w:r>
    </w:p>
    <w:p w14:paraId="36C9EB9F" w14:textId="77777777" w:rsidR="00487195" w:rsidRDefault="00487195" w:rsidP="00487195">
      <w:pPr>
        <w:pStyle w:val="NormalWeb"/>
        <w:numPr>
          <w:ilvl w:val="0"/>
          <w:numId w:val="132"/>
        </w:numPr>
      </w:pPr>
      <w:r>
        <w:t xml:space="preserve">To unzip the </w:t>
      </w:r>
      <w:r>
        <w:rPr>
          <w:rStyle w:val="HTMLCode"/>
        </w:rPr>
        <w:t>lab8.zip</w:t>
      </w:r>
      <w:r>
        <w:t xml:space="preserve"> file, by running the following command:</w:t>
      </w:r>
    </w:p>
    <w:p w14:paraId="7B60F525" w14:textId="77777777" w:rsidR="00487195" w:rsidRDefault="00487195" w:rsidP="00487195">
      <w:pPr>
        <w:pStyle w:val="HTMLPreformatted"/>
        <w:ind w:left="720"/>
      </w:pPr>
      <w:r>
        <w:t>unzip lab8.zip</w:t>
      </w:r>
    </w:p>
    <w:p w14:paraId="51A98A18" w14:textId="77777777" w:rsidR="00487195" w:rsidRDefault="00487195" w:rsidP="00487195">
      <w:pPr>
        <w:pStyle w:val="NormalWeb"/>
      </w:pPr>
      <w:r>
        <w:t>This may take a few moments. In your Cloud9 filesystem.</w:t>
      </w:r>
    </w:p>
    <w:p w14:paraId="7023AC15" w14:textId="77777777" w:rsidR="00487195" w:rsidRDefault="00487195" w:rsidP="00487195">
      <w:pPr>
        <w:pStyle w:val="NormalWeb"/>
        <w:numPr>
          <w:ilvl w:val="0"/>
          <w:numId w:val="133"/>
        </w:numPr>
      </w:pPr>
      <w:r>
        <w:t>To keep things clean, run the following commands to remove the zip file:</w:t>
      </w:r>
    </w:p>
    <w:p w14:paraId="238D9B04" w14:textId="77777777" w:rsidR="00487195" w:rsidRDefault="00487195" w:rsidP="00487195">
      <w:pPr>
        <w:pStyle w:val="HTMLPreformatted"/>
        <w:ind w:left="720"/>
      </w:pPr>
      <w:r>
        <w:rPr>
          <w:rStyle w:val="cm-builtin"/>
        </w:rPr>
        <w:t>rm</w:t>
      </w:r>
      <w:r>
        <w:t xml:space="preserve"> lab8.zip &amp;&amp; </w:t>
      </w:r>
      <w:r>
        <w:rPr>
          <w:rStyle w:val="cm-builtin"/>
        </w:rPr>
        <w:t>cd</w:t>
      </w:r>
      <w:r>
        <w:t xml:space="preserve"> lab8</w:t>
      </w:r>
    </w:p>
    <w:p w14:paraId="0A80A5D3" w14:textId="77777777" w:rsidR="00487195" w:rsidRDefault="00487195" w:rsidP="00487195">
      <w:pPr>
        <w:pStyle w:val="NormalWeb"/>
        <w:numPr>
          <w:ilvl w:val="0"/>
          <w:numId w:val="133"/>
        </w:numPr>
      </w:pPr>
      <w:r>
        <w:t xml:space="preserve">Select the black arrow next to the </w:t>
      </w:r>
      <w:r>
        <w:rPr>
          <w:rStyle w:val="HTMLCode"/>
        </w:rPr>
        <w:t>lab8</w:t>
      </w:r>
      <w:r>
        <w:t xml:space="preserve"> folder (top left) to expand it. Notice inside this </w:t>
      </w:r>
      <w:r>
        <w:rPr>
          <w:rStyle w:val="HTMLCode"/>
        </w:rPr>
        <w:t>lab7</w:t>
      </w:r>
      <w:r>
        <w:t xml:space="preserve"> folder there is a solution folder. </w:t>
      </w:r>
      <w:r>
        <w:rPr>
          <w:rStyle w:val="Strong"/>
        </w:rPr>
        <w:t>Try not to peek at the solution unless you really get stuck. Always TRY to code first.</w:t>
      </w:r>
    </w:p>
    <w:p w14:paraId="04663A11" w14:textId="77777777" w:rsidR="00487195" w:rsidRDefault="00487195" w:rsidP="00487195">
      <w:pPr>
        <w:pStyle w:val="Heading2"/>
      </w:pPr>
      <w:bookmarkStart w:id="115" w:name="header-n116"/>
      <w:bookmarkEnd w:id="115"/>
      <w:r>
        <w:t>Step 1: Create the single table (</w:t>
      </w:r>
      <w:proofErr w:type="spellStart"/>
      <w:r>
        <w:t>single_dragon_table</w:t>
      </w:r>
      <w:proofErr w:type="spellEnd"/>
      <w:r>
        <w:t>)</w:t>
      </w:r>
    </w:p>
    <w:p w14:paraId="60CE4A4F" w14:textId="77777777" w:rsidR="00487195" w:rsidRDefault="00487195" w:rsidP="00487195">
      <w:pPr>
        <w:pStyle w:val="NormalWeb"/>
      </w:pPr>
      <w:r>
        <w:t>Creating a table and creating an index shouldn't take you long because you have done this sort of thing before,</w:t>
      </w:r>
    </w:p>
    <w:p w14:paraId="65059203" w14:textId="77777777" w:rsidR="00487195" w:rsidRDefault="00487195" w:rsidP="00487195">
      <w:pPr>
        <w:numPr>
          <w:ilvl w:val="0"/>
          <w:numId w:val="134"/>
        </w:numPr>
        <w:spacing w:before="100" w:beforeAutospacing="1" w:after="100" w:afterAutospacing="1"/>
      </w:pPr>
      <w:r>
        <w:t>Open the SDK docs and find the method for creating a table and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8111"/>
      </w:tblGrid>
      <w:tr w:rsidR="00487195" w14:paraId="526CB6E0" w14:textId="77777777" w:rsidTr="00487195">
        <w:trPr>
          <w:tblHeader/>
          <w:tblCellSpacing w:w="15" w:type="dxa"/>
        </w:trPr>
        <w:tc>
          <w:tcPr>
            <w:tcW w:w="0" w:type="auto"/>
            <w:vAlign w:val="center"/>
            <w:hideMark/>
          </w:tcPr>
          <w:p w14:paraId="21BF6AB6" w14:textId="77777777" w:rsidR="00487195" w:rsidRDefault="00487195">
            <w:pPr>
              <w:jc w:val="center"/>
              <w:rPr>
                <w:b/>
                <w:bCs/>
              </w:rPr>
            </w:pPr>
            <w:r>
              <w:rPr>
                <w:b/>
                <w:bCs/>
              </w:rPr>
              <w:t>Language</w:t>
            </w:r>
          </w:p>
        </w:tc>
        <w:tc>
          <w:tcPr>
            <w:tcW w:w="0" w:type="auto"/>
            <w:vAlign w:val="center"/>
            <w:hideMark/>
          </w:tcPr>
          <w:p w14:paraId="476D97FE" w14:textId="77777777" w:rsidR="00487195" w:rsidRDefault="00487195">
            <w:pPr>
              <w:jc w:val="center"/>
              <w:rPr>
                <w:b/>
                <w:bCs/>
              </w:rPr>
            </w:pPr>
            <w:r>
              <w:rPr>
                <w:b/>
                <w:bCs/>
              </w:rPr>
              <w:t>AWS documentation deep link</w:t>
            </w:r>
          </w:p>
        </w:tc>
      </w:tr>
      <w:tr w:rsidR="00487195" w14:paraId="4C8F36A4" w14:textId="77777777" w:rsidTr="00487195">
        <w:trPr>
          <w:tblCellSpacing w:w="15" w:type="dxa"/>
        </w:trPr>
        <w:tc>
          <w:tcPr>
            <w:tcW w:w="0" w:type="auto"/>
            <w:vAlign w:val="center"/>
            <w:hideMark/>
          </w:tcPr>
          <w:p w14:paraId="2FB093C8" w14:textId="77777777" w:rsidR="00487195" w:rsidRDefault="00487195">
            <w:r>
              <w:t>NODE.JS (8.16.0)</w:t>
            </w:r>
          </w:p>
        </w:tc>
        <w:tc>
          <w:tcPr>
            <w:tcW w:w="0" w:type="auto"/>
            <w:vAlign w:val="center"/>
            <w:hideMark/>
          </w:tcPr>
          <w:p w14:paraId="2422226B" w14:textId="77777777" w:rsidR="00487195" w:rsidRDefault="00487195">
            <w:hyperlink r:id="rId38" w:anchor="createTable-property" w:tgtFrame="_blank" w:history="1">
              <w:r>
                <w:rPr>
                  <w:rStyle w:val="Hyperlink"/>
                </w:rPr>
                <w:t>https://docs.aws.amazon.com/AWSJavaScriptSDK/latest/AWS/DynamoDB.html#createTable-property</w:t>
              </w:r>
            </w:hyperlink>
            <w:r>
              <w:t>.</w:t>
            </w:r>
          </w:p>
        </w:tc>
      </w:tr>
    </w:tbl>
    <w:p w14:paraId="2D300E44" w14:textId="77777777" w:rsidR="00487195" w:rsidRDefault="00487195" w:rsidP="00487195">
      <w:pPr>
        <w:pStyle w:val="NormalWeb"/>
      </w:pPr>
      <w:r>
        <w:rPr>
          <w:rStyle w:val="Emphasis"/>
        </w:rPr>
        <w:t>You should be in your Cloud 9 environment.</w:t>
      </w:r>
    </w:p>
    <w:p w14:paraId="27A014A1" w14:textId="77777777" w:rsidR="00487195" w:rsidRDefault="00487195" w:rsidP="00487195">
      <w:pPr>
        <w:pStyle w:val="NormalWeb"/>
      </w:pPr>
      <w:r>
        <w:rPr>
          <w:rStyle w:val="Strong"/>
        </w:rPr>
        <w:t>It's time to write some code that creates a new table and index.</w:t>
      </w:r>
      <w:r>
        <w:t xml:space="preserve"> </w:t>
      </w:r>
    </w:p>
    <w:p w14:paraId="43443ABB" w14:textId="77777777" w:rsidR="00487195" w:rsidRDefault="00487195" w:rsidP="00487195">
      <w:pPr>
        <w:pStyle w:val="NormalWeb"/>
        <w:numPr>
          <w:ilvl w:val="0"/>
          <w:numId w:val="135"/>
        </w:numPr>
      </w:pPr>
      <w:r>
        <w:t xml:space="preserve">Open up the </w:t>
      </w:r>
      <w:r>
        <w:rPr>
          <w:rStyle w:val="HTMLCode"/>
        </w:rPr>
        <w:t>create_single_table_and_index.js</w:t>
      </w:r>
      <w:r>
        <w:t xml:space="preserve"> file inside the </w:t>
      </w:r>
      <w:r>
        <w:rPr>
          <w:rStyle w:val="HTMLCode"/>
        </w:rPr>
        <w:t>lab8</w:t>
      </w:r>
      <w:r>
        <w:t xml:space="preserve"> folder by double clicking on it.</w:t>
      </w:r>
    </w:p>
    <w:p w14:paraId="2B8DF466" w14:textId="77777777" w:rsidR="00487195" w:rsidRDefault="00487195" w:rsidP="00487195">
      <w:pPr>
        <w:pStyle w:val="NormalWeb"/>
        <w:numPr>
          <w:ilvl w:val="0"/>
          <w:numId w:val="135"/>
        </w:numPr>
      </w:pPr>
      <w:r>
        <w:t>Have the SDK docs open (as above) to help you</w:t>
      </w:r>
    </w:p>
    <w:p w14:paraId="7FE5A612" w14:textId="77777777" w:rsidR="00487195" w:rsidRDefault="00487195" w:rsidP="00487195">
      <w:pPr>
        <w:pStyle w:val="NormalWeb"/>
        <w:numPr>
          <w:ilvl w:val="1"/>
          <w:numId w:val="135"/>
        </w:numPr>
      </w:pPr>
      <w:r>
        <w:t xml:space="preserve">Replace the sections of the code in that file, so that the code creates a new table called </w:t>
      </w:r>
      <w:proofErr w:type="spellStart"/>
      <w:r>
        <w:rPr>
          <w:rStyle w:val="HTMLCode"/>
        </w:rPr>
        <w:t>single_dragon_table</w:t>
      </w:r>
      <w:proofErr w:type="spellEnd"/>
      <w:r>
        <w:t xml:space="preserve"> along with an index called </w:t>
      </w:r>
      <w:proofErr w:type="spellStart"/>
      <w:r>
        <w:rPr>
          <w:rStyle w:val="HTMLCode"/>
        </w:rPr>
        <w:t>dragon_stats_index</w:t>
      </w:r>
      <w:proofErr w:type="spellEnd"/>
      <w:r>
        <w:t xml:space="preserve"> in </w:t>
      </w:r>
      <w:r>
        <w:rPr>
          <w:rStyle w:val="HTMLCode"/>
        </w:rPr>
        <w:t>us-east-1</w:t>
      </w:r>
      <w:r>
        <w:t>.</w:t>
      </w:r>
    </w:p>
    <w:p w14:paraId="28210982" w14:textId="77777777" w:rsidR="00487195" w:rsidRDefault="00487195" w:rsidP="00487195">
      <w:pPr>
        <w:pStyle w:val="NormalWeb"/>
        <w:ind w:left="1440"/>
      </w:pPr>
      <w:r>
        <w:t>This is the structure we are going for:</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320"/>
        <w:gridCol w:w="5260"/>
      </w:tblGrid>
      <w:tr w:rsidR="00487195" w14:paraId="6DE15708" w14:textId="77777777" w:rsidTr="00487195">
        <w:trPr>
          <w:tblHeader/>
          <w:tblCellSpacing w:w="15" w:type="dxa"/>
        </w:trPr>
        <w:tc>
          <w:tcPr>
            <w:tcW w:w="0" w:type="auto"/>
            <w:vAlign w:val="center"/>
            <w:hideMark/>
          </w:tcPr>
          <w:p w14:paraId="16769B91" w14:textId="77777777" w:rsidR="00487195" w:rsidRDefault="00487195">
            <w:pPr>
              <w:jc w:val="center"/>
              <w:rPr>
                <w:b/>
                <w:bCs/>
              </w:rPr>
            </w:pPr>
            <w:r>
              <w:rPr>
                <w:b/>
                <w:bCs/>
              </w:rPr>
              <w:t>PK</w:t>
            </w:r>
          </w:p>
        </w:tc>
        <w:tc>
          <w:tcPr>
            <w:tcW w:w="0" w:type="auto"/>
            <w:vAlign w:val="center"/>
            <w:hideMark/>
          </w:tcPr>
          <w:p w14:paraId="5F3ACD42" w14:textId="77777777" w:rsidR="00487195" w:rsidRDefault="00487195">
            <w:pPr>
              <w:jc w:val="center"/>
              <w:rPr>
                <w:b/>
                <w:bCs/>
              </w:rPr>
            </w:pPr>
          </w:p>
        </w:tc>
      </w:tr>
      <w:tr w:rsidR="00487195" w14:paraId="72D84CF2" w14:textId="77777777" w:rsidTr="00487195">
        <w:trPr>
          <w:tblCellSpacing w:w="15" w:type="dxa"/>
        </w:trPr>
        <w:tc>
          <w:tcPr>
            <w:tcW w:w="0" w:type="auto"/>
            <w:vAlign w:val="center"/>
            <w:hideMark/>
          </w:tcPr>
          <w:p w14:paraId="78D4C9FC" w14:textId="77777777" w:rsidR="00487195" w:rsidRDefault="00487195">
            <w:r>
              <w:t>&lt;</w:t>
            </w:r>
            <w:proofErr w:type="spellStart"/>
            <w:r>
              <w:t>dragon_name_value</w:t>
            </w:r>
            <w:proofErr w:type="spellEnd"/>
            <w:r>
              <w:t>&gt;</w:t>
            </w:r>
          </w:p>
        </w:tc>
        <w:tc>
          <w:tcPr>
            <w:tcW w:w="0" w:type="auto"/>
            <w:vAlign w:val="center"/>
            <w:hideMark/>
          </w:tcPr>
          <w:p w14:paraId="1655C0F6" w14:textId="77777777" w:rsidR="00487195" w:rsidRDefault="00487195">
            <w:proofErr w:type="gramStart"/>
            <w:r>
              <w:t>protection:,</w:t>
            </w:r>
            <w:proofErr w:type="gramEnd"/>
            <w:r>
              <w:t xml:space="preserve"> damage:, description:, family: </w:t>
            </w:r>
            <w:r>
              <w:rPr>
                <w:rStyle w:val="Emphasis"/>
              </w:rPr>
              <w:t>[</w:t>
            </w:r>
            <w:proofErr w:type="spellStart"/>
            <w:r>
              <w:rPr>
                <w:rStyle w:val="Emphasis"/>
              </w:rPr>
              <w:t>uuid</w:t>
            </w:r>
            <w:proofErr w:type="spellEnd"/>
            <w:r>
              <w:rPr>
                <w:rStyle w:val="Emphasis"/>
              </w:rPr>
              <w:t>-PK added by default]</w:t>
            </w:r>
          </w:p>
        </w:tc>
      </w:tr>
    </w:tbl>
    <w:p w14:paraId="6F0CC6DD" w14:textId="77777777" w:rsidR="00487195" w:rsidRDefault="00487195" w:rsidP="00487195">
      <w:pPr>
        <w:pStyle w:val="NormalWeb"/>
        <w:numPr>
          <w:ilvl w:val="0"/>
          <w:numId w:val="135"/>
        </w:numPr>
      </w:pPr>
      <w:r>
        <w:t>Save the file.</w:t>
      </w:r>
    </w:p>
    <w:p w14:paraId="5835FC4D" w14:textId="77777777" w:rsidR="00487195" w:rsidRDefault="00487195" w:rsidP="00487195">
      <w:pPr>
        <w:pStyle w:val="NormalWeb"/>
        <w:numPr>
          <w:ilvl w:val="0"/>
          <w:numId w:val="135"/>
        </w:numPr>
      </w:pPr>
      <w:r>
        <w:t>Go to the terminal and run your file using the respective run command below</w:t>
      </w:r>
    </w:p>
    <w:p w14:paraId="2A1D0518" w14:textId="77777777" w:rsidR="00487195" w:rsidRDefault="00487195" w:rsidP="00487195">
      <w:pPr>
        <w:pStyle w:val="HTMLPreformatted"/>
        <w:numPr>
          <w:ilvl w:val="0"/>
          <w:numId w:val="135"/>
        </w:numPr>
        <w:tabs>
          <w:tab w:val="clear" w:pos="720"/>
        </w:tabs>
      </w:pPr>
      <w:r>
        <w:lastRenderedPageBreak/>
        <w:t>node create_single_table_and_index.js</w:t>
      </w:r>
    </w:p>
    <w:p w14:paraId="36592B82" w14:textId="77777777" w:rsidR="00487195" w:rsidRDefault="00487195" w:rsidP="00487195">
      <w:pPr>
        <w:pStyle w:val="NormalWeb"/>
      </w:pPr>
      <w:r>
        <w:rPr>
          <w:rStyle w:val="Strong"/>
        </w:rPr>
        <w:t>IF YOU GET STUCK, OR IT IS NOT WORKING, SIMPLY COPY THE CODE SITTING IN THE RESPECTIVE SOLUTION FOLDER</w:t>
      </w:r>
      <w:r>
        <w:t>.</w:t>
      </w:r>
    </w:p>
    <w:p w14:paraId="15E6E023" w14:textId="77777777" w:rsidR="00487195" w:rsidRDefault="00487195" w:rsidP="00487195">
      <w:pPr>
        <w:pStyle w:val="Heading2"/>
      </w:pPr>
      <w:r>
        <w:t>Confirm that your code worked.</w:t>
      </w:r>
    </w:p>
    <w:p w14:paraId="5531643F" w14:textId="77777777" w:rsidR="00487195" w:rsidRDefault="00487195" w:rsidP="00487195">
      <w:pPr>
        <w:pStyle w:val="NormalWeb"/>
      </w:pPr>
      <w:r>
        <w:t>You should see something like this in the console.</w:t>
      </w:r>
    </w:p>
    <w:p w14:paraId="62DFB44E" w14:textId="77777777" w:rsidR="00487195" w:rsidRDefault="00487195" w:rsidP="00487195">
      <w:pPr>
        <w:pStyle w:val="HTMLPreformatted"/>
      </w:pPr>
      <w:r>
        <w:t xml:space="preserve">null </w:t>
      </w:r>
      <w:proofErr w:type="gramStart"/>
      <w:r>
        <w:t xml:space="preserve">{ </w:t>
      </w:r>
      <w:proofErr w:type="spellStart"/>
      <w:r>
        <w:t>TableDescription</w:t>
      </w:r>
      <w:proofErr w:type="spellEnd"/>
      <w:proofErr w:type="gramEnd"/>
      <w:r>
        <w:t xml:space="preserve">: </w:t>
      </w:r>
    </w:p>
    <w:p w14:paraId="3B14F1FF" w14:textId="77777777" w:rsidR="00487195" w:rsidRDefault="00487195" w:rsidP="00487195">
      <w:pPr>
        <w:pStyle w:val="HTMLPreformatted"/>
      </w:pPr>
      <w:r>
        <w:t xml:space="preserve">   </w:t>
      </w:r>
      <w:proofErr w:type="gramStart"/>
      <w:r>
        <w:t xml:space="preserve">{ </w:t>
      </w:r>
      <w:proofErr w:type="spellStart"/>
      <w:r>
        <w:t>AttributeDefinitions</w:t>
      </w:r>
      <w:proofErr w:type="spellEnd"/>
      <w:proofErr w:type="gramEnd"/>
      <w:r>
        <w:t>: [ [Object], [Object] ],</w:t>
      </w:r>
    </w:p>
    <w:p w14:paraId="2D949F6D" w14:textId="77777777" w:rsidR="00487195" w:rsidRDefault="00487195" w:rsidP="00487195">
      <w:pPr>
        <w:pStyle w:val="HTMLPreformatted"/>
      </w:pPr>
      <w:r>
        <w:t xml:space="preserve">     </w:t>
      </w:r>
      <w:proofErr w:type="spellStart"/>
      <w:r>
        <w:t>TableName</w:t>
      </w:r>
      <w:proofErr w:type="spellEnd"/>
      <w:r>
        <w:t>: '</w:t>
      </w:r>
      <w:proofErr w:type="spellStart"/>
      <w:r>
        <w:t>single_dragon_table</w:t>
      </w:r>
      <w:proofErr w:type="spellEnd"/>
      <w:r>
        <w:t>',</w:t>
      </w:r>
    </w:p>
    <w:p w14:paraId="39B4DFA1" w14:textId="77777777" w:rsidR="00487195" w:rsidRDefault="00487195" w:rsidP="00487195">
      <w:pPr>
        <w:pStyle w:val="HTMLPreformatted"/>
      </w:pPr>
      <w:r>
        <w:t xml:space="preserve">     </w:t>
      </w:r>
      <w:proofErr w:type="spellStart"/>
      <w:r>
        <w:t>KeySchema</w:t>
      </w:r>
      <w:proofErr w:type="spellEnd"/>
      <w:r>
        <w:t>: [ [Object</w:t>
      </w:r>
      <w:proofErr w:type="gramStart"/>
      <w:r>
        <w:t>] ]</w:t>
      </w:r>
      <w:proofErr w:type="gramEnd"/>
      <w:r>
        <w:t>,</w:t>
      </w:r>
    </w:p>
    <w:p w14:paraId="6AF404D1" w14:textId="77777777" w:rsidR="00487195" w:rsidRDefault="00487195" w:rsidP="00487195">
      <w:pPr>
        <w:pStyle w:val="HTMLPreformatted"/>
      </w:pPr>
      <w:r>
        <w:t xml:space="preserve">     </w:t>
      </w:r>
      <w:proofErr w:type="spellStart"/>
      <w:r>
        <w:t>TableStatus</w:t>
      </w:r>
      <w:proofErr w:type="spellEnd"/>
      <w:r>
        <w:t>: 'CREATING',</w:t>
      </w:r>
    </w:p>
    <w:p w14:paraId="2E69C442" w14:textId="77777777" w:rsidR="00487195" w:rsidRDefault="00487195" w:rsidP="00487195">
      <w:pPr>
        <w:pStyle w:val="HTMLPreformatted"/>
      </w:pPr>
      <w:r>
        <w:t xml:space="preserve">     </w:t>
      </w:r>
      <w:proofErr w:type="spellStart"/>
      <w:r>
        <w:t>CreationDateTime</w:t>
      </w:r>
      <w:proofErr w:type="spellEnd"/>
      <w:r>
        <w:t>: 2019-05-30T15:13:06.336Z,</w:t>
      </w:r>
    </w:p>
    <w:p w14:paraId="2A9AD50B" w14:textId="77777777" w:rsidR="00487195" w:rsidRDefault="00487195" w:rsidP="00487195">
      <w:pPr>
        <w:pStyle w:val="HTMLPreformatted"/>
      </w:pPr>
      <w:r>
        <w:t xml:space="preserve">     </w:t>
      </w:r>
      <w:proofErr w:type="spellStart"/>
      <w:r>
        <w:t>ProvisionedThroughput</w:t>
      </w:r>
      <w:proofErr w:type="spellEnd"/>
      <w:r>
        <w:t xml:space="preserve">: </w:t>
      </w:r>
    </w:p>
    <w:p w14:paraId="10EBE243" w14:textId="77777777" w:rsidR="00487195" w:rsidRDefault="00487195" w:rsidP="00487195">
      <w:pPr>
        <w:pStyle w:val="HTMLPreformatted"/>
      </w:pPr>
      <w:r>
        <w:t xml:space="preserve">      </w:t>
      </w:r>
      <w:proofErr w:type="gramStart"/>
      <w:r>
        <w:t xml:space="preserve">{ </w:t>
      </w:r>
      <w:proofErr w:type="spellStart"/>
      <w:r>
        <w:t>NumberOfDecreasesToday</w:t>
      </w:r>
      <w:proofErr w:type="spellEnd"/>
      <w:proofErr w:type="gramEnd"/>
      <w:r>
        <w:t>: 0,</w:t>
      </w:r>
    </w:p>
    <w:p w14:paraId="4453E0F5" w14:textId="77777777" w:rsidR="00487195" w:rsidRDefault="00487195" w:rsidP="00487195">
      <w:pPr>
        <w:pStyle w:val="HTMLPreformatted"/>
      </w:pPr>
      <w:r>
        <w:t xml:space="preserve">        </w:t>
      </w:r>
      <w:proofErr w:type="spellStart"/>
      <w:r>
        <w:t>ReadCapacityUnits</w:t>
      </w:r>
      <w:proofErr w:type="spellEnd"/>
      <w:r>
        <w:t>: 0,</w:t>
      </w:r>
    </w:p>
    <w:p w14:paraId="60E9EED1" w14:textId="77777777" w:rsidR="00487195" w:rsidRDefault="00487195" w:rsidP="00487195">
      <w:pPr>
        <w:pStyle w:val="HTMLPreformatted"/>
      </w:pPr>
      <w:r>
        <w:t xml:space="preserve">        </w:t>
      </w:r>
      <w:proofErr w:type="spellStart"/>
      <w:r>
        <w:t>WriteCapacityUnits</w:t>
      </w:r>
      <w:proofErr w:type="spellEnd"/>
      <w:r>
        <w:t xml:space="preserve">: </w:t>
      </w:r>
      <w:proofErr w:type="gramStart"/>
      <w:r>
        <w:t>0 }</w:t>
      </w:r>
      <w:proofErr w:type="gramEnd"/>
      <w:r>
        <w:t>,</w:t>
      </w:r>
    </w:p>
    <w:p w14:paraId="097BC3A3" w14:textId="77777777" w:rsidR="00487195" w:rsidRDefault="00487195" w:rsidP="00487195">
      <w:pPr>
        <w:pStyle w:val="HTMLPreformatted"/>
      </w:pPr>
      <w:r>
        <w:t xml:space="preserve">     </w:t>
      </w:r>
      <w:proofErr w:type="spellStart"/>
      <w:r>
        <w:t>TableSizeBytes</w:t>
      </w:r>
      <w:proofErr w:type="spellEnd"/>
      <w:r>
        <w:t>: 0,</w:t>
      </w:r>
    </w:p>
    <w:p w14:paraId="6C0CF36B" w14:textId="77777777" w:rsidR="00487195" w:rsidRDefault="00487195" w:rsidP="00487195">
      <w:pPr>
        <w:pStyle w:val="HTMLPreformatted"/>
      </w:pPr>
      <w:r>
        <w:t xml:space="preserve">     </w:t>
      </w:r>
      <w:proofErr w:type="spellStart"/>
      <w:r>
        <w:t>ItemCount</w:t>
      </w:r>
      <w:proofErr w:type="spellEnd"/>
      <w:r>
        <w:t>: 0,</w:t>
      </w:r>
    </w:p>
    <w:p w14:paraId="47E33A58" w14:textId="77777777" w:rsidR="00487195" w:rsidRDefault="00487195" w:rsidP="00487195">
      <w:pPr>
        <w:pStyle w:val="HTMLPreformatted"/>
      </w:pPr>
      <w:r>
        <w:t xml:space="preserve">     </w:t>
      </w:r>
      <w:proofErr w:type="spellStart"/>
      <w:r>
        <w:t>TableArn</w:t>
      </w:r>
      <w:proofErr w:type="spellEnd"/>
      <w:r>
        <w:t>: '</w:t>
      </w:r>
      <w:proofErr w:type="gramStart"/>
      <w:r>
        <w:t>arn:aws</w:t>
      </w:r>
      <w:proofErr w:type="gramEnd"/>
      <w:r>
        <w:t>:dynamodb:us-east-1:000000000000:table/single_dragon_table',</w:t>
      </w:r>
    </w:p>
    <w:p w14:paraId="73422027" w14:textId="77777777" w:rsidR="00487195" w:rsidRDefault="00487195" w:rsidP="00487195">
      <w:pPr>
        <w:pStyle w:val="HTMLPreformatted"/>
      </w:pPr>
      <w:r>
        <w:t xml:space="preserve">     </w:t>
      </w:r>
      <w:proofErr w:type="spellStart"/>
      <w:r>
        <w:t>TableId</w:t>
      </w:r>
      <w:proofErr w:type="spellEnd"/>
      <w:r>
        <w:t>: 'db146e33-d82f-4143-8103-fe45db8e0cca',</w:t>
      </w:r>
    </w:p>
    <w:p w14:paraId="4AD85E5F" w14:textId="77777777" w:rsidR="00487195" w:rsidRDefault="00487195" w:rsidP="00487195">
      <w:pPr>
        <w:pStyle w:val="HTMLPreformatted"/>
      </w:pPr>
      <w:r>
        <w:t xml:space="preserve">     </w:t>
      </w:r>
      <w:proofErr w:type="spellStart"/>
      <w:r>
        <w:t>BillingModeSummary</w:t>
      </w:r>
      <w:proofErr w:type="spellEnd"/>
      <w:r>
        <w:t xml:space="preserve">: </w:t>
      </w:r>
      <w:proofErr w:type="gramStart"/>
      <w:r>
        <w:t xml:space="preserve">{ </w:t>
      </w:r>
      <w:proofErr w:type="spellStart"/>
      <w:r>
        <w:t>BillingMode</w:t>
      </w:r>
      <w:proofErr w:type="spellEnd"/>
      <w:proofErr w:type="gramEnd"/>
      <w:r>
        <w:t>: 'PAY_PER_REQUEST' },</w:t>
      </w:r>
    </w:p>
    <w:p w14:paraId="69A9330F" w14:textId="77777777" w:rsidR="00487195" w:rsidRDefault="00487195" w:rsidP="00487195">
      <w:pPr>
        <w:pStyle w:val="HTMLPreformatted"/>
      </w:pPr>
      <w:r>
        <w:t xml:space="preserve">     </w:t>
      </w:r>
      <w:proofErr w:type="spellStart"/>
      <w:r>
        <w:t>GlobalSecondaryIndexes</w:t>
      </w:r>
      <w:proofErr w:type="spellEnd"/>
      <w:r>
        <w:t>: [ [Object</w:t>
      </w:r>
      <w:proofErr w:type="gramStart"/>
      <w:r>
        <w:t>] ]</w:t>
      </w:r>
      <w:proofErr w:type="gramEnd"/>
      <w:r>
        <w:t xml:space="preserve"> } }</w:t>
      </w:r>
    </w:p>
    <w:p w14:paraId="1B18AA68" w14:textId="77777777" w:rsidR="00487195" w:rsidRDefault="00487195" w:rsidP="00487195">
      <w:pPr>
        <w:pStyle w:val="NormalWeb"/>
      </w:pPr>
      <w:r>
        <w:t xml:space="preserve">Head over to your DynamoDB console, and you will see that you have a new table called </w:t>
      </w:r>
      <w:proofErr w:type="spellStart"/>
      <w:r>
        <w:rPr>
          <w:rStyle w:val="HTMLCode"/>
        </w:rPr>
        <w:t>single_table</w:t>
      </w:r>
      <w:proofErr w:type="spellEnd"/>
      <w:r>
        <w:t xml:space="preserve"> being created.</w:t>
      </w:r>
    </w:p>
    <w:p w14:paraId="1C4E1719" w14:textId="77777777" w:rsidR="00487195" w:rsidRDefault="00487195" w:rsidP="00487195">
      <w:pPr>
        <w:pStyle w:val="NormalWeb"/>
      </w:pPr>
      <w:r>
        <w:rPr>
          <w:rFonts w:ascii="Apple Color Emoji" w:hAnsi="Apple Color Emoji" w:cs="Apple Color Emoji"/>
        </w:rPr>
        <w:t>⚠️</w:t>
      </w:r>
      <w:r>
        <w:t xml:space="preserve"> Wait until </w:t>
      </w:r>
      <w:proofErr w:type="gramStart"/>
      <w:r>
        <w:t>its</w:t>
      </w:r>
      <w:proofErr w:type="gramEnd"/>
      <w:r>
        <w:t xml:space="preserve"> says </w:t>
      </w:r>
      <w:r>
        <w:rPr>
          <w:rStyle w:val="HTMLCode"/>
        </w:rPr>
        <w:t>ACTIVE</w:t>
      </w:r>
      <w:r>
        <w:t xml:space="preserve"> before moving on, because you can't update a table when it is not </w:t>
      </w:r>
      <w:r>
        <w:rPr>
          <w:rStyle w:val="HTMLCode"/>
        </w:rPr>
        <w:t>ACTIVE</w:t>
      </w:r>
      <w:r>
        <w:t xml:space="preserve">, and we need to do that next. </w:t>
      </w:r>
      <w:r>
        <w:rPr>
          <w:rStyle w:val="Emphasis"/>
        </w:rPr>
        <w:t xml:space="preserve">(This can take </w:t>
      </w:r>
      <w:proofErr w:type="spellStart"/>
      <w:r>
        <w:rPr>
          <w:rStyle w:val="Emphasis"/>
        </w:rPr>
        <w:t>upto</w:t>
      </w:r>
      <w:proofErr w:type="spellEnd"/>
      <w:r>
        <w:rPr>
          <w:rStyle w:val="Emphasis"/>
        </w:rPr>
        <w:t xml:space="preserve"> 5 minutes)</w:t>
      </w:r>
    </w:p>
    <w:p w14:paraId="7AD8E036" w14:textId="77777777" w:rsidR="00487195" w:rsidRDefault="00487195" w:rsidP="00487195">
      <w:pPr>
        <w:pStyle w:val="Heading2"/>
      </w:pPr>
      <w:bookmarkStart w:id="116" w:name="header-n157"/>
      <w:bookmarkEnd w:id="116"/>
      <w:r>
        <w:t>Step 2: Seed the single table with dragon stats</w:t>
      </w:r>
    </w:p>
    <w:p w14:paraId="6D1E786B" w14:textId="77777777" w:rsidR="00487195" w:rsidRDefault="00487195" w:rsidP="00487195">
      <w:pPr>
        <w:pStyle w:val="NormalWeb"/>
      </w:pPr>
      <w:r>
        <w:t xml:space="preserve">Once your table is </w:t>
      </w:r>
      <w:proofErr w:type="gramStart"/>
      <w:r>
        <w:rPr>
          <w:rStyle w:val="HTMLCode"/>
        </w:rPr>
        <w:t>ACTIVE</w:t>
      </w:r>
      <w:proofErr w:type="gramEnd"/>
      <w:r>
        <w:t xml:space="preserve"> we can seed it like we did before.</w:t>
      </w:r>
    </w:p>
    <w:p w14:paraId="44FE8400" w14:textId="77777777" w:rsidR="00487195" w:rsidRDefault="00487195" w:rsidP="00487195">
      <w:pPr>
        <w:pStyle w:val="NormalWeb"/>
      </w:pPr>
      <w:r>
        <w:t xml:space="preserve">The only </w:t>
      </w:r>
      <w:del w:id="117" w:author="Unknown">
        <w:r>
          <w:delText>tricky</w:delText>
        </w:r>
      </w:del>
      <w:r>
        <w:t xml:space="preserve"> different part here is that you will need to create a </w:t>
      </w:r>
      <w:r>
        <w:rPr>
          <w:rStyle w:val="HTMLCode"/>
        </w:rPr>
        <w:t>composite location</w:t>
      </w:r>
      <w:r>
        <w:t xml:space="preserve"> attribute.</w:t>
      </w:r>
    </w:p>
    <w:p w14:paraId="731AD9D3" w14:textId="77777777" w:rsidR="00487195" w:rsidRDefault="00487195" w:rsidP="00487195">
      <w:pPr>
        <w:pStyle w:val="NormalWeb"/>
      </w:pPr>
      <w:r>
        <w:t xml:space="preserve">You are going to use this </w:t>
      </w:r>
      <w:r>
        <w:rPr>
          <w:rStyle w:val="HTMLCode"/>
        </w:rPr>
        <w:t>location</w:t>
      </w:r>
      <w:r>
        <w:t xml:space="preserve"> attributes (later on) as part of a GSI where it will play the role of Sort Key, to enable some cool search functionality.</w:t>
      </w:r>
    </w:p>
    <w:p w14:paraId="68236E15" w14:textId="77777777" w:rsidR="00487195" w:rsidRDefault="00487195" w:rsidP="00487195">
      <w:pPr>
        <w:pStyle w:val="HTMLPreformatted"/>
      </w:pPr>
      <w:r>
        <w:t>location_country_value#location_state_value#location_city_value#location_neighborhood_value</w:t>
      </w:r>
    </w:p>
    <w:p w14:paraId="32431457" w14:textId="77777777" w:rsidR="00487195" w:rsidRDefault="00487195" w:rsidP="00487195">
      <w:pPr>
        <w:pStyle w:val="NormalWeb"/>
      </w:pPr>
      <w:r>
        <w:t>Written like so: (spaces are ok), all lowercase.</w:t>
      </w:r>
    </w:p>
    <w:p w14:paraId="527018FC" w14:textId="77777777" w:rsidR="00487195" w:rsidRDefault="00487195" w:rsidP="00487195">
      <w:pPr>
        <w:pStyle w:val="NormalWeb"/>
      </w:pPr>
      <w:r>
        <w:t xml:space="preserve">*FYI: Location is where these dragons were last spotted roaming in our Universe by our </w:t>
      </w:r>
      <w:r>
        <w:rPr>
          <w:rStyle w:val="Strong"/>
        </w:rPr>
        <w:t>dragon drones</w:t>
      </w:r>
      <w:r>
        <w:t>.</w:t>
      </w:r>
    </w:p>
    <w:p w14:paraId="317B4B0C" w14:textId="77777777" w:rsidR="00487195" w:rsidRDefault="00487195" w:rsidP="00487195">
      <w:pPr>
        <w:pStyle w:val="HTMLPreformatted"/>
      </w:pPr>
      <w:proofErr w:type="spellStart"/>
      <w:r>
        <w:t>usa#nevada#las</w:t>
      </w:r>
      <w:proofErr w:type="spellEnd"/>
      <w:r>
        <w:t xml:space="preserve"> </w:t>
      </w:r>
      <w:proofErr w:type="spellStart"/>
      <w:r>
        <w:t>vegas#spring</w:t>
      </w:r>
      <w:proofErr w:type="spellEnd"/>
      <w:r>
        <w:t xml:space="preserve"> valley</w:t>
      </w:r>
    </w:p>
    <w:p w14:paraId="61FADA7B" w14:textId="77777777" w:rsidR="00487195" w:rsidRDefault="00487195" w:rsidP="00487195">
      <w:pPr>
        <w:numPr>
          <w:ilvl w:val="0"/>
          <w:numId w:val="136"/>
        </w:numPr>
        <w:spacing w:before="100" w:beforeAutospacing="1" w:after="100" w:afterAutospacing="1"/>
      </w:pPr>
      <w:r>
        <w:lastRenderedPageBreak/>
        <w:t xml:space="preserve">Open the SDK docs and find the method for </w:t>
      </w:r>
      <w:proofErr w:type="spellStart"/>
      <w:r>
        <w:rPr>
          <w:rStyle w:val="Strong"/>
        </w:rPr>
        <w:t>batchWriteItem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8143"/>
      </w:tblGrid>
      <w:tr w:rsidR="00487195" w14:paraId="388BC0C0" w14:textId="77777777" w:rsidTr="00487195">
        <w:trPr>
          <w:tblHeader/>
          <w:tblCellSpacing w:w="15" w:type="dxa"/>
        </w:trPr>
        <w:tc>
          <w:tcPr>
            <w:tcW w:w="0" w:type="auto"/>
            <w:vAlign w:val="center"/>
            <w:hideMark/>
          </w:tcPr>
          <w:p w14:paraId="6F9C99B1" w14:textId="77777777" w:rsidR="00487195" w:rsidRDefault="00487195">
            <w:pPr>
              <w:jc w:val="center"/>
              <w:rPr>
                <w:b/>
                <w:bCs/>
              </w:rPr>
            </w:pPr>
            <w:r>
              <w:rPr>
                <w:b/>
                <w:bCs/>
              </w:rPr>
              <w:t>Language</w:t>
            </w:r>
          </w:p>
        </w:tc>
        <w:tc>
          <w:tcPr>
            <w:tcW w:w="0" w:type="auto"/>
            <w:vAlign w:val="center"/>
            <w:hideMark/>
          </w:tcPr>
          <w:p w14:paraId="65C1028D" w14:textId="77777777" w:rsidR="00487195" w:rsidRDefault="00487195">
            <w:pPr>
              <w:jc w:val="center"/>
              <w:rPr>
                <w:b/>
                <w:bCs/>
              </w:rPr>
            </w:pPr>
            <w:r>
              <w:rPr>
                <w:b/>
                <w:bCs/>
              </w:rPr>
              <w:t>AWS documentation deep link</w:t>
            </w:r>
          </w:p>
        </w:tc>
      </w:tr>
      <w:tr w:rsidR="00487195" w14:paraId="150D248C" w14:textId="77777777" w:rsidTr="00487195">
        <w:trPr>
          <w:tblCellSpacing w:w="15" w:type="dxa"/>
        </w:trPr>
        <w:tc>
          <w:tcPr>
            <w:tcW w:w="0" w:type="auto"/>
            <w:vAlign w:val="center"/>
            <w:hideMark/>
          </w:tcPr>
          <w:p w14:paraId="646E644F" w14:textId="77777777" w:rsidR="00487195" w:rsidRDefault="00487195">
            <w:r>
              <w:t>NODE.JS (8.16.0)</w:t>
            </w:r>
          </w:p>
        </w:tc>
        <w:tc>
          <w:tcPr>
            <w:tcW w:w="0" w:type="auto"/>
            <w:vAlign w:val="center"/>
            <w:hideMark/>
          </w:tcPr>
          <w:p w14:paraId="7A0B0D60" w14:textId="77777777" w:rsidR="00487195" w:rsidRDefault="00487195">
            <w:hyperlink r:id="rId39" w:anchor="batchWriteItem-property" w:tgtFrame="_blank" w:history="1">
              <w:r>
                <w:rPr>
                  <w:rStyle w:val="Hyperlink"/>
                </w:rPr>
                <w:t>https://docs.aws.amazon.com/AWSJavaScriptSDK/latest/AWS/DynamoDB.html#batchWriteItem-property</w:t>
              </w:r>
            </w:hyperlink>
            <w:r>
              <w:t>.</w:t>
            </w:r>
          </w:p>
        </w:tc>
      </w:tr>
    </w:tbl>
    <w:p w14:paraId="343FCE53" w14:textId="77777777" w:rsidR="00487195" w:rsidRDefault="00487195" w:rsidP="00487195">
      <w:pPr>
        <w:pStyle w:val="NormalWeb"/>
      </w:pPr>
      <w:r>
        <w:rPr>
          <w:rStyle w:val="Emphasis"/>
        </w:rPr>
        <w:t>You should be in your Cloud 9 environment.</w:t>
      </w:r>
    </w:p>
    <w:p w14:paraId="0EDB1A3A" w14:textId="77777777" w:rsidR="00487195" w:rsidRDefault="00487195" w:rsidP="00487195">
      <w:pPr>
        <w:pStyle w:val="NormalWeb"/>
      </w:pPr>
      <w:r>
        <w:rPr>
          <w:rStyle w:val="Strong"/>
        </w:rPr>
        <w:t>It's time to write some code that creates a new table and index.</w:t>
      </w:r>
      <w:r>
        <w:t xml:space="preserve"> </w:t>
      </w:r>
    </w:p>
    <w:p w14:paraId="0689CEE8" w14:textId="77777777" w:rsidR="00487195" w:rsidRDefault="00487195" w:rsidP="00487195">
      <w:pPr>
        <w:pStyle w:val="NormalWeb"/>
        <w:numPr>
          <w:ilvl w:val="0"/>
          <w:numId w:val="137"/>
        </w:numPr>
      </w:pPr>
      <w:r>
        <w:t xml:space="preserve">Open up the </w:t>
      </w:r>
      <w:r>
        <w:rPr>
          <w:rStyle w:val="HTMLCode"/>
        </w:rPr>
        <w:t>seed_single_table.js</w:t>
      </w:r>
      <w:r>
        <w:t xml:space="preserve"> file inside the </w:t>
      </w:r>
      <w:r>
        <w:rPr>
          <w:rStyle w:val="HTMLCode"/>
        </w:rPr>
        <w:t>lab8</w:t>
      </w:r>
      <w:r>
        <w:t xml:space="preserve"> folder by double clicking on it.</w:t>
      </w:r>
    </w:p>
    <w:p w14:paraId="6FD357B8" w14:textId="77777777" w:rsidR="00487195" w:rsidRDefault="00487195" w:rsidP="00487195">
      <w:pPr>
        <w:pStyle w:val="NormalWeb"/>
        <w:numPr>
          <w:ilvl w:val="0"/>
          <w:numId w:val="137"/>
        </w:numPr>
      </w:pPr>
      <w:r>
        <w:t>Have the SDK docs open (as above) to help you</w:t>
      </w:r>
    </w:p>
    <w:p w14:paraId="19D92BF3" w14:textId="77777777" w:rsidR="00487195" w:rsidRDefault="00487195" w:rsidP="00487195">
      <w:pPr>
        <w:numPr>
          <w:ilvl w:val="1"/>
          <w:numId w:val="137"/>
        </w:numPr>
        <w:spacing w:before="100" w:beforeAutospacing="1" w:after="100" w:afterAutospacing="1"/>
      </w:pPr>
      <w:r>
        <w:t xml:space="preserve">Replace the sections of the code in that file, so that the code reads the items from the old </w:t>
      </w:r>
      <w:r>
        <w:rPr>
          <w:rStyle w:val="HTMLCode"/>
          <w:rFonts w:eastAsiaTheme="minorHAnsi"/>
        </w:rPr>
        <w:t>`</w:t>
      </w:r>
      <w:proofErr w:type="spellStart"/>
      <w:r>
        <w:rPr>
          <w:rStyle w:val="HTMLCode"/>
          <w:rFonts w:eastAsiaTheme="minorHAnsi"/>
        </w:rPr>
        <w:t>dragon_stats</w:t>
      </w:r>
      <w:proofErr w:type="spellEnd"/>
      <w:r>
        <w:t xml:space="preserve"> JSON files you had in lab 3 (copied over to </w:t>
      </w:r>
      <w:r>
        <w:rPr>
          <w:rStyle w:val="HTMLCode"/>
          <w:rFonts w:eastAsiaTheme="minorHAnsi"/>
        </w:rPr>
        <w:t>lab 8/</w:t>
      </w:r>
      <w:proofErr w:type="gramStart"/>
      <w:r>
        <w:rPr>
          <w:rStyle w:val="HTMLCode"/>
          <w:rFonts w:eastAsiaTheme="minorHAnsi"/>
        </w:rPr>
        <w:t>resources</w:t>
      </w:r>
      <w:r>
        <w:t>, and</w:t>
      </w:r>
      <w:proofErr w:type="gramEnd"/>
      <w:r>
        <w:t xml:space="preserve"> use this to fill in the new </w:t>
      </w:r>
      <w:proofErr w:type="spellStart"/>
      <w:r>
        <w:rPr>
          <w:rStyle w:val="HTMLCode"/>
          <w:rFonts w:eastAsiaTheme="minorHAnsi"/>
        </w:rPr>
        <w:t>single_dragon_table</w:t>
      </w:r>
      <w:proofErr w:type="spellEnd"/>
      <w:r>
        <w:t>. You'll probably notice the code is very similar to what you had in lab 3, just with a different schema</w:t>
      </w:r>
    </w:p>
    <w:p w14:paraId="3B77D7BA" w14:textId="77777777" w:rsidR="00487195" w:rsidRDefault="00487195" w:rsidP="00487195">
      <w:pPr>
        <w:pStyle w:val="NormalWeb"/>
        <w:numPr>
          <w:ilvl w:val="0"/>
          <w:numId w:val="137"/>
        </w:numPr>
      </w:pPr>
      <w:r>
        <w:t>Once done, save the file.</w:t>
      </w:r>
    </w:p>
    <w:p w14:paraId="7F9BDB39" w14:textId="77777777" w:rsidR="00487195" w:rsidRDefault="00487195" w:rsidP="00487195">
      <w:pPr>
        <w:pStyle w:val="NormalWeb"/>
        <w:numPr>
          <w:ilvl w:val="0"/>
          <w:numId w:val="137"/>
        </w:numPr>
      </w:pPr>
      <w:r>
        <w:t>Go to the Cloud 9 terminal and run your file using the command below</w:t>
      </w:r>
    </w:p>
    <w:p w14:paraId="1936260D" w14:textId="77777777" w:rsidR="00487195" w:rsidRDefault="00487195" w:rsidP="00487195">
      <w:pPr>
        <w:pStyle w:val="NormalWeb"/>
        <w:ind w:left="720"/>
      </w:pPr>
      <w:r>
        <w:rPr>
          <w:rStyle w:val="Emphasis"/>
          <w:rFonts w:ascii="Apple Color Emoji" w:hAnsi="Apple Color Emoji" w:cs="Apple Color Emoji"/>
        </w:rPr>
        <w:t>⚠️</w:t>
      </w:r>
      <w:r>
        <w:rPr>
          <w:rStyle w:val="Emphasis"/>
        </w:rPr>
        <w:t xml:space="preserve"> Make sure you don't run this following command twice, as the PK is a unique identifier (UUID) with negligible chance of collisions, so each time you run this command it will create new items over and over. You could add an </w:t>
      </w:r>
      <w:r>
        <w:rPr>
          <w:rStyle w:val="HTMLCode"/>
          <w:i/>
          <w:iCs/>
        </w:rPr>
        <w:t>exists</w:t>
      </w:r>
      <w:r>
        <w:rPr>
          <w:rStyle w:val="Emphasis"/>
        </w:rPr>
        <w:t xml:space="preserve"> condition (which we will talk about later) to prevent this, but it is </w:t>
      </w:r>
      <w:r>
        <w:rPr>
          <w:rStyle w:val="Strong"/>
          <w:i/>
          <w:iCs/>
        </w:rPr>
        <w:t>just easier</w:t>
      </w:r>
      <w:r>
        <w:rPr>
          <w:rStyle w:val="Emphasis"/>
        </w:rPr>
        <w:t xml:space="preserve"> not to seed it twice ;)</w:t>
      </w:r>
    </w:p>
    <w:p w14:paraId="4D5E7C71" w14:textId="77777777" w:rsidR="00487195" w:rsidRDefault="00487195" w:rsidP="00487195">
      <w:pPr>
        <w:pStyle w:val="HTMLPreformatted"/>
      </w:pPr>
      <w:r>
        <w:t>node seed_single_table.js # just the once please ;)</w:t>
      </w:r>
    </w:p>
    <w:p w14:paraId="3CD8CBF9" w14:textId="77777777" w:rsidR="00487195" w:rsidRDefault="00487195" w:rsidP="00487195">
      <w:pPr>
        <w:pStyle w:val="NormalWeb"/>
      </w:pPr>
      <w:r>
        <w:rPr>
          <w:rStyle w:val="Strong"/>
        </w:rPr>
        <w:t>IF YOU GET STUCK, OR IT IS NOT WORKING, SIMPLY COPY THE CODE SITTING IN THE RESPECTIVE SOLUTION FOLDER</w:t>
      </w:r>
      <w:r>
        <w:t>.</w:t>
      </w:r>
    </w:p>
    <w:p w14:paraId="6415EFE3" w14:textId="77777777" w:rsidR="00487195" w:rsidRDefault="00487195" w:rsidP="00487195">
      <w:pPr>
        <w:pStyle w:val="Heading2"/>
      </w:pPr>
      <w:r>
        <w:t>Confirm that your code worked.</w:t>
      </w:r>
    </w:p>
    <w:p w14:paraId="38A0CEE7" w14:textId="77777777" w:rsidR="00487195" w:rsidRDefault="00487195" w:rsidP="00487195">
      <w:pPr>
        <w:pStyle w:val="NormalWeb"/>
      </w:pPr>
      <w:r>
        <w:t>You should see something like this in the console.</w:t>
      </w:r>
    </w:p>
    <w:p w14:paraId="0C2E3BED" w14:textId="77777777" w:rsidR="00487195" w:rsidRDefault="00487195" w:rsidP="00487195">
      <w:pPr>
        <w:pStyle w:val="HTMLPreformatted"/>
      </w:pPr>
      <w:r>
        <w:t xml:space="preserve">[ </w:t>
      </w:r>
      <w:proofErr w:type="gramStart"/>
      <w:r>
        <w:t xml:space="preserve">{ </w:t>
      </w:r>
      <w:proofErr w:type="spellStart"/>
      <w:r>
        <w:t>UnprocessedItems</w:t>
      </w:r>
      <w:proofErr w:type="spellEnd"/>
      <w:proofErr w:type="gramEnd"/>
      <w:r>
        <w:t xml:space="preserve">: {} }, { </w:t>
      </w:r>
      <w:proofErr w:type="spellStart"/>
      <w:r>
        <w:t>UnprocessedItems</w:t>
      </w:r>
      <w:proofErr w:type="spellEnd"/>
      <w:r>
        <w:t>: {} } ]</w:t>
      </w:r>
    </w:p>
    <w:p w14:paraId="64BDBBED" w14:textId="77777777" w:rsidR="00487195" w:rsidRDefault="00487195" w:rsidP="00487195">
      <w:pPr>
        <w:pStyle w:val="HTMLPreformatted"/>
      </w:pPr>
      <w:proofErr w:type="spellStart"/>
      <w:r>
        <w:t>HowFastWasThat</w:t>
      </w:r>
      <w:proofErr w:type="spellEnd"/>
      <w:r>
        <w:t>: 89.387ms</w:t>
      </w:r>
    </w:p>
    <w:p w14:paraId="5DDF6237" w14:textId="77777777" w:rsidR="00487195" w:rsidRDefault="00487195" w:rsidP="00487195">
      <w:pPr>
        <w:numPr>
          <w:ilvl w:val="0"/>
          <w:numId w:val="138"/>
        </w:numPr>
        <w:spacing w:before="100" w:beforeAutospacing="1" w:after="100" w:afterAutospacing="1"/>
      </w:pPr>
      <w:r>
        <w:t xml:space="preserve">Check your DynamoDB console and press the </w:t>
      </w:r>
      <w:proofErr w:type="spellStart"/>
      <w:r>
        <w:rPr>
          <w:rStyle w:val="Strong"/>
        </w:rPr>
        <w:t>single_dragon_table</w:t>
      </w:r>
      <w:proofErr w:type="spellEnd"/>
      <w:r>
        <w:t>.</w:t>
      </w:r>
    </w:p>
    <w:p w14:paraId="5DC7C021" w14:textId="77777777" w:rsidR="00487195" w:rsidRDefault="00487195" w:rsidP="00487195">
      <w:pPr>
        <w:numPr>
          <w:ilvl w:val="0"/>
          <w:numId w:val="138"/>
        </w:numPr>
        <w:spacing w:before="100" w:beforeAutospacing="1" w:after="100" w:afterAutospacing="1"/>
      </w:pPr>
      <w:r>
        <w:t xml:space="preserve">Now press items. You should see items in there with </w:t>
      </w:r>
      <w:r>
        <w:rPr>
          <w:rStyle w:val="HTMLCode"/>
          <w:rFonts w:eastAsiaTheme="minorHAnsi"/>
        </w:rPr>
        <w:t>UUID</w:t>
      </w:r>
      <w:r>
        <w:t xml:space="preserve"> as the Primary Key.</w:t>
      </w:r>
    </w:p>
    <w:p w14:paraId="53229E42" w14:textId="77777777" w:rsidR="00487195" w:rsidRDefault="00487195" w:rsidP="00487195">
      <w:pPr>
        <w:numPr>
          <w:ilvl w:val="0"/>
          <w:numId w:val="138"/>
        </w:numPr>
        <w:spacing w:before="100" w:beforeAutospacing="1" w:after="100" w:afterAutospacing="1"/>
      </w:pPr>
      <w:r>
        <w:t xml:space="preserve">Where you see the word </w:t>
      </w:r>
      <w:r>
        <w:rPr>
          <w:rStyle w:val="HTMLCode"/>
          <w:rFonts w:eastAsiaTheme="minorHAnsi"/>
        </w:rPr>
        <w:t>scan</w:t>
      </w:r>
      <w:r>
        <w:t xml:space="preserve"> in the drop down next to it you can choose the Index </w:t>
      </w:r>
      <w:proofErr w:type="spellStart"/>
      <w:r>
        <w:rPr>
          <w:rStyle w:val="HTMLCode"/>
          <w:rFonts w:eastAsiaTheme="minorHAnsi"/>
        </w:rPr>
        <w:t>dragon_stats_index</w:t>
      </w:r>
      <w:proofErr w:type="spellEnd"/>
      <w:r>
        <w:t xml:space="preserve">. Then press </w:t>
      </w:r>
      <w:r>
        <w:rPr>
          <w:rStyle w:val="Strong"/>
        </w:rPr>
        <w:t>scan</w:t>
      </w:r>
      <w:r>
        <w:t xml:space="preserve"> and you will see the same items, except with only the projected attributes that you set for that index.</w:t>
      </w:r>
    </w:p>
    <w:p w14:paraId="721E35DF" w14:textId="77777777" w:rsidR="00487195" w:rsidRDefault="00487195" w:rsidP="00487195">
      <w:pPr>
        <w:pStyle w:val="Heading2"/>
      </w:pPr>
      <w:bookmarkStart w:id="118" w:name="header-n202"/>
      <w:bookmarkEnd w:id="118"/>
      <w:r>
        <w:lastRenderedPageBreak/>
        <w:t xml:space="preserve">Step 3: Create and test a new API resource along with a Lambda backend, that will talk to the </w:t>
      </w:r>
      <w:r>
        <w:rPr>
          <w:rStyle w:val="HTMLCode"/>
        </w:rPr>
        <w:t>single table</w:t>
      </w:r>
      <w:r>
        <w:t>'s index</w:t>
      </w:r>
    </w:p>
    <w:p w14:paraId="0C059B6F" w14:textId="77777777" w:rsidR="00487195" w:rsidRDefault="00487195" w:rsidP="00487195">
      <w:pPr>
        <w:pStyle w:val="NormalWeb"/>
      </w:pPr>
      <w:r>
        <w:t>You will need to create a new API gateway resource here, as we don't want to interfere with the working website.</w:t>
      </w:r>
    </w:p>
    <w:p w14:paraId="4E28A8B2" w14:textId="77777777" w:rsidR="00487195" w:rsidRDefault="00487195" w:rsidP="00487195">
      <w:pPr>
        <w:pStyle w:val="NormalWeb"/>
      </w:pPr>
      <w:r>
        <w:t xml:space="preserve">We will call this resource </w:t>
      </w:r>
      <w:r>
        <w:rPr>
          <w:rStyle w:val="HTMLCode"/>
        </w:rPr>
        <w:t>single</w:t>
      </w:r>
    </w:p>
    <w:p w14:paraId="08DC976C" w14:textId="77777777" w:rsidR="00487195" w:rsidRDefault="00487195" w:rsidP="00487195">
      <w:pPr>
        <w:pStyle w:val="NormalWeb"/>
      </w:pPr>
      <w:r>
        <w:t xml:space="preserve">We have provided you with a clone of </w:t>
      </w:r>
      <w:r>
        <w:rPr>
          <w:rStyle w:val="HTMLCode"/>
        </w:rPr>
        <w:t>index2.html</w:t>
      </w:r>
      <w:r>
        <w:t xml:space="preserve"> called </w:t>
      </w:r>
      <w:r>
        <w:rPr>
          <w:rStyle w:val="HTMLCode"/>
        </w:rPr>
        <w:t>index5.html</w:t>
      </w:r>
      <w:r>
        <w:t xml:space="preserve"> with a few </w:t>
      </w:r>
      <w:proofErr w:type="spellStart"/>
      <w:r>
        <w:t>tweeks</w:t>
      </w:r>
      <w:proofErr w:type="spellEnd"/>
      <w:r>
        <w:t xml:space="preserve"> in the JavaScript, that you will use (later) to check your code worked.</w:t>
      </w:r>
    </w:p>
    <w:p w14:paraId="11A9CD26" w14:textId="77777777" w:rsidR="00487195" w:rsidRDefault="00487195" w:rsidP="00487195">
      <w:pPr>
        <w:pStyle w:val="NormalWeb"/>
      </w:pPr>
      <w:proofErr w:type="spellStart"/>
      <w:r>
        <w:rPr>
          <w:rStyle w:val="Emphasis"/>
        </w:rPr>
        <w:t>I.e</w:t>
      </w:r>
      <w:proofErr w:type="spellEnd"/>
      <w:r>
        <w:rPr>
          <w:rStyle w:val="Emphasis"/>
        </w:rPr>
        <w:t xml:space="preserve"> its basically the old base site without all the membership and editing features,</w:t>
      </w:r>
    </w:p>
    <w:p w14:paraId="3A2FE626" w14:textId="77777777" w:rsidR="00487195" w:rsidRDefault="00487195" w:rsidP="00487195">
      <w:pPr>
        <w:pStyle w:val="NormalWeb"/>
      </w:pPr>
      <w:r>
        <w:t xml:space="preserve">The first step is to create a new Lambda function that will connect to the </w:t>
      </w:r>
      <w:proofErr w:type="spellStart"/>
      <w:r>
        <w:rPr>
          <w:rStyle w:val="HTMLCode"/>
        </w:rPr>
        <w:t>dragon_stats_index</w:t>
      </w:r>
      <w:proofErr w:type="spellEnd"/>
      <w:r>
        <w:t xml:space="preserve"> instead of the </w:t>
      </w:r>
      <w:r>
        <w:rPr>
          <w:rStyle w:val="Emphasis"/>
        </w:rPr>
        <w:t>old</w:t>
      </w:r>
      <w:r>
        <w:t xml:space="preserve"> table/index. </w:t>
      </w:r>
      <w:proofErr w:type="gramStart"/>
      <w:r>
        <w:t>Therefore</w:t>
      </w:r>
      <w:proofErr w:type="gramEnd"/>
      <w:r>
        <w:t xml:space="preserve"> the code will look very similar as before.</w:t>
      </w:r>
    </w:p>
    <w:p w14:paraId="5A9D143F" w14:textId="77777777" w:rsidR="00487195" w:rsidRDefault="00487195" w:rsidP="00487195">
      <w:pPr>
        <w:numPr>
          <w:ilvl w:val="0"/>
          <w:numId w:val="139"/>
        </w:numPr>
        <w:spacing w:before="100" w:beforeAutospacing="1" w:after="100" w:afterAutospacing="1"/>
      </w:pPr>
      <w:r>
        <w:t>Open the SDK docs and find the method for querying DynamoDB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gridCol w:w="8059"/>
      </w:tblGrid>
      <w:tr w:rsidR="00487195" w14:paraId="48D01539" w14:textId="77777777" w:rsidTr="00487195">
        <w:trPr>
          <w:tblHeader/>
          <w:tblCellSpacing w:w="15" w:type="dxa"/>
        </w:trPr>
        <w:tc>
          <w:tcPr>
            <w:tcW w:w="0" w:type="auto"/>
            <w:vAlign w:val="center"/>
            <w:hideMark/>
          </w:tcPr>
          <w:p w14:paraId="571EA9EC" w14:textId="77777777" w:rsidR="00487195" w:rsidRDefault="00487195">
            <w:pPr>
              <w:jc w:val="center"/>
              <w:rPr>
                <w:b/>
                <w:bCs/>
              </w:rPr>
            </w:pPr>
            <w:r>
              <w:rPr>
                <w:b/>
                <w:bCs/>
              </w:rPr>
              <w:t>Language</w:t>
            </w:r>
          </w:p>
        </w:tc>
        <w:tc>
          <w:tcPr>
            <w:tcW w:w="0" w:type="auto"/>
            <w:vAlign w:val="center"/>
            <w:hideMark/>
          </w:tcPr>
          <w:p w14:paraId="4E69B84C" w14:textId="77777777" w:rsidR="00487195" w:rsidRDefault="00487195">
            <w:pPr>
              <w:jc w:val="center"/>
              <w:rPr>
                <w:b/>
                <w:bCs/>
              </w:rPr>
            </w:pPr>
            <w:r>
              <w:rPr>
                <w:b/>
                <w:bCs/>
              </w:rPr>
              <w:t>AWS documentation deep link</w:t>
            </w:r>
          </w:p>
        </w:tc>
      </w:tr>
      <w:tr w:rsidR="00487195" w14:paraId="5AE38E63" w14:textId="77777777" w:rsidTr="00487195">
        <w:trPr>
          <w:tblCellSpacing w:w="15" w:type="dxa"/>
        </w:trPr>
        <w:tc>
          <w:tcPr>
            <w:tcW w:w="0" w:type="auto"/>
            <w:vAlign w:val="center"/>
            <w:hideMark/>
          </w:tcPr>
          <w:p w14:paraId="71CB0ED6" w14:textId="77777777" w:rsidR="00487195" w:rsidRDefault="00487195">
            <w:r>
              <w:t>NODE.JS (8.16.0)</w:t>
            </w:r>
          </w:p>
        </w:tc>
        <w:tc>
          <w:tcPr>
            <w:tcW w:w="0" w:type="auto"/>
            <w:vAlign w:val="center"/>
            <w:hideMark/>
          </w:tcPr>
          <w:p w14:paraId="16050D7F" w14:textId="77777777" w:rsidR="00487195" w:rsidRDefault="00487195">
            <w:hyperlink r:id="rId40" w:anchor="query-property" w:tgtFrame="_blank" w:history="1">
              <w:r>
                <w:rPr>
                  <w:rStyle w:val="Hyperlink"/>
                </w:rPr>
                <w:t>https://docs.aws.amazon.com/AWSJavaScriptSDK/latest/AWS/DynamoDB.html#query-property</w:t>
              </w:r>
            </w:hyperlink>
          </w:p>
        </w:tc>
      </w:tr>
    </w:tbl>
    <w:p w14:paraId="66DA5038" w14:textId="77777777" w:rsidR="00487195" w:rsidRDefault="00487195" w:rsidP="00487195">
      <w:pPr>
        <w:pStyle w:val="NormalWeb"/>
      </w:pPr>
      <w:r>
        <w:rPr>
          <w:rStyle w:val="Strong"/>
        </w:rPr>
        <w:t>It's time to write some code that queries your single tables index</w:t>
      </w:r>
      <w:r>
        <w:t>.</w:t>
      </w:r>
    </w:p>
    <w:p w14:paraId="60444F88" w14:textId="77777777" w:rsidR="00487195" w:rsidRDefault="00487195" w:rsidP="00487195">
      <w:pPr>
        <w:pStyle w:val="NormalWeb"/>
        <w:numPr>
          <w:ilvl w:val="0"/>
          <w:numId w:val="140"/>
        </w:numPr>
      </w:pPr>
      <w:r>
        <w:t>Close down any Cloud 9 tabs you are no longer using.</w:t>
      </w:r>
    </w:p>
    <w:p w14:paraId="37ABF06B" w14:textId="77777777" w:rsidR="00487195" w:rsidRDefault="00487195" w:rsidP="00487195">
      <w:pPr>
        <w:pStyle w:val="NormalWeb"/>
        <w:numPr>
          <w:ilvl w:val="0"/>
          <w:numId w:val="140"/>
        </w:numPr>
      </w:pPr>
      <w:r>
        <w:t xml:space="preserve">Open up the </w:t>
      </w:r>
      <w:r>
        <w:rPr>
          <w:rStyle w:val="HTMLCode"/>
        </w:rPr>
        <w:t>index_query.js</w:t>
      </w:r>
      <w:r>
        <w:t xml:space="preserve"> file inside the </w:t>
      </w:r>
      <w:r>
        <w:rPr>
          <w:rStyle w:val="HTMLCode"/>
        </w:rPr>
        <w:t>lab8</w:t>
      </w:r>
      <w:r>
        <w:t xml:space="preserve"> folder by double clicking on it.</w:t>
      </w:r>
    </w:p>
    <w:p w14:paraId="5A3314CF" w14:textId="77777777" w:rsidR="00487195" w:rsidRDefault="00487195" w:rsidP="00487195">
      <w:pPr>
        <w:pStyle w:val="NormalWeb"/>
        <w:numPr>
          <w:ilvl w:val="0"/>
          <w:numId w:val="140"/>
        </w:numPr>
      </w:pPr>
      <w:r>
        <w:t>Have the SDK docs open (as above) to help you</w:t>
      </w:r>
    </w:p>
    <w:p w14:paraId="74B21E2A" w14:textId="77777777" w:rsidR="00487195" w:rsidRDefault="00487195" w:rsidP="00487195">
      <w:pPr>
        <w:numPr>
          <w:ilvl w:val="1"/>
          <w:numId w:val="140"/>
        </w:numPr>
        <w:spacing w:before="100" w:beforeAutospacing="1" w:after="100" w:afterAutospacing="1"/>
      </w:pPr>
      <w:r>
        <w:t xml:space="preserve">Replace the sections of the code in that file, so that the code queries from the new </w:t>
      </w:r>
      <w:proofErr w:type="spellStart"/>
      <w:r>
        <w:rPr>
          <w:rStyle w:val="HTMLCode"/>
          <w:rFonts w:eastAsiaTheme="minorHAnsi"/>
        </w:rPr>
        <w:t>dragon_stats_index</w:t>
      </w:r>
      <w:proofErr w:type="spellEnd"/>
      <w:r>
        <w:t>.</w:t>
      </w:r>
    </w:p>
    <w:p w14:paraId="703C30B5" w14:textId="77777777" w:rsidR="00487195" w:rsidRDefault="00487195" w:rsidP="00487195">
      <w:pPr>
        <w:numPr>
          <w:ilvl w:val="1"/>
          <w:numId w:val="140"/>
        </w:numPr>
        <w:spacing w:before="100" w:beforeAutospacing="1" w:after="100" w:afterAutospacing="1"/>
      </w:pPr>
      <w:r>
        <w:t xml:space="preserve">For lab brevity you don't need to integrate </w:t>
      </w:r>
      <w:proofErr w:type="spellStart"/>
      <w:r>
        <w:t>Xray</w:t>
      </w:r>
      <w:proofErr w:type="spellEnd"/>
      <w:r>
        <w:t xml:space="preserve"> right now.</w:t>
      </w:r>
    </w:p>
    <w:p w14:paraId="50258EE8" w14:textId="77777777" w:rsidR="00487195" w:rsidRDefault="00487195" w:rsidP="00487195">
      <w:pPr>
        <w:pStyle w:val="NormalWeb"/>
        <w:numPr>
          <w:ilvl w:val="0"/>
          <w:numId w:val="140"/>
        </w:numPr>
      </w:pPr>
      <w:r>
        <w:t>Save the file.</w:t>
      </w:r>
    </w:p>
    <w:p w14:paraId="4BE83D90" w14:textId="77777777" w:rsidR="00487195" w:rsidRDefault="00487195" w:rsidP="00487195">
      <w:pPr>
        <w:pStyle w:val="NormalWeb"/>
        <w:numPr>
          <w:ilvl w:val="0"/>
          <w:numId w:val="140"/>
        </w:numPr>
      </w:pPr>
      <w:r>
        <w:t>Go to the terminal and run your file using the respective run command below</w:t>
      </w:r>
    </w:p>
    <w:p w14:paraId="278E8AA4" w14:textId="77777777" w:rsidR="00487195" w:rsidRDefault="00487195" w:rsidP="00487195">
      <w:pPr>
        <w:pStyle w:val="HTMLPreformatted"/>
      </w:pPr>
      <w:r>
        <w:t>node index_query.js test "Fireball"</w:t>
      </w:r>
    </w:p>
    <w:p w14:paraId="22697A70" w14:textId="77777777" w:rsidR="00487195" w:rsidRDefault="00487195" w:rsidP="00487195">
      <w:pPr>
        <w:pStyle w:val="NormalWeb"/>
      </w:pPr>
      <w:r>
        <w:t xml:space="preserve">This </w:t>
      </w:r>
      <w:proofErr w:type="spellStart"/>
      <w:r>
        <w:t>shoudl</w:t>
      </w:r>
      <w:proofErr w:type="spellEnd"/>
      <w:r>
        <w:t xml:space="preserve"> trigger the </w:t>
      </w:r>
      <w:proofErr w:type="spellStart"/>
      <w:r>
        <w:rPr>
          <w:rStyle w:val="HTMLCode"/>
        </w:rPr>
        <w:t>justOneDragon</w:t>
      </w:r>
      <w:proofErr w:type="spellEnd"/>
      <w:r>
        <w:t xml:space="preserve"> method and you should see something like this:</w:t>
      </w:r>
    </w:p>
    <w:p w14:paraId="438AF1C1" w14:textId="77777777" w:rsidR="00487195" w:rsidRDefault="00487195" w:rsidP="00487195">
      <w:pPr>
        <w:pStyle w:val="HTMLPreformatted"/>
      </w:pPr>
      <w:r>
        <w:t>Local test for a dragon called Fireball</w:t>
      </w:r>
    </w:p>
    <w:p w14:paraId="44695580" w14:textId="77777777" w:rsidR="00487195" w:rsidRDefault="00487195" w:rsidP="00487195">
      <w:pPr>
        <w:pStyle w:val="HTMLPreformatted"/>
      </w:pPr>
      <w:r>
        <w:t xml:space="preserve">null [ </w:t>
      </w:r>
      <w:proofErr w:type="gramStart"/>
      <w:r>
        <w:t>{ family</w:t>
      </w:r>
      <w:proofErr w:type="gramEnd"/>
      <w:r>
        <w:t>: { S: 'red' },</w:t>
      </w:r>
    </w:p>
    <w:p w14:paraId="1801E7EB" w14:textId="77777777" w:rsidR="00487195" w:rsidRDefault="00487195" w:rsidP="00487195">
      <w:pPr>
        <w:pStyle w:val="HTMLPreformatted"/>
      </w:pPr>
      <w:r>
        <w:t xml:space="preserve">    damage: </w:t>
      </w:r>
      <w:proofErr w:type="gramStart"/>
      <w:r>
        <w:t>{ N</w:t>
      </w:r>
      <w:proofErr w:type="gramEnd"/>
      <w:r>
        <w:t>: '2' },</w:t>
      </w:r>
    </w:p>
    <w:p w14:paraId="1C2AE2BD" w14:textId="77777777" w:rsidR="00487195" w:rsidRDefault="00487195" w:rsidP="00487195">
      <w:pPr>
        <w:pStyle w:val="HTMLPreformatted"/>
      </w:pPr>
      <w:r>
        <w:t xml:space="preserve">    description: </w:t>
      </w:r>
    </w:p>
    <w:p w14:paraId="34492143" w14:textId="77777777" w:rsidR="00487195" w:rsidRDefault="00487195" w:rsidP="00487195">
      <w:pPr>
        <w:pStyle w:val="HTMLPreformatted"/>
      </w:pPr>
      <w:r>
        <w:t xml:space="preserve">     </w:t>
      </w:r>
      <w:proofErr w:type="gramStart"/>
      <w:r>
        <w:t>{ S</w:t>
      </w:r>
      <w:proofErr w:type="gramEnd"/>
      <w:r>
        <w:t>: 'Fireball is a young dragon in training. He is learning how to control his fire, but is still lethal.</w:t>
      </w:r>
      <w:proofErr w:type="gramStart"/>
      <w:r>
        <w:t>' }</w:t>
      </w:r>
      <w:proofErr w:type="gramEnd"/>
      <w:r>
        <w:t>,</w:t>
      </w:r>
    </w:p>
    <w:p w14:paraId="748DCE72" w14:textId="77777777" w:rsidR="00487195" w:rsidRDefault="00487195" w:rsidP="00487195">
      <w:pPr>
        <w:pStyle w:val="HTMLPreformatted"/>
      </w:pPr>
      <w:r>
        <w:t xml:space="preserve">    pk: </w:t>
      </w:r>
      <w:proofErr w:type="gramStart"/>
      <w:r>
        <w:t>{ S</w:t>
      </w:r>
      <w:proofErr w:type="gramEnd"/>
      <w:r>
        <w:t>: 'd5ec708a-65d0-423c-a7c6-8523bf5a0572' },</w:t>
      </w:r>
    </w:p>
    <w:p w14:paraId="7F35D3B6" w14:textId="77777777" w:rsidR="00487195" w:rsidRDefault="00487195" w:rsidP="00487195">
      <w:pPr>
        <w:pStyle w:val="HTMLPreformatted"/>
      </w:pPr>
      <w:r>
        <w:t xml:space="preserve">    protection: </w:t>
      </w:r>
      <w:proofErr w:type="gramStart"/>
      <w:r>
        <w:t>{ N</w:t>
      </w:r>
      <w:proofErr w:type="gramEnd"/>
      <w:r>
        <w:t>: '6' },</w:t>
      </w:r>
    </w:p>
    <w:p w14:paraId="4F07E753"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'Fireball' } } ]</w:t>
      </w:r>
    </w:p>
    <w:p w14:paraId="7D423EE1" w14:textId="77777777" w:rsidR="00487195" w:rsidRDefault="00487195" w:rsidP="00487195">
      <w:pPr>
        <w:pStyle w:val="NormalWeb"/>
      </w:pPr>
      <w:r>
        <w:lastRenderedPageBreak/>
        <w:t>Now try a scan (</w:t>
      </w:r>
      <w:proofErr w:type="spellStart"/>
      <w:r>
        <w:t>i.e</w:t>
      </w:r>
      <w:proofErr w:type="spellEnd"/>
      <w:r>
        <w:t xml:space="preserve"> find all dragons) - </w:t>
      </w:r>
      <w:r>
        <w:rPr>
          <w:rStyle w:val="Emphasis"/>
        </w:rPr>
        <w:t xml:space="preserve">uses the </w:t>
      </w:r>
      <w:proofErr w:type="spellStart"/>
      <w:r>
        <w:rPr>
          <w:rStyle w:val="HTMLCode"/>
          <w:i/>
          <w:iCs/>
        </w:rPr>
        <w:t>scanIndex</w:t>
      </w:r>
      <w:proofErr w:type="spellEnd"/>
      <w:r>
        <w:rPr>
          <w:rStyle w:val="Emphasis"/>
        </w:rPr>
        <w:t xml:space="preserve"> method</w:t>
      </w:r>
    </w:p>
    <w:p w14:paraId="717334DF" w14:textId="77777777" w:rsidR="00487195" w:rsidRDefault="00487195" w:rsidP="00487195">
      <w:pPr>
        <w:pStyle w:val="HTMLPreformatted"/>
      </w:pPr>
      <w:r>
        <w:t>node index_query.js test "All"</w:t>
      </w:r>
    </w:p>
    <w:p w14:paraId="6BC04805" w14:textId="77777777" w:rsidR="00487195" w:rsidRDefault="00487195" w:rsidP="00487195">
      <w:pPr>
        <w:pStyle w:val="HTMLPreformatted"/>
      </w:pPr>
      <w:r>
        <w:t xml:space="preserve"> .......</w:t>
      </w:r>
    </w:p>
    <w:p w14:paraId="4A97CF24" w14:textId="77777777" w:rsidR="00487195" w:rsidRDefault="00487195" w:rsidP="00487195">
      <w:pPr>
        <w:pStyle w:val="HTMLPreformatted"/>
      </w:pPr>
      <w:r>
        <w:t xml:space="preserve"> ....... (many records ^^^</w:t>
      </w:r>
    </w:p>
    <w:p w14:paraId="3CF28480" w14:textId="77777777" w:rsidR="00487195" w:rsidRDefault="00487195" w:rsidP="00487195">
      <w:pPr>
        <w:pStyle w:val="HTMLPreformatted"/>
      </w:pPr>
      <w:r>
        <w:t xml:space="preserve"> </w:t>
      </w:r>
    </w:p>
    <w:p w14:paraId="3ED1F5F8" w14:textId="77777777" w:rsidR="00487195" w:rsidRDefault="00487195" w:rsidP="00487195">
      <w:pPr>
        <w:pStyle w:val="HTMLPreformatted"/>
      </w:pPr>
      <w:r>
        <w:t xml:space="preserve">  </w:t>
      </w:r>
      <w:proofErr w:type="gramStart"/>
      <w:r>
        <w:t>{ family</w:t>
      </w:r>
      <w:proofErr w:type="gramEnd"/>
      <w:r>
        <w:t>: { S: 'green' },</w:t>
      </w:r>
    </w:p>
    <w:p w14:paraId="17D61246" w14:textId="77777777" w:rsidR="00487195" w:rsidRDefault="00487195" w:rsidP="00487195">
      <w:pPr>
        <w:pStyle w:val="HTMLPreformatted"/>
      </w:pPr>
      <w:r>
        <w:t xml:space="preserve">    damage: </w:t>
      </w:r>
      <w:proofErr w:type="gramStart"/>
      <w:r>
        <w:t>{ N</w:t>
      </w:r>
      <w:proofErr w:type="gramEnd"/>
      <w:r>
        <w:t>: '3' },</w:t>
      </w:r>
    </w:p>
    <w:p w14:paraId="0A87BF7B" w14:textId="77777777" w:rsidR="00487195" w:rsidRDefault="00487195" w:rsidP="00487195">
      <w:pPr>
        <w:pStyle w:val="HTMLPreformatted"/>
      </w:pPr>
      <w:r>
        <w:t xml:space="preserve">    description: </w:t>
      </w:r>
    </w:p>
    <w:p w14:paraId="14C98011" w14:textId="77777777" w:rsidR="00487195" w:rsidRDefault="00487195" w:rsidP="00487195">
      <w:pPr>
        <w:pStyle w:val="HTMLPreformatted"/>
      </w:pPr>
      <w:r>
        <w:t xml:space="preserve">     </w:t>
      </w:r>
      <w:proofErr w:type="gramStart"/>
      <w:r>
        <w:t>{ S</w:t>
      </w:r>
      <w:proofErr w:type="gramEnd"/>
      <w:r>
        <w:t>: '</w:t>
      </w:r>
      <w:proofErr w:type="spellStart"/>
      <w:r>
        <w:t>Jerichombur</w:t>
      </w:r>
      <w:proofErr w:type="spellEnd"/>
      <w:r>
        <w:t xml:space="preserve"> is a dragon of mischief. His earth crushing roar can be heard for miles.</w:t>
      </w:r>
      <w:proofErr w:type="gramStart"/>
      <w:r>
        <w:t>' }</w:t>
      </w:r>
      <w:proofErr w:type="gramEnd"/>
      <w:r>
        <w:t>,</w:t>
      </w:r>
    </w:p>
    <w:p w14:paraId="1142D05D" w14:textId="77777777" w:rsidR="00487195" w:rsidRDefault="00487195" w:rsidP="00487195">
      <w:pPr>
        <w:pStyle w:val="HTMLPreformatted"/>
      </w:pPr>
      <w:r>
        <w:t xml:space="preserve">    pk: </w:t>
      </w:r>
      <w:proofErr w:type="gramStart"/>
      <w:r>
        <w:t>{ S</w:t>
      </w:r>
      <w:proofErr w:type="gramEnd"/>
      <w:r>
        <w:t>: '1e71d947-7d89-4a59-8272-0cc4fb39bfc9' },</w:t>
      </w:r>
    </w:p>
    <w:p w14:paraId="4B403E80" w14:textId="77777777" w:rsidR="00487195" w:rsidRDefault="00487195" w:rsidP="00487195">
      <w:pPr>
        <w:pStyle w:val="HTMLPreformatted"/>
      </w:pPr>
      <w:r>
        <w:t xml:space="preserve">    protection: </w:t>
      </w:r>
      <w:proofErr w:type="gramStart"/>
      <w:r>
        <w:t>{ N</w:t>
      </w:r>
      <w:proofErr w:type="gramEnd"/>
      <w:r>
        <w:t>: '5' },</w:t>
      </w:r>
    </w:p>
    <w:p w14:paraId="7AAA8F9C"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Jerichombur</w:t>
      </w:r>
      <w:proofErr w:type="spellEnd"/>
      <w:r>
        <w:t>' } } ]</w:t>
      </w:r>
    </w:p>
    <w:p w14:paraId="7C544F13" w14:textId="77777777" w:rsidR="00487195" w:rsidRDefault="00487195" w:rsidP="00487195">
      <w:pPr>
        <w:pStyle w:val="HTMLPreformatted"/>
      </w:pPr>
      <w:r>
        <w:t>Total items scanned: 48</w:t>
      </w:r>
    </w:p>
    <w:p w14:paraId="496A9266" w14:textId="77777777" w:rsidR="00487195" w:rsidRDefault="00487195" w:rsidP="00487195">
      <w:pPr>
        <w:pStyle w:val="NormalWeb"/>
      </w:pPr>
      <w:r>
        <w:t xml:space="preserve">Did you notice how the code is much simpler than what you had before? No </w:t>
      </w:r>
      <w:proofErr w:type="spellStart"/>
      <w:r>
        <w:rPr>
          <w:rStyle w:val="HTMLCode"/>
        </w:rPr>
        <w:t>ExpressionAttributeNames</w:t>
      </w:r>
      <w:proofErr w:type="spellEnd"/>
      <w:r>
        <w:t xml:space="preserve"> required, no </w:t>
      </w:r>
      <w:proofErr w:type="spellStart"/>
      <w:r>
        <w:rPr>
          <w:rStyle w:val="HTMLCode"/>
        </w:rPr>
        <w:t>ProjectionExpression</w:t>
      </w:r>
      <w:proofErr w:type="spellEnd"/>
      <w:r>
        <w:t xml:space="preserve"> required. </w:t>
      </w:r>
      <w:proofErr w:type="gramStart"/>
      <w:r>
        <w:t>So</w:t>
      </w:r>
      <w:proofErr w:type="gramEnd"/>
      <w:r>
        <w:t xml:space="preserve"> this is another benefit of the single table concept and being smart with indexes. Less code… #winning</w:t>
      </w:r>
    </w:p>
    <w:p w14:paraId="187F2EB2" w14:textId="77777777" w:rsidR="00487195" w:rsidRDefault="00487195" w:rsidP="00487195">
      <w:pPr>
        <w:pStyle w:val="NormalWeb"/>
      </w:pPr>
      <w:r>
        <w:rPr>
          <w:rStyle w:val="Emphasis"/>
        </w:rPr>
        <w:t xml:space="preserve">Real world tip: The only thing is, PK comes back too, but that is easy enough to ignore and is only a few bytes anyway. </w:t>
      </w:r>
      <w:proofErr w:type="gramStart"/>
      <w:r>
        <w:rPr>
          <w:rStyle w:val="Emphasis"/>
        </w:rPr>
        <w:t>However</w:t>
      </w:r>
      <w:proofErr w:type="gramEnd"/>
      <w:r>
        <w:rPr>
          <w:rStyle w:val="Emphasis"/>
        </w:rPr>
        <w:t xml:space="preserve"> you might be glad you got this returned anyway, as is allows you to potentially to do very fast item lookups using the table directly if the situation needs it.</w:t>
      </w:r>
    </w:p>
    <w:p w14:paraId="622F1BC2" w14:textId="77777777" w:rsidR="00487195" w:rsidRDefault="00487195" w:rsidP="00487195">
      <w:pPr>
        <w:pStyle w:val="NormalWeb"/>
      </w:pPr>
      <w:r>
        <w:t xml:space="preserve">We just need to create a lambda function out of this code that we just tested. </w:t>
      </w:r>
      <w:proofErr w:type="gramStart"/>
      <w:r>
        <w:t>So</w:t>
      </w:r>
      <w:proofErr w:type="gramEnd"/>
      <w:r>
        <w:t xml:space="preserve"> we will use the same code and steps (almost) as you did last time to publish the lambda function.</w:t>
      </w:r>
    </w:p>
    <w:p w14:paraId="4448CB0D" w14:textId="77777777" w:rsidR="00487195" w:rsidRDefault="00487195" w:rsidP="00487195">
      <w:pPr>
        <w:pStyle w:val="Heading4"/>
      </w:pPr>
      <w:r>
        <w:t xml:space="preserve">Step 3A): Create the new Lambda function with your new </w:t>
      </w:r>
      <w:proofErr w:type="spellStart"/>
      <w:r>
        <w:rPr>
          <w:rStyle w:val="HTMLCode"/>
          <w:rFonts w:eastAsiaTheme="majorEastAsia"/>
        </w:rPr>
        <w:t>index_query</w:t>
      </w:r>
      <w:proofErr w:type="spellEnd"/>
      <w:r>
        <w:t xml:space="preserve"> code</w:t>
      </w:r>
    </w:p>
    <w:p w14:paraId="37A288F1" w14:textId="77777777" w:rsidR="00487195" w:rsidRDefault="00487195" w:rsidP="00487195">
      <w:pPr>
        <w:pStyle w:val="NormalWeb"/>
      </w:pPr>
      <w:r>
        <w:t xml:space="preserve">You already have your new and improved </w:t>
      </w:r>
      <w:proofErr w:type="spellStart"/>
      <w:r>
        <w:rPr>
          <w:rStyle w:val="HTMLCode"/>
        </w:rPr>
        <w:t>index_query</w:t>
      </w:r>
      <w:proofErr w:type="spellEnd"/>
      <w:r>
        <w:t xml:space="preserve"> script ready and tested, so all you need to do now is create a Lambda function out of that code.</w:t>
      </w:r>
    </w:p>
    <w:p w14:paraId="716C4982" w14:textId="77777777" w:rsidR="00487195" w:rsidRDefault="00487195" w:rsidP="00487195">
      <w:pPr>
        <w:pStyle w:val="NormalWeb"/>
      </w:pPr>
      <w:r>
        <w:t>You are not creating this inside the VPC like in lab 6, as this is just an experimental proof of concept.</w:t>
      </w:r>
    </w:p>
    <w:p w14:paraId="624CF6C3" w14:textId="77777777" w:rsidR="00487195" w:rsidRDefault="00487195" w:rsidP="00487195">
      <w:pPr>
        <w:pStyle w:val="NormalWeb"/>
      </w:pPr>
      <w:r>
        <w:t>Once Mary and her team are all sold on the idea of the single table, they can always move it into the VPC and add XRAY (like in lab 4 and 6), along with all the other features such as membership and editing.</w:t>
      </w:r>
    </w:p>
    <w:p w14:paraId="3DA37E77" w14:textId="77777777" w:rsidR="00487195" w:rsidRDefault="00487195" w:rsidP="00487195">
      <w:pPr>
        <w:pStyle w:val="NormalWeb"/>
      </w:pPr>
      <w:r>
        <w:t xml:space="preserve">Your code in the </w:t>
      </w:r>
      <w:proofErr w:type="spellStart"/>
      <w:r>
        <w:rPr>
          <w:rStyle w:val="HTMLCode"/>
        </w:rPr>
        <w:t>index_query</w:t>
      </w:r>
      <w:proofErr w:type="spellEnd"/>
      <w:r>
        <w:t xml:space="preserve"> script was set up to work both in a Cloud9 testing environment and also within a Lambda environment. You do not need to alter the code.</w:t>
      </w:r>
    </w:p>
    <w:p w14:paraId="44377D16" w14:textId="77777777" w:rsidR="00487195" w:rsidRDefault="00487195" w:rsidP="00487195">
      <w:pPr>
        <w:pStyle w:val="NormalWeb"/>
      </w:pPr>
      <w:r>
        <w:t xml:space="preserve">You will create a Lambda function, passing in that role you just created back in lab 2 called </w:t>
      </w:r>
      <w:r>
        <w:rPr>
          <w:rStyle w:val="HTMLCode"/>
        </w:rPr>
        <w:t>call-</w:t>
      </w:r>
      <w:proofErr w:type="spellStart"/>
      <w:r>
        <w:rPr>
          <w:rStyle w:val="HTMLCode"/>
        </w:rPr>
        <w:t>dynamodb</w:t>
      </w:r>
      <w:proofErr w:type="spellEnd"/>
      <w:r>
        <w:rPr>
          <w:rStyle w:val="HTMLCode"/>
        </w:rPr>
        <w:t>-role</w:t>
      </w:r>
      <w:r>
        <w:t xml:space="preserve">, then paste in your code "as is" from your new </w:t>
      </w:r>
      <w:proofErr w:type="spellStart"/>
      <w:r>
        <w:rPr>
          <w:rStyle w:val="HTMLCode"/>
        </w:rPr>
        <w:t>index_query</w:t>
      </w:r>
      <w:proofErr w:type="spellEnd"/>
      <w:r>
        <w:t xml:space="preserve"> script.</w:t>
      </w:r>
    </w:p>
    <w:p w14:paraId="1FC69760" w14:textId="77777777" w:rsidR="00487195" w:rsidRDefault="00487195" w:rsidP="00487195">
      <w:pPr>
        <w:pStyle w:val="NormalWeb"/>
      </w:pPr>
      <w:r>
        <w:t xml:space="preserve">TIP: You would normally use the principle of least privilege and remove things like access to S3 and so forth, but this is just an experiment for you and Mary, so </w:t>
      </w:r>
      <w:proofErr w:type="spellStart"/>
      <w:r>
        <w:t>its</w:t>
      </w:r>
      <w:proofErr w:type="spellEnd"/>
      <w:r>
        <w:t xml:space="preserve"> just faster and easier for you to just use the role you already created earlier.</w:t>
      </w:r>
    </w:p>
    <w:p w14:paraId="20AA044F" w14:textId="77777777" w:rsidR="00487195" w:rsidRDefault="00487195" w:rsidP="00487195">
      <w:pPr>
        <w:pStyle w:val="Heading6"/>
      </w:pPr>
      <w:bookmarkStart w:id="119" w:name="header-n251"/>
      <w:bookmarkEnd w:id="119"/>
      <w:r>
        <w:lastRenderedPageBreak/>
        <w:t>Follow these steps to publish your code as a lambda function:</w:t>
      </w:r>
    </w:p>
    <w:p w14:paraId="35741AA6" w14:textId="77777777" w:rsidR="00487195" w:rsidRDefault="00487195" w:rsidP="00487195">
      <w:pPr>
        <w:numPr>
          <w:ilvl w:val="0"/>
          <w:numId w:val="141"/>
        </w:numPr>
        <w:spacing w:before="100" w:beforeAutospacing="1" w:after="100" w:afterAutospacing="1"/>
      </w:pPr>
      <w:r>
        <w:t xml:space="preserve">Choose </w:t>
      </w:r>
      <w:r>
        <w:rPr>
          <w:rStyle w:val="Strong"/>
        </w:rPr>
        <w:t>services</w:t>
      </w:r>
      <w:r>
        <w:t xml:space="preserve"> and search for </w:t>
      </w:r>
      <w:r>
        <w:rPr>
          <w:rStyle w:val="Strong"/>
        </w:rPr>
        <w:t>lambda</w:t>
      </w:r>
      <w:r>
        <w:t>.</w:t>
      </w:r>
    </w:p>
    <w:p w14:paraId="422F24E0" w14:textId="77777777" w:rsidR="00487195" w:rsidRDefault="00487195" w:rsidP="00487195">
      <w:pPr>
        <w:numPr>
          <w:ilvl w:val="0"/>
          <w:numId w:val="141"/>
        </w:numPr>
        <w:spacing w:before="100" w:beforeAutospacing="1" w:after="100" w:afterAutospacing="1"/>
      </w:pPr>
      <w:r>
        <w:t xml:space="preserve">Choose </w:t>
      </w:r>
      <w:r>
        <w:rPr>
          <w:rStyle w:val="Strong"/>
        </w:rPr>
        <w:t>lambda</w:t>
      </w:r>
      <w:r>
        <w:t xml:space="preserve"> from the drop-down list.</w:t>
      </w:r>
    </w:p>
    <w:p w14:paraId="25A685A9" w14:textId="77777777" w:rsidR="00487195" w:rsidRDefault="00487195" w:rsidP="00487195">
      <w:pPr>
        <w:numPr>
          <w:ilvl w:val="0"/>
          <w:numId w:val="141"/>
        </w:numPr>
        <w:spacing w:before="100" w:beforeAutospacing="1" w:after="100" w:afterAutospacing="1"/>
      </w:pPr>
      <w:r>
        <w:t xml:space="preserve">Choose </w:t>
      </w:r>
      <w:r>
        <w:rPr>
          <w:rStyle w:val="Strong"/>
        </w:rPr>
        <w:t>Create function</w:t>
      </w:r>
      <w:r>
        <w:t>.</w:t>
      </w:r>
    </w:p>
    <w:p w14:paraId="00626789" w14:textId="77777777" w:rsidR="00487195" w:rsidRDefault="00487195" w:rsidP="00487195">
      <w:pPr>
        <w:numPr>
          <w:ilvl w:val="0"/>
          <w:numId w:val="141"/>
        </w:numPr>
        <w:spacing w:before="100" w:beforeAutospacing="1" w:after="100" w:afterAutospacing="1"/>
      </w:pPr>
      <w:r>
        <w:t xml:space="preserve">Type in </w:t>
      </w:r>
      <w:proofErr w:type="spellStart"/>
      <w:r>
        <w:rPr>
          <w:rStyle w:val="HTMLCode"/>
          <w:rFonts w:eastAsiaTheme="minorHAnsi"/>
        </w:rPr>
        <w:t>ImprovedDragonSearch</w:t>
      </w:r>
      <w:proofErr w:type="spellEnd"/>
      <w:r>
        <w:t xml:space="preserve"> for the </w:t>
      </w:r>
      <w:r>
        <w:rPr>
          <w:rStyle w:val="Strong"/>
        </w:rPr>
        <w:t>Function name</w:t>
      </w:r>
      <w:r>
        <w:t xml:space="preserve">. </w:t>
      </w:r>
    </w:p>
    <w:p w14:paraId="5A2A9CA7" w14:textId="77777777" w:rsidR="00487195" w:rsidRDefault="00487195" w:rsidP="00487195">
      <w:pPr>
        <w:numPr>
          <w:ilvl w:val="0"/>
          <w:numId w:val="141"/>
        </w:numPr>
        <w:spacing w:before="100" w:beforeAutospacing="1" w:after="100" w:afterAutospacing="1"/>
      </w:pPr>
      <w:r>
        <w:t xml:space="preserve">Use </w:t>
      </w:r>
      <w:r>
        <w:rPr>
          <w:rStyle w:val="Strong"/>
        </w:rPr>
        <w:t>Node.js 10x</w:t>
      </w:r>
      <w:r>
        <w:t xml:space="preserve"> for the </w:t>
      </w:r>
      <w:r>
        <w:rPr>
          <w:rStyle w:val="Strong"/>
        </w:rPr>
        <w:t>Runtime</w:t>
      </w:r>
      <w:r>
        <w:t>.</w:t>
      </w:r>
    </w:p>
    <w:p w14:paraId="2FC8A11D" w14:textId="77777777" w:rsidR="00487195" w:rsidRDefault="00487195" w:rsidP="00487195">
      <w:pPr>
        <w:numPr>
          <w:ilvl w:val="0"/>
          <w:numId w:val="141"/>
        </w:numPr>
        <w:spacing w:before="100" w:beforeAutospacing="1" w:after="100" w:afterAutospacing="1"/>
      </w:pPr>
      <w:r>
        <w:t xml:space="preserve">Under </w:t>
      </w:r>
      <w:r>
        <w:rPr>
          <w:rStyle w:val="Strong"/>
        </w:rPr>
        <w:t>Permissions</w:t>
      </w:r>
      <w:r>
        <w:t xml:space="preserve"> choose </w:t>
      </w:r>
      <w:proofErr w:type="spellStart"/>
      <w:r>
        <w:rPr>
          <w:rStyle w:val="Strong"/>
        </w:rPr>
        <w:t>Choose</w:t>
      </w:r>
      <w:proofErr w:type="spellEnd"/>
      <w:r>
        <w:rPr>
          <w:rStyle w:val="Strong"/>
        </w:rPr>
        <w:t xml:space="preserve"> or create an execution role</w:t>
      </w:r>
      <w:r>
        <w:t xml:space="preserve">. </w:t>
      </w:r>
    </w:p>
    <w:p w14:paraId="3ED9B3B8" w14:textId="77777777" w:rsidR="00487195" w:rsidRDefault="00487195" w:rsidP="00487195">
      <w:pPr>
        <w:numPr>
          <w:ilvl w:val="0"/>
          <w:numId w:val="141"/>
        </w:numPr>
        <w:spacing w:before="100" w:beforeAutospacing="1" w:after="100" w:afterAutospacing="1"/>
      </w:pPr>
      <w:r>
        <w:t xml:space="preserve">Under </w:t>
      </w:r>
      <w:r>
        <w:rPr>
          <w:rStyle w:val="Strong"/>
        </w:rPr>
        <w:t>Execution role</w:t>
      </w:r>
      <w:r>
        <w:t xml:space="preserve"> choose </w:t>
      </w:r>
      <w:r>
        <w:rPr>
          <w:rStyle w:val="Strong"/>
        </w:rPr>
        <w:t>Use an existing role</w:t>
      </w:r>
      <w:r>
        <w:t xml:space="preserve">. </w:t>
      </w:r>
    </w:p>
    <w:p w14:paraId="40D0800C" w14:textId="77777777" w:rsidR="00487195" w:rsidRDefault="00487195" w:rsidP="00487195">
      <w:pPr>
        <w:numPr>
          <w:ilvl w:val="0"/>
          <w:numId w:val="141"/>
        </w:numPr>
        <w:spacing w:before="100" w:beforeAutospacing="1" w:after="100" w:afterAutospacing="1"/>
      </w:pPr>
      <w:r>
        <w:t xml:space="preserve">In the </w:t>
      </w:r>
      <w:r>
        <w:rPr>
          <w:rStyle w:val="Strong"/>
        </w:rPr>
        <w:t>Existing role</w:t>
      </w:r>
      <w:r>
        <w:t xml:space="preserve"> drop-down choose the role we created above </w:t>
      </w:r>
      <w:r>
        <w:rPr>
          <w:rStyle w:val="HTMLCode"/>
          <w:rFonts w:eastAsiaTheme="minorHAnsi"/>
        </w:rPr>
        <w:t>call-</w:t>
      </w:r>
      <w:proofErr w:type="spellStart"/>
      <w:r>
        <w:rPr>
          <w:rStyle w:val="HTMLCode"/>
          <w:rFonts w:eastAsiaTheme="minorHAnsi"/>
        </w:rPr>
        <w:t>dynamodb</w:t>
      </w:r>
      <w:proofErr w:type="spellEnd"/>
      <w:r>
        <w:rPr>
          <w:rStyle w:val="HTMLCode"/>
          <w:rFonts w:eastAsiaTheme="minorHAnsi"/>
        </w:rPr>
        <w:t>-role</w:t>
      </w:r>
      <w:r>
        <w:t>.</w:t>
      </w:r>
    </w:p>
    <w:p w14:paraId="19CD1CE9" w14:textId="77777777" w:rsidR="00487195" w:rsidRDefault="00487195" w:rsidP="00487195">
      <w:pPr>
        <w:numPr>
          <w:ilvl w:val="0"/>
          <w:numId w:val="141"/>
        </w:numPr>
        <w:spacing w:before="100" w:beforeAutospacing="1" w:after="100" w:afterAutospacing="1"/>
      </w:pPr>
      <w:r>
        <w:t xml:space="preserve">Finally choose </w:t>
      </w:r>
      <w:r>
        <w:rPr>
          <w:rStyle w:val="Strong"/>
        </w:rPr>
        <w:t>Create function</w:t>
      </w:r>
      <w:r>
        <w:t xml:space="preserve">. </w:t>
      </w:r>
      <w:r>
        <w:rPr>
          <w:rStyle w:val="Emphasis"/>
        </w:rPr>
        <w:t>Ignore any warnings.</w:t>
      </w:r>
    </w:p>
    <w:p w14:paraId="6CDAD43C" w14:textId="77777777" w:rsidR="00487195" w:rsidRDefault="00487195" w:rsidP="00487195">
      <w:pPr>
        <w:numPr>
          <w:ilvl w:val="0"/>
          <w:numId w:val="141"/>
        </w:numPr>
        <w:spacing w:before="100" w:beforeAutospacing="1" w:after="100" w:afterAutospacing="1"/>
      </w:pPr>
      <w:r>
        <w:t xml:space="preserve">Copy and paste the code from your </w:t>
      </w:r>
      <w:r>
        <w:rPr>
          <w:rStyle w:val="HTMLCode"/>
          <w:rFonts w:eastAsiaTheme="minorHAnsi"/>
        </w:rPr>
        <w:t>index_query.js</w:t>
      </w:r>
      <w:r>
        <w:t xml:space="preserve"> file into the code editor replacing the contents of </w:t>
      </w:r>
      <w:r>
        <w:rPr>
          <w:rStyle w:val="HTMLCode"/>
          <w:rFonts w:eastAsiaTheme="minorHAnsi"/>
        </w:rPr>
        <w:t>index.js</w:t>
      </w:r>
      <w:r>
        <w:t>.</w:t>
      </w:r>
    </w:p>
    <w:p w14:paraId="220CE77A" w14:textId="77777777" w:rsidR="00487195" w:rsidRDefault="00487195" w:rsidP="00487195">
      <w:pPr>
        <w:numPr>
          <w:ilvl w:val="0"/>
          <w:numId w:val="141"/>
        </w:numPr>
        <w:spacing w:before="100" w:beforeAutospacing="1" w:after="100" w:afterAutospacing="1"/>
      </w:pPr>
      <w:r>
        <w:t xml:space="preserve">Under </w:t>
      </w:r>
      <w:r>
        <w:rPr>
          <w:rStyle w:val="Strong"/>
        </w:rPr>
        <w:t>Basic settings</w:t>
      </w:r>
      <w:r>
        <w:t xml:space="preserve">. Change the timeout to </w:t>
      </w:r>
      <w:r>
        <w:rPr>
          <w:rStyle w:val="HTMLCode"/>
          <w:rFonts w:eastAsiaTheme="minorHAnsi"/>
        </w:rPr>
        <w:t>10</w:t>
      </w:r>
      <w:r>
        <w:t xml:space="preserve"> sec.</w:t>
      </w:r>
    </w:p>
    <w:p w14:paraId="6418F987" w14:textId="77777777" w:rsidR="00487195" w:rsidRDefault="00487195" w:rsidP="00487195">
      <w:pPr>
        <w:numPr>
          <w:ilvl w:val="0"/>
          <w:numId w:val="141"/>
        </w:numPr>
        <w:spacing w:before="100" w:beforeAutospacing="1" w:after="100" w:afterAutospacing="1"/>
      </w:pPr>
      <w:r>
        <w:t xml:space="preserve">Choose </w:t>
      </w:r>
      <w:r>
        <w:rPr>
          <w:rStyle w:val="Strong"/>
        </w:rPr>
        <w:t>Save</w:t>
      </w:r>
      <w:r>
        <w:t>.</w:t>
      </w:r>
    </w:p>
    <w:p w14:paraId="2D299174" w14:textId="77777777" w:rsidR="00487195" w:rsidRDefault="00487195" w:rsidP="00487195">
      <w:pPr>
        <w:numPr>
          <w:ilvl w:val="0"/>
          <w:numId w:val="141"/>
        </w:numPr>
        <w:spacing w:before="100" w:beforeAutospacing="1" w:after="100" w:afterAutospacing="1"/>
      </w:pPr>
      <w:r>
        <w:t xml:space="preserve">Configure a test event called </w:t>
      </w:r>
      <w:r>
        <w:rPr>
          <w:rStyle w:val="HTMLCode"/>
          <w:rFonts w:eastAsiaTheme="minorHAnsi"/>
        </w:rPr>
        <w:t>Fireball</w:t>
      </w:r>
      <w:r>
        <w:t xml:space="preserve"> in the usual way</w:t>
      </w:r>
    </w:p>
    <w:p w14:paraId="2EBDC7B6" w14:textId="77777777" w:rsidR="00487195" w:rsidRDefault="00487195" w:rsidP="00487195">
      <w:pPr>
        <w:pStyle w:val="HTMLPreformatted"/>
      </w:pPr>
      <w:r>
        <w:t>{</w:t>
      </w:r>
    </w:p>
    <w:p w14:paraId="41A37047" w14:textId="77777777" w:rsidR="00487195" w:rsidRDefault="00487195" w:rsidP="00487195">
      <w:pPr>
        <w:pStyle w:val="HTMLPreformatted"/>
      </w:pPr>
      <w:r>
        <w:t xml:space="preserve">    "</w:t>
      </w:r>
      <w:proofErr w:type="spellStart"/>
      <w:r>
        <w:t>dragon_name_str</w:t>
      </w:r>
      <w:proofErr w:type="spellEnd"/>
      <w:r>
        <w:t>": "Fireball"</w:t>
      </w:r>
    </w:p>
    <w:p w14:paraId="3617217F" w14:textId="77777777" w:rsidR="00487195" w:rsidRDefault="00487195" w:rsidP="00487195">
      <w:pPr>
        <w:pStyle w:val="HTMLPreformatted"/>
      </w:pPr>
      <w:r>
        <w:t>}</w:t>
      </w:r>
    </w:p>
    <w:p w14:paraId="306CC67A" w14:textId="77777777" w:rsidR="00487195" w:rsidRDefault="00487195" w:rsidP="00487195">
      <w:pPr>
        <w:pStyle w:val="NormalWeb"/>
      </w:pPr>
      <w:r>
        <w:t xml:space="preserve">Under Details you </w:t>
      </w:r>
      <w:proofErr w:type="spellStart"/>
      <w:r>
        <w:t>shoud</w:t>
      </w:r>
      <w:proofErr w:type="spellEnd"/>
      <w:r>
        <w:t xml:space="preserve"> see:</w:t>
      </w:r>
    </w:p>
    <w:p w14:paraId="5806F8C8" w14:textId="77777777" w:rsidR="00487195" w:rsidRDefault="00487195" w:rsidP="00487195">
      <w:pPr>
        <w:pStyle w:val="HTMLPreformatted"/>
      </w:pPr>
      <w:r>
        <w:t>[</w:t>
      </w:r>
    </w:p>
    <w:p w14:paraId="1E82EEEB" w14:textId="77777777" w:rsidR="00487195" w:rsidRDefault="00487195" w:rsidP="00487195">
      <w:pPr>
        <w:pStyle w:val="HTMLPreformatted"/>
      </w:pPr>
      <w:r>
        <w:t xml:space="preserve">  {</w:t>
      </w:r>
    </w:p>
    <w:p w14:paraId="2014742E" w14:textId="77777777" w:rsidR="00487195" w:rsidRDefault="00487195" w:rsidP="00487195">
      <w:pPr>
        <w:pStyle w:val="HTMLPreformatted"/>
      </w:pPr>
      <w:r>
        <w:t xml:space="preserve">    "family": {</w:t>
      </w:r>
    </w:p>
    <w:p w14:paraId="4BB9D523" w14:textId="77777777" w:rsidR="00487195" w:rsidRDefault="00487195" w:rsidP="00487195">
      <w:pPr>
        <w:pStyle w:val="HTMLPreformatted"/>
      </w:pPr>
      <w:r>
        <w:t xml:space="preserve">      "S": "red"</w:t>
      </w:r>
    </w:p>
    <w:p w14:paraId="3332840C" w14:textId="77777777" w:rsidR="00487195" w:rsidRDefault="00487195" w:rsidP="00487195">
      <w:pPr>
        <w:pStyle w:val="HTMLPreformatted"/>
      </w:pPr>
      <w:r>
        <w:t xml:space="preserve">    },</w:t>
      </w:r>
    </w:p>
    <w:p w14:paraId="34007C27" w14:textId="77777777" w:rsidR="00487195" w:rsidRDefault="00487195" w:rsidP="00487195">
      <w:pPr>
        <w:pStyle w:val="HTMLPreformatted"/>
      </w:pPr>
      <w:r>
        <w:t xml:space="preserve">    "damage": {</w:t>
      </w:r>
    </w:p>
    <w:p w14:paraId="11A7BC10" w14:textId="77777777" w:rsidR="00487195" w:rsidRDefault="00487195" w:rsidP="00487195">
      <w:pPr>
        <w:pStyle w:val="HTMLPreformatted"/>
      </w:pPr>
      <w:r>
        <w:t xml:space="preserve">      "N": "2"</w:t>
      </w:r>
    </w:p>
    <w:p w14:paraId="6AE667C2" w14:textId="77777777" w:rsidR="00487195" w:rsidRDefault="00487195" w:rsidP="00487195">
      <w:pPr>
        <w:pStyle w:val="HTMLPreformatted"/>
      </w:pPr>
      <w:r>
        <w:t xml:space="preserve">    },</w:t>
      </w:r>
    </w:p>
    <w:p w14:paraId="2427754A" w14:textId="77777777" w:rsidR="00487195" w:rsidRDefault="00487195" w:rsidP="00487195">
      <w:pPr>
        <w:pStyle w:val="HTMLPreformatted"/>
      </w:pPr>
      <w:r>
        <w:t xml:space="preserve">    "description": {</w:t>
      </w:r>
    </w:p>
    <w:p w14:paraId="18CB5C72" w14:textId="77777777" w:rsidR="00487195" w:rsidRDefault="00487195" w:rsidP="00487195">
      <w:pPr>
        <w:pStyle w:val="HTMLPreformatted"/>
      </w:pPr>
      <w:r>
        <w:t xml:space="preserve">      "S": "Fireball is a young dragon in training. He is learning how to control his </w:t>
      </w:r>
      <w:proofErr w:type="gramStart"/>
      <w:r>
        <w:t>fire, but</w:t>
      </w:r>
      <w:proofErr w:type="gramEnd"/>
      <w:r>
        <w:t xml:space="preserve"> is still lethal."</w:t>
      </w:r>
    </w:p>
    <w:p w14:paraId="4CA63C9B" w14:textId="77777777" w:rsidR="00487195" w:rsidRDefault="00487195" w:rsidP="00487195">
      <w:pPr>
        <w:pStyle w:val="HTMLPreformatted"/>
      </w:pPr>
      <w:r>
        <w:t xml:space="preserve">    },</w:t>
      </w:r>
    </w:p>
    <w:p w14:paraId="206FF32F" w14:textId="77777777" w:rsidR="00487195" w:rsidRDefault="00487195" w:rsidP="00487195">
      <w:pPr>
        <w:pStyle w:val="HTMLPreformatted"/>
      </w:pPr>
      <w:r>
        <w:t xml:space="preserve">    "pk": {</w:t>
      </w:r>
    </w:p>
    <w:p w14:paraId="01D102A2" w14:textId="77777777" w:rsidR="00487195" w:rsidRDefault="00487195" w:rsidP="00487195">
      <w:pPr>
        <w:pStyle w:val="HTMLPreformatted"/>
      </w:pPr>
      <w:r>
        <w:t xml:space="preserve">      "S": "d5ec708a-65d0-423c-a7c6-8523bf5a0572"</w:t>
      </w:r>
    </w:p>
    <w:p w14:paraId="4A5EA8F0" w14:textId="77777777" w:rsidR="00487195" w:rsidRDefault="00487195" w:rsidP="00487195">
      <w:pPr>
        <w:pStyle w:val="HTMLPreformatted"/>
      </w:pPr>
      <w:r>
        <w:t xml:space="preserve">    },</w:t>
      </w:r>
    </w:p>
    <w:p w14:paraId="2C83DFD9" w14:textId="77777777" w:rsidR="00487195" w:rsidRDefault="00487195" w:rsidP="00487195">
      <w:pPr>
        <w:pStyle w:val="HTMLPreformatted"/>
      </w:pPr>
      <w:r>
        <w:t xml:space="preserve">    "protection": {</w:t>
      </w:r>
    </w:p>
    <w:p w14:paraId="5A2F5E73" w14:textId="77777777" w:rsidR="00487195" w:rsidRDefault="00487195" w:rsidP="00487195">
      <w:pPr>
        <w:pStyle w:val="HTMLPreformatted"/>
      </w:pPr>
      <w:r>
        <w:t xml:space="preserve">      "N": "6"</w:t>
      </w:r>
    </w:p>
    <w:p w14:paraId="66473AB7" w14:textId="77777777" w:rsidR="00487195" w:rsidRDefault="00487195" w:rsidP="00487195">
      <w:pPr>
        <w:pStyle w:val="HTMLPreformatted"/>
      </w:pPr>
      <w:r>
        <w:t xml:space="preserve">    },</w:t>
      </w:r>
    </w:p>
    <w:p w14:paraId="55A46F9F" w14:textId="77777777" w:rsidR="00487195" w:rsidRDefault="00487195" w:rsidP="00487195">
      <w:pPr>
        <w:pStyle w:val="HTMLPreformatted"/>
      </w:pPr>
      <w:r>
        <w:t xml:space="preserve">    "</w:t>
      </w:r>
      <w:proofErr w:type="spellStart"/>
      <w:r>
        <w:t>dragon_name</w:t>
      </w:r>
      <w:proofErr w:type="spellEnd"/>
      <w:r>
        <w:t>": {</w:t>
      </w:r>
    </w:p>
    <w:p w14:paraId="205B0B3E" w14:textId="77777777" w:rsidR="00487195" w:rsidRDefault="00487195" w:rsidP="00487195">
      <w:pPr>
        <w:pStyle w:val="HTMLPreformatted"/>
      </w:pPr>
      <w:r>
        <w:t xml:space="preserve">      "S": "Fireball"</w:t>
      </w:r>
    </w:p>
    <w:p w14:paraId="5FCB1340" w14:textId="77777777" w:rsidR="00487195" w:rsidRDefault="00487195" w:rsidP="00487195">
      <w:pPr>
        <w:pStyle w:val="HTMLPreformatted"/>
      </w:pPr>
      <w:r>
        <w:t xml:space="preserve">    }</w:t>
      </w:r>
    </w:p>
    <w:p w14:paraId="0CAE7444" w14:textId="77777777" w:rsidR="00487195" w:rsidRDefault="00487195" w:rsidP="00487195">
      <w:pPr>
        <w:pStyle w:val="HTMLPreformatted"/>
      </w:pPr>
      <w:r>
        <w:t xml:space="preserve">  }</w:t>
      </w:r>
    </w:p>
    <w:p w14:paraId="1BAF0B67" w14:textId="77777777" w:rsidR="00487195" w:rsidRDefault="00487195" w:rsidP="00487195">
      <w:pPr>
        <w:pStyle w:val="HTMLPreformatted"/>
      </w:pPr>
      <w:r>
        <w:t>]</w:t>
      </w:r>
    </w:p>
    <w:p w14:paraId="255538D3" w14:textId="77777777" w:rsidR="00487195" w:rsidRDefault="00487195" w:rsidP="00487195">
      <w:pPr>
        <w:numPr>
          <w:ilvl w:val="0"/>
          <w:numId w:val="142"/>
        </w:numPr>
        <w:spacing w:before="100" w:beforeAutospacing="1" w:after="100" w:afterAutospacing="1"/>
      </w:pPr>
      <w:r>
        <w:t xml:space="preserve">Now try creating a new test event called </w:t>
      </w:r>
      <w:r>
        <w:rPr>
          <w:rStyle w:val="HTMLCode"/>
          <w:rFonts w:eastAsiaTheme="minorHAnsi"/>
        </w:rPr>
        <w:t>All</w:t>
      </w:r>
    </w:p>
    <w:p w14:paraId="5171B84A" w14:textId="77777777" w:rsidR="00487195" w:rsidRDefault="00487195" w:rsidP="00487195">
      <w:pPr>
        <w:pStyle w:val="HTMLPreformatted"/>
      </w:pPr>
      <w:r>
        <w:t>{</w:t>
      </w:r>
    </w:p>
    <w:p w14:paraId="12B7CD38" w14:textId="77777777" w:rsidR="00487195" w:rsidRDefault="00487195" w:rsidP="00487195">
      <w:pPr>
        <w:pStyle w:val="HTMLPreformatted"/>
      </w:pPr>
      <w:r>
        <w:t xml:space="preserve">    "</w:t>
      </w:r>
      <w:proofErr w:type="spellStart"/>
      <w:r>
        <w:t>dragon_name_str</w:t>
      </w:r>
      <w:proofErr w:type="spellEnd"/>
      <w:r>
        <w:t>": "All"</w:t>
      </w:r>
    </w:p>
    <w:p w14:paraId="3048AB1F" w14:textId="77777777" w:rsidR="00487195" w:rsidRDefault="00487195" w:rsidP="00487195">
      <w:pPr>
        <w:pStyle w:val="HTMLPreformatted"/>
      </w:pPr>
      <w:r>
        <w:t>}</w:t>
      </w:r>
    </w:p>
    <w:p w14:paraId="6ED98C91" w14:textId="77777777" w:rsidR="00487195" w:rsidRDefault="00487195" w:rsidP="00487195">
      <w:pPr>
        <w:pStyle w:val="NormalWeb"/>
      </w:pPr>
      <w:r>
        <w:lastRenderedPageBreak/>
        <w:t xml:space="preserve">View the details section, and you should now see </w:t>
      </w:r>
      <w:r>
        <w:rPr>
          <w:rStyle w:val="Strong"/>
        </w:rPr>
        <w:t>all</w:t>
      </w:r>
      <w:r>
        <w:t xml:space="preserve"> the dragon info.</w:t>
      </w:r>
    </w:p>
    <w:p w14:paraId="2AF27B62" w14:textId="77777777" w:rsidR="00487195" w:rsidRDefault="00487195" w:rsidP="00487195">
      <w:pPr>
        <w:pStyle w:val="NormalWeb"/>
      </w:pPr>
      <w:r>
        <w:t>Remember we are not validating like before, where we protected the cards from valid sessions. This is just a proof of concept to show Mary the single table idea.</w:t>
      </w:r>
    </w:p>
    <w:p w14:paraId="337416E0" w14:textId="77777777" w:rsidR="00487195" w:rsidRDefault="00487195" w:rsidP="00487195">
      <w:pPr>
        <w:pStyle w:val="NormalWeb"/>
      </w:pPr>
      <w:r>
        <w:t xml:space="preserve">Next we need to create the </w:t>
      </w:r>
      <w:r>
        <w:rPr>
          <w:rStyle w:val="Strong"/>
        </w:rPr>
        <w:t>API Gateway</w:t>
      </w:r>
      <w:r>
        <w:t xml:space="preserve"> resource and point your new Lambda function.</w:t>
      </w:r>
    </w:p>
    <w:p w14:paraId="079E52AA" w14:textId="77777777" w:rsidR="00487195" w:rsidRDefault="00487195" w:rsidP="00487195">
      <w:pPr>
        <w:pStyle w:val="Heading4"/>
      </w:pPr>
      <w:r>
        <w:t xml:space="preserve">Step 3B): Create a new resource in the </w:t>
      </w:r>
      <w:proofErr w:type="spellStart"/>
      <w:r>
        <w:t>DragonSearchAPI</w:t>
      </w:r>
      <w:proofErr w:type="spellEnd"/>
    </w:p>
    <w:p w14:paraId="5FD5FB94" w14:textId="77777777" w:rsidR="00487195" w:rsidRDefault="00487195" w:rsidP="00487195">
      <w:pPr>
        <w:numPr>
          <w:ilvl w:val="0"/>
          <w:numId w:val="143"/>
        </w:numPr>
        <w:spacing w:before="100" w:beforeAutospacing="1" w:after="100" w:afterAutospacing="1"/>
      </w:pPr>
      <w:r>
        <w:t xml:space="preserve">Go to </w:t>
      </w:r>
      <w:r>
        <w:rPr>
          <w:rStyle w:val="Strong"/>
        </w:rPr>
        <w:t>API gateway</w:t>
      </w:r>
      <w:r>
        <w:t xml:space="preserve"> and select your </w:t>
      </w:r>
      <w:proofErr w:type="spellStart"/>
      <w:r>
        <w:rPr>
          <w:rStyle w:val="Strong"/>
        </w:rPr>
        <w:t>DragonSearchAPI</w:t>
      </w:r>
      <w:proofErr w:type="spellEnd"/>
      <w:r>
        <w:t>.</w:t>
      </w:r>
    </w:p>
    <w:p w14:paraId="2F2142F8" w14:textId="77777777" w:rsidR="00487195" w:rsidRDefault="00487195" w:rsidP="00487195">
      <w:pPr>
        <w:numPr>
          <w:ilvl w:val="0"/>
          <w:numId w:val="143"/>
        </w:numPr>
        <w:spacing w:before="100" w:beforeAutospacing="1" w:after="100" w:afterAutospacing="1"/>
      </w:pPr>
      <w:r>
        <w:t>Select Resources</w:t>
      </w:r>
    </w:p>
    <w:p w14:paraId="2A12F4A5" w14:textId="77777777" w:rsidR="00487195" w:rsidRDefault="00487195" w:rsidP="00487195">
      <w:pPr>
        <w:numPr>
          <w:ilvl w:val="0"/>
          <w:numId w:val="143"/>
        </w:numPr>
        <w:spacing w:before="100" w:beforeAutospacing="1" w:after="100" w:afterAutospacing="1"/>
      </w:pPr>
      <w:r>
        <w:t xml:space="preserve">Select the </w:t>
      </w:r>
      <w:r>
        <w:rPr>
          <w:rStyle w:val="HTMLCode"/>
          <w:rFonts w:eastAsiaTheme="minorHAnsi"/>
        </w:rPr>
        <w:t>/</w:t>
      </w:r>
      <w:r>
        <w:t xml:space="preserve"> so it is highlighted.</w:t>
      </w:r>
    </w:p>
    <w:p w14:paraId="34401B89" w14:textId="77777777" w:rsidR="00487195" w:rsidRDefault="00487195" w:rsidP="00487195">
      <w:pPr>
        <w:numPr>
          <w:ilvl w:val="0"/>
          <w:numId w:val="143"/>
        </w:numPr>
        <w:spacing w:before="100" w:beforeAutospacing="1" w:after="100" w:afterAutospacing="1"/>
      </w:pPr>
      <w:r>
        <w:t xml:space="preserve">Choose </w:t>
      </w:r>
      <w:r>
        <w:rPr>
          <w:rStyle w:val="Strong"/>
        </w:rPr>
        <w:t>Actions</w:t>
      </w:r>
      <w:r>
        <w:t xml:space="preserve"> and </w:t>
      </w:r>
      <w:r>
        <w:rPr>
          <w:rStyle w:val="Strong"/>
        </w:rPr>
        <w:t>Create Resource</w:t>
      </w:r>
      <w:r>
        <w:t>.</w:t>
      </w:r>
    </w:p>
    <w:p w14:paraId="1A6D1616" w14:textId="77777777" w:rsidR="00487195" w:rsidRDefault="00487195" w:rsidP="00487195">
      <w:pPr>
        <w:numPr>
          <w:ilvl w:val="0"/>
          <w:numId w:val="143"/>
        </w:numPr>
        <w:spacing w:before="100" w:beforeAutospacing="1" w:after="100" w:afterAutospacing="1"/>
      </w:pPr>
      <w:r>
        <w:t xml:space="preserve">Leave </w:t>
      </w:r>
      <w:r>
        <w:rPr>
          <w:rStyle w:val="Strong"/>
        </w:rPr>
        <w:t>CORS</w:t>
      </w:r>
      <w:r>
        <w:t xml:space="preserve"> and </w:t>
      </w:r>
      <w:r>
        <w:rPr>
          <w:rStyle w:val="Strong"/>
        </w:rPr>
        <w:t>configure as proxy</w:t>
      </w:r>
      <w:r>
        <w:t xml:space="preserve"> UNCHECKED.</w:t>
      </w:r>
    </w:p>
    <w:p w14:paraId="65F51020" w14:textId="77777777" w:rsidR="00487195" w:rsidRDefault="00487195" w:rsidP="00487195">
      <w:pPr>
        <w:numPr>
          <w:ilvl w:val="0"/>
          <w:numId w:val="143"/>
        </w:numPr>
        <w:spacing w:before="100" w:beforeAutospacing="1" w:after="100" w:afterAutospacing="1"/>
      </w:pPr>
      <w:r>
        <w:t xml:space="preserve">Call the resource </w:t>
      </w:r>
      <w:r>
        <w:rPr>
          <w:rStyle w:val="HTMLCode"/>
          <w:rFonts w:eastAsiaTheme="minorHAnsi"/>
        </w:rPr>
        <w:t>single</w:t>
      </w:r>
      <w:r>
        <w:t xml:space="preserve"> (lowercase).</w:t>
      </w:r>
    </w:p>
    <w:p w14:paraId="05787611" w14:textId="77777777" w:rsidR="00487195" w:rsidRDefault="00487195" w:rsidP="00487195">
      <w:pPr>
        <w:numPr>
          <w:ilvl w:val="0"/>
          <w:numId w:val="143"/>
        </w:numPr>
        <w:spacing w:before="100" w:beforeAutospacing="1" w:after="100" w:afterAutospacing="1"/>
      </w:pPr>
      <w:r>
        <w:t xml:space="preserve">Choose </w:t>
      </w:r>
      <w:r>
        <w:rPr>
          <w:rStyle w:val="Strong"/>
        </w:rPr>
        <w:t>Create Resource</w:t>
      </w:r>
      <w:r>
        <w:t>.</w:t>
      </w:r>
    </w:p>
    <w:p w14:paraId="795626DD" w14:textId="77777777" w:rsidR="00487195" w:rsidRDefault="00487195" w:rsidP="00487195">
      <w:pPr>
        <w:numPr>
          <w:ilvl w:val="0"/>
          <w:numId w:val="143"/>
        </w:numPr>
        <w:spacing w:before="100" w:beforeAutospacing="1" w:after="100" w:afterAutospacing="1"/>
      </w:pPr>
      <w:r>
        <w:t xml:space="preserve">Select </w:t>
      </w:r>
      <w:r>
        <w:rPr>
          <w:rStyle w:val="HTMLCode"/>
          <w:rFonts w:eastAsiaTheme="minorHAnsi"/>
        </w:rPr>
        <w:t>/single</w:t>
      </w:r>
      <w:r>
        <w:t xml:space="preserve"> and choose </w:t>
      </w:r>
      <w:r>
        <w:rPr>
          <w:rStyle w:val="Strong"/>
        </w:rPr>
        <w:t>Actions</w:t>
      </w:r>
      <w:r>
        <w:t xml:space="preserve"> and </w:t>
      </w:r>
      <w:r>
        <w:rPr>
          <w:rStyle w:val="Strong"/>
        </w:rPr>
        <w:t>Create Method</w:t>
      </w:r>
      <w:r>
        <w:t>.</w:t>
      </w:r>
    </w:p>
    <w:p w14:paraId="791DF16E" w14:textId="77777777" w:rsidR="00487195" w:rsidRDefault="00487195" w:rsidP="00487195">
      <w:pPr>
        <w:numPr>
          <w:ilvl w:val="0"/>
          <w:numId w:val="143"/>
        </w:numPr>
        <w:spacing w:before="100" w:beforeAutospacing="1" w:after="100" w:afterAutospacing="1"/>
      </w:pPr>
      <w:r>
        <w:t xml:space="preserve">Choose </w:t>
      </w:r>
      <w:r>
        <w:rPr>
          <w:rStyle w:val="Strong"/>
        </w:rPr>
        <w:t>POST</w:t>
      </w:r>
      <w:r>
        <w:t xml:space="preserve"> and click the checkmark.</w:t>
      </w:r>
    </w:p>
    <w:p w14:paraId="0CC400A0" w14:textId="77777777" w:rsidR="00487195" w:rsidRDefault="00487195" w:rsidP="00487195">
      <w:pPr>
        <w:numPr>
          <w:ilvl w:val="0"/>
          <w:numId w:val="143"/>
        </w:numPr>
        <w:spacing w:before="100" w:beforeAutospacing="1" w:after="100" w:afterAutospacing="1"/>
      </w:pPr>
      <w:r>
        <w:t xml:space="preserve">Under Lambda Function type in </w:t>
      </w:r>
      <w:proofErr w:type="spellStart"/>
      <w:r>
        <w:rPr>
          <w:rStyle w:val="HTMLCode"/>
          <w:rFonts w:eastAsiaTheme="minorHAnsi"/>
        </w:rPr>
        <w:t>imporvedDraagonSearch</w:t>
      </w:r>
      <w:proofErr w:type="spellEnd"/>
      <w:r>
        <w:t xml:space="preserve">. </w:t>
      </w:r>
    </w:p>
    <w:p w14:paraId="5658B0BF" w14:textId="77777777" w:rsidR="00487195" w:rsidRDefault="00487195" w:rsidP="00487195">
      <w:pPr>
        <w:numPr>
          <w:ilvl w:val="0"/>
          <w:numId w:val="143"/>
        </w:numPr>
        <w:spacing w:before="100" w:beforeAutospacing="1" w:after="100" w:afterAutospacing="1"/>
      </w:pPr>
      <w:r>
        <w:t xml:space="preserve">Set the </w:t>
      </w:r>
      <w:r>
        <w:rPr>
          <w:rStyle w:val="Strong"/>
        </w:rPr>
        <w:t>timeout</w:t>
      </w:r>
      <w:r>
        <w:t xml:space="preserve"> to </w:t>
      </w:r>
      <w:r>
        <w:rPr>
          <w:rStyle w:val="HTMLCode"/>
          <w:rFonts w:eastAsiaTheme="minorHAnsi"/>
        </w:rPr>
        <w:t>10000</w:t>
      </w:r>
      <w:r>
        <w:t xml:space="preserve"> seconds.</w:t>
      </w:r>
    </w:p>
    <w:p w14:paraId="23817930" w14:textId="77777777" w:rsidR="00487195" w:rsidRDefault="00487195" w:rsidP="00487195">
      <w:pPr>
        <w:numPr>
          <w:ilvl w:val="0"/>
          <w:numId w:val="143"/>
        </w:numPr>
        <w:spacing w:before="100" w:beforeAutospacing="1" w:after="100" w:afterAutospacing="1"/>
      </w:pPr>
      <w:r>
        <w:t xml:space="preserve">Choose </w:t>
      </w:r>
      <w:r>
        <w:rPr>
          <w:rStyle w:val="Strong"/>
        </w:rPr>
        <w:t>Save</w:t>
      </w:r>
      <w:r>
        <w:t>.</w:t>
      </w:r>
    </w:p>
    <w:p w14:paraId="3912EC32" w14:textId="77777777" w:rsidR="00487195" w:rsidRDefault="00487195" w:rsidP="00487195">
      <w:pPr>
        <w:numPr>
          <w:ilvl w:val="0"/>
          <w:numId w:val="143"/>
        </w:numPr>
        <w:spacing w:before="100" w:beforeAutospacing="1" w:after="100" w:afterAutospacing="1"/>
      </w:pPr>
      <w:r>
        <w:t xml:space="preserve">Click </w:t>
      </w:r>
      <w:r>
        <w:rPr>
          <w:rStyle w:val="Strong"/>
        </w:rPr>
        <w:t>OK</w:t>
      </w:r>
      <w:r>
        <w:t xml:space="preserve"> to bypass the permissions pop-up.</w:t>
      </w:r>
    </w:p>
    <w:p w14:paraId="25FC1820" w14:textId="77777777" w:rsidR="00487195" w:rsidRDefault="00487195" w:rsidP="00487195">
      <w:pPr>
        <w:numPr>
          <w:ilvl w:val="0"/>
          <w:numId w:val="143"/>
        </w:numPr>
        <w:spacing w:before="100" w:beforeAutospacing="1" w:after="100" w:afterAutospacing="1"/>
      </w:pPr>
      <w:r>
        <w:t xml:space="preserve">Choose </w:t>
      </w:r>
      <w:r>
        <w:rPr>
          <w:rStyle w:val="Strong"/>
        </w:rPr>
        <w:t>TEST</w:t>
      </w:r>
      <w:r>
        <w:t xml:space="preserve"> and leave the </w:t>
      </w:r>
      <w:r>
        <w:rPr>
          <w:rStyle w:val="Strong"/>
        </w:rPr>
        <w:t>Request Body</w:t>
      </w:r>
      <w:r>
        <w:t xml:space="preserve"> blank.</w:t>
      </w:r>
    </w:p>
    <w:p w14:paraId="533654EC" w14:textId="77777777" w:rsidR="00487195" w:rsidRDefault="00487195" w:rsidP="00487195">
      <w:pPr>
        <w:pStyle w:val="NormalWeb"/>
      </w:pPr>
      <w:r>
        <w:t xml:space="preserve">You should see all </w:t>
      </w:r>
      <w:proofErr w:type="gramStart"/>
      <w:r>
        <w:t>dragons</w:t>
      </w:r>
      <w:proofErr w:type="gramEnd"/>
      <w:r>
        <w:t xml:space="preserve"> data returned (without location info).</w:t>
      </w:r>
    </w:p>
    <w:p w14:paraId="6664BEA5" w14:textId="77777777" w:rsidR="00487195" w:rsidRDefault="00487195" w:rsidP="00487195">
      <w:pPr>
        <w:pStyle w:val="NormalWeb"/>
      </w:pPr>
      <w:r>
        <w:t xml:space="preserve">Test it one more time with this in the </w:t>
      </w:r>
      <w:r>
        <w:rPr>
          <w:rStyle w:val="Strong"/>
        </w:rPr>
        <w:t>Request Body</w:t>
      </w:r>
      <w:r>
        <w:t>:</w:t>
      </w:r>
    </w:p>
    <w:p w14:paraId="41F2A2C6" w14:textId="77777777" w:rsidR="00487195" w:rsidRDefault="00487195" w:rsidP="00487195">
      <w:pPr>
        <w:pStyle w:val="HTMLPreformatted"/>
      </w:pPr>
      <w:r>
        <w:t>{</w:t>
      </w:r>
    </w:p>
    <w:p w14:paraId="145B4FD0" w14:textId="77777777" w:rsidR="00487195" w:rsidRDefault="00487195" w:rsidP="00487195">
      <w:pPr>
        <w:pStyle w:val="HTMLPreformatted"/>
      </w:pPr>
      <w:r>
        <w:t xml:space="preserve">    "</w:t>
      </w:r>
      <w:proofErr w:type="spellStart"/>
      <w:r>
        <w:t>dragon_name_str</w:t>
      </w:r>
      <w:proofErr w:type="spellEnd"/>
      <w:r>
        <w:t>": "Fireball"</w:t>
      </w:r>
    </w:p>
    <w:p w14:paraId="0E1195CA" w14:textId="77777777" w:rsidR="00487195" w:rsidRDefault="00487195" w:rsidP="00487195">
      <w:pPr>
        <w:pStyle w:val="HTMLPreformatted"/>
      </w:pPr>
      <w:r>
        <w:t>}</w:t>
      </w:r>
    </w:p>
    <w:p w14:paraId="53AC14D6" w14:textId="77777777" w:rsidR="00487195" w:rsidRDefault="00487195" w:rsidP="00487195">
      <w:pPr>
        <w:pStyle w:val="NormalWeb"/>
      </w:pPr>
      <w:r>
        <w:t>You should see</w:t>
      </w:r>
    </w:p>
    <w:p w14:paraId="0BA84743" w14:textId="77777777" w:rsidR="00487195" w:rsidRDefault="00487195" w:rsidP="00487195">
      <w:pPr>
        <w:pStyle w:val="HTMLPreformatted"/>
      </w:pPr>
      <w:r>
        <w:t>[</w:t>
      </w:r>
    </w:p>
    <w:p w14:paraId="51C28FEF" w14:textId="77777777" w:rsidR="00487195" w:rsidRDefault="00487195" w:rsidP="00487195">
      <w:pPr>
        <w:pStyle w:val="HTMLPreformatted"/>
      </w:pPr>
      <w:r>
        <w:t xml:space="preserve">  {</w:t>
      </w:r>
    </w:p>
    <w:p w14:paraId="30189F50" w14:textId="77777777" w:rsidR="00487195" w:rsidRDefault="00487195" w:rsidP="00487195">
      <w:pPr>
        <w:pStyle w:val="HTMLPreformatted"/>
      </w:pPr>
      <w:r>
        <w:t xml:space="preserve">    "family": {</w:t>
      </w:r>
    </w:p>
    <w:p w14:paraId="3BA49196" w14:textId="77777777" w:rsidR="00487195" w:rsidRDefault="00487195" w:rsidP="00487195">
      <w:pPr>
        <w:pStyle w:val="HTMLPreformatted"/>
      </w:pPr>
      <w:r>
        <w:t xml:space="preserve">      "S": "red"</w:t>
      </w:r>
    </w:p>
    <w:p w14:paraId="3371F2F2" w14:textId="77777777" w:rsidR="00487195" w:rsidRDefault="00487195" w:rsidP="00487195">
      <w:pPr>
        <w:pStyle w:val="HTMLPreformatted"/>
      </w:pPr>
      <w:r>
        <w:t xml:space="preserve">    },</w:t>
      </w:r>
    </w:p>
    <w:p w14:paraId="35820462" w14:textId="77777777" w:rsidR="00487195" w:rsidRDefault="00487195" w:rsidP="00487195">
      <w:pPr>
        <w:pStyle w:val="HTMLPreformatted"/>
      </w:pPr>
      <w:r>
        <w:t xml:space="preserve">    "damage": {</w:t>
      </w:r>
    </w:p>
    <w:p w14:paraId="57EEEE9B" w14:textId="77777777" w:rsidR="00487195" w:rsidRDefault="00487195" w:rsidP="00487195">
      <w:pPr>
        <w:pStyle w:val="HTMLPreformatted"/>
      </w:pPr>
      <w:r>
        <w:t xml:space="preserve">      "N": "2"</w:t>
      </w:r>
    </w:p>
    <w:p w14:paraId="04448355" w14:textId="77777777" w:rsidR="00487195" w:rsidRDefault="00487195" w:rsidP="00487195">
      <w:pPr>
        <w:pStyle w:val="HTMLPreformatted"/>
      </w:pPr>
      <w:r>
        <w:t xml:space="preserve">    },</w:t>
      </w:r>
    </w:p>
    <w:p w14:paraId="536F113F" w14:textId="77777777" w:rsidR="00487195" w:rsidRDefault="00487195" w:rsidP="00487195">
      <w:pPr>
        <w:pStyle w:val="HTMLPreformatted"/>
      </w:pPr>
      <w:r>
        <w:t xml:space="preserve">    "description": {</w:t>
      </w:r>
    </w:p>
    <w:p w14:paraId="66F56EA8" w14:textId="77777777" w:rsidR="00487195" w:rsidRDefault="00487195" w:rsidP="00487195">
      <w:pPr>
        <w:pStyle w:val="HTMLPreformatted"/>
      </w:pPr>
      <w:r>
        <w:t xml:space="preserve">      "S": "Fireball is a young dragon in training. He is learning how to control his </w:t>
      </w:r>
      <w:proofErr w:type="gramStart"/>
      <w:r>
        <w:t>fire, but</w:t>
      </w:r>
      <w:proofErr w:type="gramEnd"/>
      <w:r>
        <w:t xml:space="preserve"> is still lethal."</w:t>
      </w:r>
    </w:p>
    <w:p w14:paraId="70A31BE3" w14:textId="77777777" w:rsidR="00487195" w:rsidRDefault="00487195" w:rsidP="00487195">
      <w:pPr>
        <w:pStyle w:val="HTMLPreformatted"/>
      </w:pPr>
      <w:r>
        <w:t xml:space="preserve">    },</w:t>
      </w:r>
    </w:p>
    <w:p w14:paraId="3C71D325" w14:textId="77777777" w:rsidR="00487195" w:rsidRDefault="00487195" w:rsidP="00487195">
      <w:pPr>
        <w:pStyle w:val="HTMLPreformatted"/>
      </w:pPr>
      <w:r>
        <w:t xml:space="preserve">    "pk": {</w:t>
      </w:r>
    </w:p>
    <w:p w14:paraId="75BDF9B2" w14:textId="77777777" w:rsidR="00487195" w:rsidRDefault="00487195" w:rsidP="00487195">
      <w:pPr>
        <w:pStyle w:val="HTMLPreformatted"/>
      </w:pPr>
      <w:r>
        <w:t xml:space="preserve">      "S": "d5ec708a-65d0-423c-a7c6-8523bf5a0572"</w:t>
      </w:r>
    </w:p>
    <w:p w14:paraId="142117E7" w14:textId="77777777" w:rsidR="00487195" w:rsidRDefault="00487195" w:rsidP="00487195">
      <w:pPr>
        <w:pStyle w:val="HTMLPreformatted"/>
      </w:pPr>
      <w:r>
        <w:t xml:space="preserve">    },</w:t>
      </w:r>
    </w:p>
    <w:p w14:paraId="549EC4AB" w14:textId="77777777" w:rsidR="00487195" w:rsidRDefault="00487195" w:rsidP="00487195">
      <w:pPr>
        <w:pStyle w:val="HTMLPreformatted"/>
      </w:pPr>
      <w:r>
        <w:t xml:space="preserve">    "protection": {</w:t>
      </w:r>
    </w:p>
    <w:p w14:paraId="69EBC676" w14:textId="77777777" w:rsidR="00487195" w:rsidRDefault="00487195" w:rsidP="00487195">
      <w:pPr>
        <w:pStyle w:val="HTMLPreformatted"/>
      </w:pPr>
      <w:r>
        <w:t xml:space="preserve">      "N": "6"</w:t>
      </w:r>
    </w:p>
    <w:p w14:paraId="15297DC1" w14:textId="77777777" w:rsidR="00487195" w:rsidRDefault="00487195" w:rsidP="00487195">
      <w:pPr>
        <w:pStyle w:val="HTMLPreformatted"/>
      </w:pPr>
      <w:r>
        <w:t xml:space="preserve">    },</w:t>
      </w:r>
    </w:p>
    <w:p w14:paraId="73CA0344" w14:textId="77777777" w:rsidR="00487195" w:rsidRDefault="00487195" w:rsidP="00487195">
      <w:pPr>
        <w:pStyle w:val="HTMLPreformatted"/>
      </w:pPr>
      <w:r>
        <w:t xml:space="preserve">    "</w:t>
      </w:r>
      <w:proofErr w:type="spellStart"/>
      <w:r>
        <w:t>dragon_name</w:t>
      </w:r>
      <w:proofErr w:type="spellEnd"/>
      <w:r>
        <w:t>": {</w:t>
      </w:r>
    </w:p>
    <w:p w14:paraId="27EC43B6" w14:textId="77777777" w:rsidR="00487195" w:rsidRDefault="00487195" w:rsidP="00487195">
      <w:pPr>
        <w:pStyle w:val="HTMLPreformatted"/>
      </w:pPr>
      <w:r>
        <w:lastRenderedPageBreak/>
        <w:t xml:space="preserve">      "S": "Fireball"</w:t>
      </w:r>
    </w:p>
    <w:p w14:paraId="2DEE6846" w14:textId="77777777" w:rsidR="00487195" w:rsidRDefault="00487195" w:rsidP="00487195">
      <w:pPr>
        <w:pStyle w:val="HTMLPreformatted"/>
      </w:pPr>
      <w:r>
        <w:t xml:space="preserve">    }</w:t>
      </w:r>
    </w:p>
    <w:p w14:paraId="2E230006" w14:textId="77777777" w:rsidR="00487195" w:rsidRDefault="00487195" w:rsidP="00487195">
      <w:pPr>
        <w:pStyle w:val="HTMLPreformatted"/>
      </w:pPr>
      <w:r>
        <w:t xml:space="preserve">  }</w:t>
      </w:r>
    </w:p>
    <w:p w14:paraId="0FC4C1AC" w14:textId="77777777" w:rsidR="00487195" w:rsidRDefault="00487195" w:rsidP="00487195">
      <w:pPr>
        <w:pStyle w:val="HTMLPreformatted"/>
      </w:pPr>
      <w:r>
        <w:t>]</w:t>
      </w:r>
    </w:p>
    <w:p w14:paraId="0A468EA6" w14:textId="77777777" w:rsidR="00487195" w:rsidRDefault="00487195" w:rsidP="00487195">
      <w:pPr>
        <w:numPr>
          <w:ilvl w:val="0"/>
          <w:numId w:val="144"/>
        </w:numPr>
        <w:spacing w:before="100" w:beforeAutospacing="1" w:after="100" w:afterAutospacing="1"/>
      </w:pPr>
      <w:r>
        <w:t xml:space="preserve">Now select </w:t>
      </w:r>
      <w:r>
        <w:rPr>
          <w:rStyle w:val="HTMLCode"/>
          <w:rFonts w:eastAsiaTheme="minorHAnsi"/>
        </w:rPr>
        <w:t>/single</w:t>
      </w:r>
      <w:r>
        <w:t xml:space="preserve"> so it is highlighted and choose </w:t>
      </w:r>
      <w:r>
        <w:rPr>
          <w:rStyle w:val="Strong"/>
        </w:rPr>
        <w:t>Actions</w:t>
      </w:r>
      <w:r>
        <w:t xml:space="preserve"> and </w:t>
      </w:r>
      <w:r>
        <w:rPr>
          <w:rStyle w:val="Strong"/>
        </w:rPr>
        <w:t>Enable CORS</w:t>
      </w:r>
      <w:r>
        <w:t>.</w:t>
      </w:r>
    </w:p>
    <w:p w14:paraId="4FDB1B65" w14:textId="77777777" w:rsidR="00487195" w:rsidRDefault="00487195" w:rsidP="00487195">
      <w:pPr>
        <w:numPr>
          <w:ilvl w:val="0"/>
          <w:numId w:val="144"/>
        </w:numPr>
        <w:spacing w:before="100" w:beforeAutospacing="1" w:after="100" w:afterAutospacing="1"/>
      </w:pPr>
      <w:r>
        <w:t xml:space="preserve">Select the </w:t>
      </w:r>
      <w:r>
        <w:rPr>
          <w:rStyle w:val="Strong"/>
        </w:rPr>
        <w:t>DEFAULT 4XX</w:t>
      </w:r>
      <w:r>
        <w:t xml:space="preserve"> and </w:t>
      </w:r>
      <w:r>
        <w:rPr>
          <w:rStyle w:val="Strong"/>
        </w:rPr>
        <w:t>DEFAULT 5XX</w:t>
      </w:r>
      <w:r>
        <w:t xml:space="preserve"> checkboxes and press </w:t>
      </w:r>
      <w:r>
        <w:rPr>
          <w:rStyle w:val="Strong"/>
        </w:rPr>
        <w:t>Enable CORS and replace existing CORS headers</w:t>
      </w:r>
      <w:r>
        <w:t>.</w:t>
      </w:r>
    </w:p>
    <w:p w14:paraId="23B6C829" w14:textId="77777777" w:rsidR="00487195" w:rsidRDefault="00487195" w:rsidP="00487195">
      <w:pPr>
        <w:numPr>
          <w:ilvl w:val="0"/>
          <w:numId w:val="144"/>
        </w:numPr>
        <w:spacing w:before="100" w:beforeAutospacing="1" w:after="100" w:afterAutospacing="1"/>
      </w:pPr>
      <w:r>
        <w:t xml:space="preserve">Choose </w:t>
      </w:r>
      <w:r>
        <w:rPr>
          <w:rStyle w:val="Strong"/>
        </w:rPr>
        <w:t>Yes, replace existing values</w:t>
      </w:r>
      <w:r>
        <w:t xml:space="preserve"> (if that message appears).</w:t>
      </w:r>
    </w:p>
    <w:p w14:paraId="362997E6" w14:textId="77777777" w:rsidR="00487195" w:rsidRDefault="00487195" w:rsidP="00487195">
      <w:pPr>
        <w:numPr>
          <w:ilvl w:val="0"/>
          <w:numId w:val="144"/>
        </w:numPr>
        <w:spacing w:before="100" w:beforeAutospacing="1" w:after="100" w:afterAutospacing="1"/>
      </w:pPr>
      <w:r>
        <w:t xml:space="preserve">Choose </w:t>
      </w:r>
      <w:r>
        <w:rPr>
          <w:rStyle w:val="Strong"/>
        </w:rPr>
        <w:t>Actions</w:t>
      </w:r>
      <w:r>
        <w:t xml:space="preserve"> and choose </w:t>
      </w:r>
      <w:r>
        <w:rPr>
          <w:rStyle w:val="Strong"/>
        </w:rPr>
        <w:t>Deploy API</w:t>
      </w:r>
      <w:r>
        <w:t>.</w:t>
      </w:r>
    </w:p>
    <w:p w14:paraId="74B52593" w14:textId="77777777" w:rsidR="00487195" w:rsidRDefault="00487195" w:rsidP="00487195">
      <w:pPr>
        <w:numPr>
          <w:ilvl w:val="0"/>
          <w:numId w:val="144"/>
        </w:numPr>
        <w:spacing w:before="100" w:beforeAutospacing="1" w:after="100" w:afterAutospacing="1"/>
      </w:pPr>
      <w:r>
        <w:t xml:space="preserve">Choose </w:t>
      </w:r>
      <w:r>
        <w:rPr>
          <w:rStyle w:val="HTMLCode"/>
          <w:rFonts w:eastAsiaTheme="minorHAnsi"/>
        </w:rPr>
        <w:t>prod</w:t>
      </w:r>
      <w:r>
        <w:t xml:space="preserve"> and choose </w:t>
      </w:r>
      <w:r>
        <w:rPr>
          <w:rStyle w:val="Strong"/>
        </w:rPr>
        <w:t>Deploy</w:t>
      </w:r>
      <w:r>
        <w:t>.</w:t>
      </w:r>
    </w:p>
    <w:p w14:paraId="646F5C21" w14:textId="77777777" w:rsidR="00487195" w:rsidRDefault="00487195" w:rsidP="00487195">
      <w:pPr>
        <w:numPr>
          <w:ilvl w:val="0"/>
          <w:numId w:val="144"/>
        </w:numPr>
        <w:spacing w:before="100" w:beforeAutospacing="1" w:after="100" w:afterAutospacing="1"/>
      </w:pPr>
      <w:r>
        <w:t xml:space="preserve">Visit your S3 site and append </w:t>
      </w:r>
      <w:r>
        <w:rPr>
          <w:rStyle w:val="HTMLCode"/>
          <w:rFonts w:eastAsiaTheme="minorHAnsi"/>
        </w:rPr>
        <w:t>index5.html</w:t>
      </w:r>
      <w:r>
        <w:t xml:space="preserve"> to the end of the link.</w:t>
      </w:r>
    </w:p>
    <w:p w14:paraId="1F2E5534" w14:textId="77777777" w:rsidR="00487195" w:rsidRDefault="00487195" w:rsidP="00487195">
      <w:pPr>
        <w:pStyle w:val="NormalWeb"/>
      </w:pPr>
      <w:r>
        <w:t>Is the site is working as expected (without the login and editing features)?</w:t>
      </w:r>
    </w:p>
    <w:p w14:paraId="4F875EFE" w14:textId="77777777" w:rsidR="00487195" w:rsidRDefault="00487195" w:rsidP="00487195">
      <w:pPr>
        <w:pStyle w:val="NormalWeb"/>
      </w:pPr>
      <w:r>
        <w:t xml:space="preserve">If so, </w:t>
      </w:r>
      <w:r>
        <w:rPr>
          <w:rStyle w:val="Strong"/>
        </w:rPr>
        <w:t>congrats</w:t>
      </w:r>
      <w:r>
        <w:t xml:space="preserve"> you are now running the all the dragon queries using the improved single table version.</w:t>
      </w:r>
    </w:p>
    <w:p w14:paraId="17540B78" w14:textId="77777777" w:rsidR="00487195" w:rsidRDefault="00487195" w:rsidP="00487195">
      <w:pPr>
        <w:pStyle w:val="Heading1"/>
      </w:pPr>
      <w:r>
        <w:t>PART 2 - The real single table concept</w:t>
      </w:r>
    </w:p>
    <w:p w14:paraId="0E48C23B" w14:textId="77777777" w:rsidR="00487195" w:rsidRDefault="00487195" w:rsidP="00487195">
      <w:pPr>
        <w:pStyle w:val="NormalWeb"/>
      </w:pPr>
      <w:r>
        <w:t>Ok, so this is great. You are able to show Mary a rough proof of concept without affecting what she already has with the old site.</w:t>
      </w:r>
    </w:p>
    <w:p w14:paraId="184FF76D" w14:textId="77777777" w:rsidR="00487195" w:rsidRDefault="00487195" w:rsidP="00487195">
      <w:pPr>
        <w:pStyle w:val="NormalWeb"/>
      </w:pPr>
      <w:r>
        <w:t xml:space="preserve">Everything works the same (slightly more efficient this time though), but now </w:t>
      </w:r>
      <w:proofErr w:type="spellStart"/>
      <w:r>
        <w:t>its</w:t>
      </w:r>
      <w:proofErr w:type="spellEnd"/>
      <w:r>
        <w:t xml:space="preserve"> time to </w:t>
      </w:r>
      <w:r>
        <w:rPr>
          <w:rStyle w:val="Emphasis"/>
        </w:rPr>
        <w:t>really experiment</w:t>
      </w:r>
      <w:r>
        <w:t xml:space="preserve"> with the single table concept, as really all you have right now is a </w:t>
      </w:r>
      <w:r>
        <w:rPr>
          <w:u w:val="single"/>
        </w:rPr>
        <w:t>reconstructed version</w:t>
      </w:r>
      <w:r>
        <w:t xml:space="preserve"> of the old </w:t>
      </w:r>
      <w:proofErr w:type="spellStart"/>
      <w:r>
        <w:rPr>
          <w:rStyle w:val="HTMLCode"/>
        </w:rPr>
        <w:t>dragon_stats</w:t>
      </w:r>
      <w:proofErr w:type="spellEnd"/>
      <w:r>
        <w:t xml:space="preserve"> table. </w:t>
      </w:r>
      <w:r>
        <w:rPr>
          <w:rStyle w:val="Emphasis"/>
        </w:rPr>
        <w:t>That was already single table really right ;)</w:t>
      </w:r>
    </w:p>
    <w:p w14:paraId="4ED3C798" w14:textId="77777777" w:rsidR="00487195" w:rsidRDefault="00487195" w:rsidP="00487195">
      <w:pPr>
        <w:pStyle w:val="NormalWeb"/>
      </w:pPr>
      <w:r>
        <w:t xml:space="preserve">To make this a </w:t>
      </w:r>
      <w:r>
        <w:rPr>
          <w:rStyle w:val="Strong"/>
        </w:rPr>
        <w:t>true</w:t>
      </w:r>
      <w:r>
        <w:t xml:space="preserve"> </w:t>
      </w:r>
      <w:r>
        <w:rPr>
          <w:rStyle w:val="HTMLCode"/>
        </w:rPr>
        <w:t>single table</w:t>
      </w:r>
      <w:r>
        <w:t>, we need to consolidate all the other dragon data tables into it, so we have 1 big table instead of many little ones. Which I am sure would be an easy sell when talking to Mary and her developers.</w:t>
      </w:r>
    </w:p>
    <w:p w14:paraId="2D9CF87F" w14:textId="77777777" w:rsidR="00487195" w:rsidRDefault="00487195" w:rsidP="00487195">
      <w:pPr>
        <w:pStyle w:val="NormalWeb"/>
      </w:pPr>
      <w:r>
        <w:t xml:space="preserve">You also want to be sure that this concept will also allow them to query the dragon data in interesting ways, as that is what is really going to convince them to migrate to a </w:t>
      </w:r>
      <w:r>
        <w:rPr>
          <w:rStyle w:val="HTMLCode"/>
        </w:rPr>
        <w:t>single table</w:t>
      </w:r>
      <w:r>
        <w:t>.</w:t>
      </w:r>
    </w:p>
    <w:p w14:paraId="79F5F7A6" w14:textId="77777777" w:rsidR="00487195" w:rsidRDefault="00487195" w:rsidP="00487195">
      <w:pPr>
        <w:pStyle w:val="Heading4"/>
      </w:pPr>
      <w:proofErr w:type="gramStart"/>
      <w:r>
        <w:t>So</w:t>
      </w:r>
      <w:proofErr w:type="gramEnd"/>
      <w:r>
        <w:t xml:space="preserve"> let's think about the schema again.</w:t>
      </w:r>
    </w:p>
    <w:p w14:paraId="6C2AA180" w14:textId="77777777" w:rsidR="00487195" w:rsidRDefault="00487195" w:rsidP="00487195">
      <w:pPr>
        <w:pStyle w:val="NormalWeb"/>
      </w:pPr>
      <w:r>
        <w:t>Here is what we have currently.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01"/>
        <w:gridCol w:w="1384"/>
      </w:tblGrid>
      <w:tr w:rsidR="00487195" w14:paraId="78C49971" w14:textId="77777777" w:rsidTr="00487195">
        <w:trPr>
          <w:tblHeader/>
          <w:tblCellSpacing w:w="15" w:type="dxa"/>
        </w:trPr>
        <w:tc>
          <w:tcPr>
            <w:tcW w:w="0" w:type="auto"/>
            <w:vAlign w:val="center"/>
            <w:hideMark/>
          </w:tcPr>
          <w:p w14:paraId="3A8291A1" w14:textId="77777777" w:rsidR="00487195" w:rsidRDefault="00487195">
            <w:pPr>
              <w:jc w:val="center"/>
              <w:rPr>
                <w:b/>
                <w:bCs/>
              </w:rPr>
            </w:pPr>
            <w:r>
              <w:rPr>
                <w:b/>
                <w:bCs/>
              </w:rPr>
              <w:t>PK (PK)</w:t>
            </w:r>
          </w:p>
        </w:tc>
        <w:tc>
          <w:tcPr>
            <w:tcW w:w="0" w:type="auto"/>
            <w:vAlign w:val="center"/>
            <w:hideMark/>
          </w:tcPr>
          <w:p w14:paraId="3E199725" w14:textId="77777777" w:rsidR="00487195" w:rsidRDefault="00487195">
            <w:pPr>
              <w:jc w:val="center"/>
              <w:rPr>
                <w:b/>
                <w:bCs/>
              </w:rPr>
            </w:pPr>
            <w:r>
              <w:rPr>
                <w:b/>
                <w:bCs/>
              </w:rPr>
              <w:t>Location</w:t>
            </w:r>
          </w:p>
        </w:tc>
        <w:tc>
          <w:tcPr>
            <w:tcW w:w="0" w:type="auto"/>
            <w:vAlign w:val="center"/>
            <w:hideMark/>
          </w:tcPr>
          <w:p w14:paraId="76C82F1E" w14:textId="77777777" w:rsidR="00487195" w:rsidRDefault="00487195">
            <w:pPr>
              <w:jc w:val="center"/>
              <w:rPr>
                <w:b/>
                <w:bCs/>
              </w:rPr>
            </w:pPr>
          </w:p>
        </w:tc>
      </w:tr>
      <w:tr w:rsidR="00487195" w14:paraId="0AFD382F" w14:textId="77777777" w:rsidTr="00487195">
        <w:trPr>
          <w:tblCellSpacing w:w="15" w:type="dxa"/>
        </w:trPr>
        <w:tc>
          <w:tcPr>
            <w:tcW w:w="0" w:type="auto"/>
            <w:vAlign w:val="center"/>
            <w:hideMark/>
          </w:tcPr>
          <w:p w14:paraId="293F7485" w14:textId="77777777" w:rsidR="00487195" w:rsidRDefault="00487195">
            <w:pPr>
              <w:jc w:val="center"/>
              <w:rPr>
                <w:sz w:val="20"/>
                <w:szCs w:val="20"/>
              </w:rPr>
            </w:pPr>
          </w:p>
        </w:tc>
        <w:tc>
          <w:tcPr>
            <w:tcW w:w="0" w:type="auto"/>
            <w:vAlign w:val="center"/>
            <w:hideMark/>
          </w:tcPr>
          <w:p w14:paraId="0265DE86" w14:textId="77777777" w:rsidR="00487195" w:rsidRDefault="00487195">
            <w:r>
              <w:t>&lt;Location_country_value&gt;:&lt;Location_city_value&gt;:&lt;Location_neighborhood_value&gt;</w:t>
            </w:r>
          </w:p>
        </w:tc>
        <w:tc>
          <w:tcPr>
            <w:tcW w:w="0" w:type="auto"/>
            <w:vAlign w:val="center"/>
            <w:hideMark/>
          </w:tcPr>
          <w:p w14:paraId="191663BE" w14:textId="77777777" w:rsidR="00487195" w:rsidRDefault="00487195">
            <w:proofErr w:type="spellStart"/>
            <w:r>
              <w:t>dragon_</w:t>
            </w:r>
            <w:proofErr w:type="gramStart"/>
            <w:r>
              <w:t>name</w:t>
            </w:r>
            <w:proofErr w:type="spellEnd"/>
            <w:r>
              <w:t>:,</w:t>
            </w:r>
            <w:proofErr w:type="gramEnd"/>
            <w:r>
              <w:t xml:space="preserve"> protection:, damage:, description:, family:</w:t>
            </w:r>
          </w:p>
        </w:tc>
      </w:tr>
    </w:tbl>
    <w:p w14:paraId="2F612A7B" w14:textId="77777777" w:rsidR="00487195" w:rsidRDefault="00487195" w:rsidP="00487195">
      <w:pPr>
        <w:pStyle w:val="NormalWeb"/>
      </w:pPr>
      <w:r>
        <w:lastRenderedPageBreak/>
        <w:t xml:space="preserve">On the live site we have a total of 4 tables with dragon data. </w:t>
      </w:r>
      <w:proofErr w:type="gramStart"/>
      <w:r>
        <w:t>However</w:t>
      </w:r>
      <w:proofErr w:type="gramEnd"/>
      <w:r>
        <w:t xml:space="preserve"> one of the tables is the odd one out. It is the one called </w:t>
      </w:r>
      <w:proofErr w:type="spellStart"/>
      <w:r>
        <w:rPr>
          <w:rStyle w:val="HTMLCode"/>
        </w:rPr>
        <w:t>current_power_table</w:t>
      </w:r>
      <w:proofErr w:type="spellEnd"/>
      <w:r>
        <w:t xml:space="preserve"> and it's going to be an in-game session table.</w:t>
      </w:r>
    </w:p>
    <w:p w14:paraId="3DA78E7F" w14:textId="77777777" w:rsidR="00487195" w:rsidRDefault="00487195" w:rsidP="00487195">
      <w:pPr>
        <w:pStyle w:val="NormalWeb"/>
      </w:pPr>
      <w:r>
        <w:t>It looks a bit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448"/>
        <w:gridCol w:w="3102"/>
        <w:gridCol w:w="3037"/>
      </w:tblGrid>
      <w:tr w:rsidR="00487195" w14:paraId="2571751A" w14:textId="77777777" w:rsidTr="00487195">
        <w:trPr>
          <w:tblHeader/>
          <w:tblCellSpacing w:w="15" w:type="dxa"/>
        </w:trPr>
        <w:tc>
          <w:tcPr>
            <w:tcW w:w="0" w:type="auto"/>
            <w:vAlign w:val="center"/>
            <w:hideMark/>
          </w:tcPr>
          <w:p w14:paraId="6012617F" w14:textId="77777777" w:rsidR="00487195" w:rsidRDefault="00487195">
            <w:pPr>
              <w:jc w:val="center"/>
              <w:rPr>
                <w:b/>
                <w:bCs/>
              </w:rPr>
            </w:pPr>
            <w:proofErr w:type="spellStart"/>
            <w:r>
              <w:rPr>
                <w:b/>
                <w:bCs/>
              </w:rPr>
              <w:t>game_id</w:t>
            </w:r>
            <w:proofErr w:type="spellEnd"/>
            <w:r>
              <w:rPr>
                <w:b/>
                <w:bCs/>
              </w:rPr>
              <w:t xml:space="preserve"> (PK)</w:t>
            </w:r>
          </w:p>
        </w:tc>
        <w:tc>
          <w:tcPr>
            <w:tcW w:w="0" w:type="auto"/>
            <w:vAlign w:val="center"/>
            <w:hideMark/>
          </w:tcPr>
          <w:p w14:paraId="3C332A4A" w14:textId="77777777" w:rsidR="00487195" w:rsidRDefault="00487195">
            <w:pPr>
              <w:jc w:val="center"/>
              <w:rPr>
                <w:b/>
                <w:bCs/>
              </w:rPr>
            </w:pPr>
            <w:proofErr w:type="spellStart"/>
            <w:r>
              <w:rPr>
                <w:b/>
                <w:bCs/>
              </w:rPr>
              <w:t>dragon_name</w:t>
            </w:r>
            <w:proofErr w:type="spellEnd"/>
          </w:p>
        </w:tc>
        <w:tc>
          <w:tcPr>
            <w:tcW w:w="0" w:type="auto"/>
            <w:vAlign w:val="center"/>
            <w:hideMark/>
          </w:tcPr>
          <w:p w14:paraId="11EA3AF8" w14:textId="77777777" w:rsidR="00487195" w:rsidRDefault="00487195">
            <w:pPr>
              <w:jc w:val="center"/>
              <w:rPr>
                <w:b/>
                <w:bCs/>
              </w:rPr>
            </w:pPr>
            <w:proofErr w:type="spellStart"/>
            <w:r>
              <w:rPr>
                <w:b/>
                <w:bCs/>
              </w:rPr>
              <w:t>current_will_not_fight_credits</w:t>
            </w:r>
            <w:proofErr w:type="spellEnd"/>
          </w:p>
        </w:tc>
        <w:tc>
          <w:tcPr>
            <w:tcW w:w="0" w:type="auto"/>
            <w:vAlign w:val="center"/>
            <w:hideMark/>
          </w:tcPr>
          <w:p w14:paraId="61E4E6A7" w14:textId="77777777" w:rsidR="00487195" w:rsidRDefault="00487195">
            <w:pPr>
              <w:jc w:val="center"/>
              <w:rPr>
                <w:b/>
                <w:bCs/>
              </w:rPr>
            </w:pPr>
            <w:proofErr w:type="spellStart"/>
            <w:r>
              <w:rPr>
                <w:b/>
                <w:bCs/>
              </w:rPr>
              <w:t>current_endurance</w:t>
            </w:r>
            <w:proofErr w:type="spellEnd"/>
            <w:r>
              <w:rPr>
                <w:b/>
                <w:bCs/>
              </w:rPr>
              <w:t xml:space="preserve"> (dynamic)</w:t>
            </w:r>
          </w:p>
        </w:tc>
      </w:tr>
      <w:tr w:rsidR="00487195" w14:paraId="5609BB32" w14:textId="77777777" w:rsidTr="00487195">
        <w:trPr>
          <w:tblCellSpacing w:w="15" w:type="dxa"/>
        </w:trPr>
        <w:tc>
          <w:tcPr>
            <w:tcW w:w="0" w:type="auto"/>
            <w:vAlign w:val="center"/>
            <w:hideMark/>
          </w:tcPr>
          <w:p w14:paraId="0CA63785" w14:textId="77777777" w:rsidR="00487195" w:rsidRDefault="00487195">
            <w:r>
              <w:t>56syjdh8756</w:t>
            </w:r>
          </w:p>
        </w:tc>
        <w:tc>
          <w:tcPr>
            <w:tcW w:w="0" w:type="auto"/>
            <w:vAlign w:val="center"/>
            <w:hideMark/>
          </w:tcPr>
          <w:p w14:paraId="5FACB152" w14:textId="77777777" w:rsidR="00487195" w:rsidRDefault="00487195">
            <w:proofErr w:type="spellStart"/>
            <w:r>
              <w:t>Cassidiuma</w:t>
            </w:r>
            <w:proofErr w:type="spellEnd"/>
          </w:p>
        </w:tc>
        <w:tc>
          <w:tcPr>
            <w:tcW w:w="0" w:type="auto"/>
            <w:vAlign w:val="center"/>
            <w:hideMark/>
          </w:tcPr>
          <w:p w14:paraId="7F1B85FB" w14:textId="77777777" w:rsidR="00487195" w:rsidRDefault="00487195">
            <w:r>
              <w:t>2</w:t>
            </w:r>
          </w:p>
        </w:tc>
        <w:tc>
          <w:tcPr>
            <w:tcW w:w="0" w:type="auto"/>
            <w:vAlign w:val="center"/>
            <w:hideMark/>
          </w:tcPr>
          <w:p w14:paraId="5DEFDD4D" w14:textId="77777777" w:rsidR="00487195" w:rsidRDefault="00487195">
            <w:r>
              <w:t>8</w:t>
            </w:r>
          </w:p>
        </w:tc>
      </w:tr>
    </w:tbl>
    <w:p w14:paraId="4E5F6067" w14:textId="77777777" w:rsidR="00487195" w:rsidRDefault="00487195" w:rsidP="00487195">
      <w:pPr>
        <w:pStyle w:val="NormalWeb"/>
      </w:pPr>
      <w:r>
        <w:t xml:space="preserve">This table is different </w:t>
      </w:r>
      <w:proofErr w:type="spellStart"/>
      <w:r>
        <w:t>that</w:t>
      </w:r>
      <w:proofErr w:type="spellEnd"/>
      <w:r>
        <w:t xml:space="preserve"> the others that contain actual dragon data. This is a table of </w:t>
      </w:r>
      <w:r>
        <w:rPr>
          <w:u w:val="single"/>
        </w:rPr>
        <w:t>in-game progress</w:t>
      </w:r>
      <w:r>
        <w:t xml:space="preserve"> and is designed to keep track of current games and sessions. This will be a high activity table with many </w:t>
      </w:r>
      <w:proofErr w:type="gramStart"/>
      <w:r>
        <w:t>users</w:t>
      </w:r>
      <w:proofErr w:type="gramEnd"/>
      <w:r>
        <w:t xml:space="preserve"> and it makes much more sense to have this one extracted into (or left alone as) its own table, just like it makes sense to keep a user table and a session table separate.</w:t>
      </w:r>
    </w:p>
    <w:p w14:paraId="3C023732" w14:textId="77777777" w:rsidR="00487195" w:rsidRDefault="00487195" w:rsidP="00487195">
      <w:pPr>
        <w:pStyle w:val="NormalWeb"/>
      </w:pPr>
      <w:r>
        <w:rPr>
          <w:rStyle w:val="Emphasis"/>
        </w:rPr>
        <w:t xml:space="preserve">Real world tip, </w:t>
      </w:r>
      <w:proofErr w:type="gramStart"/>
      <w:r>
        <w:rPr>
          <w:rStyle w:val="Emphasis"/>
        </w:rPr>
        <w:t>Some</w:t>
      </w:r>
      <w:proofErr w:type="gramEnd"/>
      <w:r>
        <w:rPr>
          <w:rStyle w:val="Emphasis"/>
        </w:rPr>
        <w:t xml:space="preserve"> people get obsessive about making a single table contain </w:t>
      </w:r>
      <w:proofErr w:type="spellStart"/>
      <w:r>
        <w:rPr>
          <w:rStyle w:val="Emphasis"/>
        </w:rPr>
        <w:t>every thing</w:t>
      </w:r>
      <w:proofErr w:type="spellEnd"/>
      <w:r>
        <w:rPr>
          <w:rStyle w:val="Emphasis"/>
        </w:rPr>
        <w:t xml:space="preserve">. </w:t>
      </w:r>
      <w:proofErr w:type="spellStart"/>
      <w:r>
        <w:rPr>
          <w:rStyle w:val="Emphasis"/>
        </w:rPr>
        <w:t>Thats</w:t>
      </w:r>
      <w:proofErr w:type="spellEnd"/>
      <w:r>
        <w:rPr>
          <w:rStyle w:val="Emphasis"/>
        </w:rPr>
        <w:t xml:space="preserve"> a lot of hard work and I would not recommend you go that route. Sometimes having an occasional extra table when appropriate helps you stay sane.</w:t>
      </w:r>
    </w:p>
    <w:p w14:paraId="3C0C4298" w14:textId="77777777" w:rsidR="00487195" w:rsidRDefault="00487195" w:rsidP="00487195">
      <w:pPr>
        <w:pStyle w:val="NormalWeb"/>
      </w:pPr>
      <w:r>
        <w:t xml:space="preserve">The </w:t>
      </w:r>
      <w:r>
        <w:rPr>
          <w:rStyle w:val="Emphasis"/>
        </w:rPr>
        <w:t>actual dragon data</w:t>
      </w:r>
      <w:r>
        <w:t xml:space="preserve"> is really scoped to the 3 tables below. </w:t>
      </w:r>
      <w:proofErr w:type="gramStart"/>
      <w:r>
        <w:t>So</w:t>
      </w:r>
      <w:proofErr w:type="gramEnd"/>
      <w:r>
        <w:t xml:space="preserve"> we will disregard the </w:t>
      </w:r>
      <w:r>
        <w:rPr>
          <w:rStyle w:val="HTMLCode"/>
        </w:rPr>
        <w:t>current power table</w:t>
      </w:r>
      <w:r>
        <w:t xml:space="preserve"> one for now, and see if we can consolidate these 3 into 1 single table (</w:t>
      </w:r>
      <w:r>
        <w:rPr>
          <w:rStyle w:val="Emphasis"/>
        </w:rPr>
        <w:t>#win</w:t>
      </w:r>
      <w:r>
        <w:t>) and at the same time offer a way to do advance queries (</w:t>
      </w:r>
      <w:r>
        <w:rPr>
          <w:rStyle w:val="Emphasis"/>
        </w:rPr>
        <w:t>#</w:t>
      </w:r>
      <w:proofErr w:type="spellStart"/>
      <w:r>
        <w:rPr>
          <w:rStyle w:val="Emphasis"/>
        </w:rPr>
        <w:t>double_win</w:t>
      </w:r>
      <w:proofErr w:type="spellEnd"/>
      <w:r>
        <w:t>).</w:t>
      </w:r>
    </w:p>
    <w:p w14:paraId="3D639B5C" w14:textId="77777777" w:rsidR="00487195" w:rsidRDefault="00487195" w:rsidP="00487195">
      <w:pPr>
        <w:pStyle w:val="NormalWeb"/>
      </w:pPr>
      <w:r>
        <w:t>Here are the 3 tables we had:</w:t>
      </w:r>
    </w:p>
    <w:p w14:paraId="314BDF9B" w14:textId="77777777" w:rsidR="00487195" w:rsidRDefault="00487195" w:rsidP="00487195">
      <w:pPr>
        <w:pStyle w:val="Heading6"/>
      </w:pPr>
      <w:bookmarkStart w:id="120" w:name="header-n372"/>
      <w:bookmarkEnd w:id="120"/>
      <w:proofErr w:type="spellStart"/>
      <w:r>
        <w:t>DragonStats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679"/>
        <w:gridCol w:w="930"/>
        <w:gridCol w:w="875"/>
        <w:gridCol w:w="544"/>
        <w:gridCol w:w="687"/>
        <w:gridCol w:w="1057"/>
        <w:gridCol w:w="1170"/>
        <w:gridCol w:w="1924"/>
      </w:tblGrid>
      <w:tr w:rsidR="00487195" w14:paraId="4795AECA" w14:textId="77777777" w:rsidTr="00487195">
        <w:trPr>
          <w:tblHeader/>
          <w:tblCellSpacing w:w="15" w:type="dxa"/>
        </w:trPr>
        <w:tc>
          <w:tcPr>
            <w:tcW w:w="0" w:type="auto"/>
            <w:vAlign w:val="center"/>
            <w:hideMark/>
          </w:tcPr>
          <w:p w14:paraId="46CE0637" w14:textId="77777777" w:rsidR="00487195" w:rsidRDefault="00487195">
            <w:pPr>
              <w:jc w:val="center"/>
              <w:rPr>
                <w:b/>
                <w:bCs/>
              </w:rPr>
            </w:pPr>
            <w:proofErr w:type="spellStart"/>
            <w:r>
              <w:rPr>
                <w:b/>
                <w:bCs/>
              </w:rPr>
              <w:t>dragon_name</w:t>
            </w:r>
            <w:proofErr w:type="spellEnd"/>
            <w:r>
              <w:rPr>
                <w:b/>
                <w:bCs/>
              </w:rPr>
              <w:t xml:space="preserve"> (PK)</w:t>
            </w:r>
          </w:p>
        </w:tc>
        <w:tc>
          <w:tcPr>
            <w:tcW w:w="0" w:type="auto"/>
            <w:vAlign w:val="center"/>
            <w:hideMark/>
          </w:tcPr>
          <w:p w14:paraId="68D13BB4" w14:textId="77777777" w:rsidR="00487195" w:rsidRDefault="00487195">
            <w:pPr>
              <w:jc w:val="center"/>
              <w:rPr>
                <w:b/>
                <w:bCs/>
              </w:rPr>
            </w:pPr>
            <w:r>
              <w:rPr>
                <w:b/>
                <w:bCs/>
              </w:rPr>
              <w:t>damage</w:t>
            </w:r>
          </w:p>
        </w:tc>
        <w:tc>
          <w:tcPr>
            <w:tcW w:w="0" w:type="auto"/>
            <w:vAlign w:val="center"/>
            <w:hideMark/>
          </w:tcPr>
          <w:p w14:paraId="3DEC4C6C" w14:textId="77777777" w:rsidR="00487195" w:rsidRDefault="00487195">
            <w:pPr>
              <w:jc w:val="center"/>
              <w:rPr>
                <w:b/>
                <w:bCs/>
              </w:rPr>
            </w:pPr>
            <w:r>
              <w:rPr>
                <w:b/>
                <w:bCs/>
              </w:rPr>
              <w:t>description</w:t>
            </w:r>
          </w:p>
        </w:tc>
        <w:tc>
          <w:tcPr>
            <w:tcW w:w="0" w:type="auto"/>
            <w:vAlign w:val="center"/>
            <w:hideMark/>
          </w:tcPr>
          <w:p w14:paraId="2D3C9185" w14:textId="77777777" w:rsidR="00487195" w:rsidRDefault="00487195">
            <w:pPr>
              <w:jc w:val="center"/>
              <w:rPr>
                <w:b/>
                <w:bCs/>
              </w:rPr>
            </w:pPr>
            <w:r>
              <w:rPr>
                <w:b/>
                <w:bCs/>
              </w:rPr>
              <w:t>protection</w:t>
            </w:r>
          </w:p>
        </w:tc>
        <w:tc>
          <w:tcPr>
            <w:tcW w:w="0" w:type="auto"/>
            <w:vAlign w:val="center"/>
            <w:hideMark/>
          </w:tcPr>
          <w:p w14:paraId="07A75D55" w14:textId="77777777" w:rsidR="00487195" w:rsidRDefault="00487195">
            <w:pPr>
              <w:jc w:val="center"/>
              <w:rPr>
                <w:b/>
                <w:bCs/>
              </w:rPr>
            </w:pPr>
            <w:r>
              <w:rPr>
                <w:b/>
                <w:bCs/>
              </w:rPr>
              <w:t>family</w:t>
            </w:r>
          </w:p>
        </w:tc>
        <w:tc>
          <w:tcPr>
            <w:tcW w:w="0" w:type="auto"/>
            <w:vAlign w:val="center"/>
            <w:hideMark/>
          </w:tcPr>
          <w:p w14:paraId="3AB43A54" w14:textId="77777777" w:rsidR="00487195" w:rsidRDefault="00487195">
            <w:pPr>
              <w:jc w:val="center"/>
              <w:rPr>
                <w:b/>
                <w:bCs/>
              </w:rPr>
            </w:pPr>
            <w:r>
              <w:rPr>
                <w:b/>
                <w:bCs/>
              </w:rPr>
              <w:t>location</w:t>
            </w:r>
          </w:p>
        </w:tc>
        <w:tc>
          <w:tcPr>
            <w:tcW w:w="0" w:type="auto"/>
            <w:vAlign w:val="center"/>
            <w:hideMark/>
          </w:tcPr>
          <w:p w14:paraId="2F2E880D" w14:textId="77777777" w:rsidR="00487195" w:rsidRDefault="00487195">
            <w:pPr>
              <w:jc w:val="center"/>
              <w:rPr>
                <w:b/>
                <w:bCs/>
              </w:rPr>
            </w:pPr>
            <w:proofErr w:type="spellStart"/>
            <w:r>
              <w:rPr>
                <w:b/>
                <w:bCs/>
              </w:rPr>
              <w:t>location_city</w:t>
            </w:r>
            <w:proofErr w:type="spellEnd"/>
          </w:p>
        </w:tc>
        <w:tc>
          <w:tcPr>
            <w:tcW w:w="0" w:type="auto"/>
            <w:vAlign w:val="center"/>
            <w:hideMark/>
          </w:tcPr>
          <w:p w14:paraId="272624E7" w14:textId="77777777" w:rsidR="00487195" w:rsidRDefault="00487195">
            <w:pPr>
              <w:jc w:val="center"/>
              <w:rPr>
                <w:b/>
                <w:bCs/>
              </w:rPr>
            </w:pPr>
            <w:proofErr w:type="spellStart"/>
            <w:r>
              <w:rPr>
                <w:b/>
                <w:bCs/>
              </w:rPr>
              <w:t>location_state</w:t>
            </w:r>
            <w:proofErr w:type="spellEnd"/>
          </w:p>
        </w:tc>
        <w:tc>
          <w:tcPr>
            <w:tcW w:w="0" w:type="auto"/>
            <w:vAlign w:val="center"/>
            <w:hideMark/>
          </w:tcPr>
          <w:p w14:paraId="7D628503" w14:textId="77777777" w:rsidR="00487195" w:rsidRDefault="00487195">
            <w:pPr>
              <w:jc w:val="center"/>
              <w:rPr>
                <w:b/>
                <w:bCs/>
              </w:rPr>
            </w:pPr>
            <w:proofErr w:type="spellStart"/>
            <w:r>
              <w:rPr>
                <w:b/>
                <w:bCs/>
              </w:rPr>
              <w:t>Location_neighborhood</w:t>
            </w:r>
            <w:proofErr w:type="spellEnd"/>
          </w:p>
        </w:tc>
      </w:tr>
      <w:tr w:rsidR="00487195" w14:paraId="195B35D7" w14:textId="77777777" w:rsidTr="00487195">
        <w:trPr>
          <w:tblCellSpacing w:w="15" w:type="dxa"/>
        </w:trPr>
        <w:tc>
          <w:tcPr>
            <w:tcW w:w="0" w:type="auto"/>
            <w:vAlign w:val="center"/>
            <w:hideMark/>
          </w:tcPr>
          <w:p w14:paraId="545F4809" w14:textId="77777777" w:rsidR="00487195" w:rsidRDefault="00487195">
            <w:proofErr w:type="spellStart"/>
            <w:r>
              <w:t>Cassidiuma</w:t>
            </w:r>
            <w:proofErr w:type="spellEnd"/>
          </w:p>
        </w:tc>
        <w:tc>
          <w:tcPr>
            <w:tcW w:w="0" w:type="auto"/>
            <w:vAlign w:val="center"/>
            <w:hideMark/>
          </w:tcPr>
          <w:p w14:paraId="665B5423" w14:textId="77777777" w:rsidR="00487195" w:rsidRDefault="00487195">
            <w:r>
              <w:t>7</w:t>
            </w:r>
          </w:p>
        </w:tc>
        <w:tc>
          <w:tcPr>
            <w:tcW w:w="0" w:type="auto"/>
            <w:vAlign w:val="center"/>
            <w:hideMark/>
          </w:tcPr>
          <w:p w14:paraId="58B7BEDF" w14:textId="77777777" w:rsidR="00487195" w:rsidRDefault="00487195">
            <w:proofErr w:type="spellStart"/>
            <w:r>
              <w:rPr>
                <w:rStyle w:val="Emphasis"/>
              </w:rPr>
              <w:t>Cassidiuma</w:t>
            </w:r>
            <w:proofErr w:type="spellEnd"/>
            <w:r>
              <w:rPr>
                <w:rStyle w:val="Emphasis"/>
              </w:rPr>
              <w:t xml:space="preserve"> is the personal protector and knight of the dragon queen </w:t>
            </w:r>
            <w:proofErr w:type="spellStart"/>
            <w:r>
              <w:rPr>
                <w:rStyle w:val="Emphasis"/>
              </w:rPr>
              <w:t>Methryl</w:t>
            </w:r>
            <w:proofErr w:type="spellEnd"/>
            <w:r>
              <w:rPr>
                <w:rStyle w:val="Emphasis"/>
              </w:rPr>
              <w:t>. She is the queen's most loved and feared warrior.</w:t>
            </w:r>
          </w:p>
        </w:tc>
        <w:tc>
          <w:tcPr>
            <w:tcW w:w="0" w:type="auto"/>
            <w:vAlign w:val="center"/>
            <w:hideMark/>
          </w:tcPr>
          <w:p w14:paraId="1C224A07" w14:textId="77777777" w:rsidR="00487195" w:rsidRDefault="00487195">
            <w:r>
              <w:t>10</w:t>
            </w:r>
          </w:p>
        </w:tc>
        <w:tc>
          <w:tcPr>
            <w:tcW w:w="0" w:type="auto"/>
            <w:vAlign w:val="center"/>
            <w:hideMark/>
          </w:tcPr>
          <w:p w14:paraId="6A7EC04A" w14:textId="77777777" w:rsidR="00487195" w:rsidRDefault="00487195">
            <w:r>
              <w:t>red</w:t>
            </w:r>
          </w:p>
        </w:tc>
        <w:tc>
          <w:tcPr>
            <w:tcW w:w="0" w:type="auto"/>
            <w:vAlign w:val="center"/>
            <w:hideMark/>
          </w:tcPr>
          <w:p w14:paraId="1BA3B73E" w14:textId="77777777" w:rsidR="00487195" w:rsidRDefault="00487195">
            <w:proofErr w:type="spellStart"/>
            <w:r>
              <w:t>usa</w:t>
            </w:r>
            <w:proofErr w:type="spellEnd"/>
          </w:p>
        </w:tc>
        <w:tc>
          <w:tcPr>
            <w:tcW w:w="0" w:type="auto"/>
            <w:vAlign w:val="center"/>
            <w:hideMark/>
          </w:tcPr>
          <w:p w14:paraId="72B98FA0" w14:textId="77777777" w:rsidR="00487195" w:rsidRDefault="00487195">
            <w:r>
              <w:t xml:space="preserve">las </w:t>
            </w:r>
            <w:proofErr w:type="spellStart"/>
            <w:r>
              <w:t>vegas</w:t>
            </w:r>
            <w:proofErr w:type="spellEnd"/>
          </w:p>
        </w:tc>
        <w:tc>
          <w:tcPr>
            <w:tcW w:w="0" w:type="auto"/>
            <w:vAlign w:val="center"/>
            <w:hideMark/>
          </w:tcPr>
          <w:p w14:paraId="53C7DF9D" w14:textId="77777777" w:rsidR="00487195" w:rsidRDefault="00487195">
            <w:proofErr w:type="spellStart"/>
            <w:r>
              <w:t>nevada</w:t>
            </w:r>
            <w:proofErr w:type="spellEnd"/>
          </w:p>
        </w:tc>
        <w:tc>
          <w:tcPr>
            <w:tcW w:w="0" w:type="auto"/>
            <w:vAlign w:val="center"/>
            <w:hideMark/>
          </w:tcPr>
          <w:p w14:paraId="35DA78DB" w14:textId="77777777" w:rsidR="00487195" w:rsidRDefault="00487195">
            <w:r>
              <w:t>spring valley</w:t>
            </w:r>
          </w:p>
        </w:tc>
      </w:tr>
    </w:tbl>
    <w:p w14:paraId="5B2D2922" w14:textId="77777777" w:rsidR="00487195" w:rsidRDefault="00487195" w:rsidP="00487195">
      <w:pPr>
        <w:pStyle w:val="NormalWeb"/>
      </w:pPr>
      <w:r>
        <w:lastRenderedPageBreak/>
        <w:t xml:space="preserve">We already have done that one :). </w:t>
      </w:r>
      <w:proofErr w:type="gramStart"/>
      <w:r>
        <w:t>So</w:t>
      </w:r>
      <w:proofErr w:type="gramEnd"/>
      <w:r>
        <w:t xml:space="preserve"> one down, two to go </w:t>
      </w:r>
    </w:p>
    <w:p w14:paraId="6E8FE7BF" w14:textId="77777777" w:rsidR="00487195" w:rsidRDefault="00487195" w:rsidP="00487195">
      <w:pPr>
        <w:pStyle w:val="NormalWeb"/>
      </w:pPr>
      <w:r>
        <w:t xml:space="preserve">It now looks more like this, with </w:t>
      </w:r>
      <w:r>
        <w:rPr>
          <w:rStyle w:val="HTMLCode"/>
        </w:rPr>
        <w:t>UUID</w:t>
      </w:r>
      <w:r>
        <w:t xml:space="preserve">s the Primary Key and </w:t>
      </w:r>
      <w:r>
        <w:rPr>
          <w:rStyle w:val="HTMLCode"/>
        </w:rPr>
        <w:t>location</w:t>
      </w:r>
      <w:r>
        <w:t xml:space="preserve"> consolidated (for advanced </w:t>
      </w:r>
      <w:proofErr w:type="spellStart"/>
      <w:r>
        <w:t>querys</w:t>
      </w:r>
      <w:proofErr w:type="spellEnd"/>
      <w:r>
        <w:t xml:space="preserve"> later).</w:t>
      </w:r>
    </w:p>
    <w:p w14:paraId="21BA87E5" w14:textId="77777777" w:rsidR="00487195" w:rsidRDefault="00487195" w:rsidP="00487195">
      <w:pPr>
        <w:pStyle w:val="Heading6"/>
      </w:pPr>
      <w:bookmarkStart w:id="121" w:name="header-n396"/>
      <w:bookmarkEnd w:id="121"/>
      <w:proofErr w:type="spellStart"/>
      <w:r>
        <w:t>single_dragon_table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400"/>
        <w:gridCol w:w="829"/>
        <w:gridCol w:w="1141"/>
        <w:gridCol w:w="1072"/>
        <w:gridCol w:w="661"/>
        <w:gridCol w:w="2486"/>
      </w:tblGrid>
      <w:tr w:rsidR="00487195" w14:paraId="7E039FBD" w14:textId="77777777" w:rsidTr="00487195">
        <w:trPr>
          <w:tblHeader/>
          <w:tblCellSpacing w:w="15" w:type="dxa"/>
        </w:trPr>
        <w:tc>
          <w:tcPr>
            <w:tcW w:w="0" w:type="auto"/>
            <w:vAlign w:val="center"/>
            <w:hideMark/>
          </w:tcPr>
          <w:p w14:paraId="0BFC1943" w14:textId="77777777" w:rsidR="00487195" w:rsidRDefault="00487195">
            <w:pPr>
              <w:jc w:val="center"/>
              <w:rPr>
                <w:b/>
                <w:bCs/>
              </w:rPr>
            </w:pPr>
            <w:r>
              <w:rPr>
                <w:b/>
                <w:bCs/>
              </w:rPr>
              <w:t>PK (PK)</w:t>
            </w:r>
          </w:p>
        </w:tc>
        <w:tc>
          <w:tcPr>
            <w:tcW w:w="0" w:type="auto"/>
            <w:vAlign w:val="center"/>
            <w:hideMark/>
          </w:tcPr>
          <w:p w14:paraId="6161D43D" w14:textId="77777777" w:rsidR="00487195" w:rsidRDefault="00487195">
            <w:pPr>
              <w:jc w:val="center"/>
              <w:rPr>
                <w:b/>
                <w:bCs/>
              </w:rPr>
            </w:pPr>
            <w:proofErr w:type="spellStart"/>
            <w:r>
              <w:rPr>
                <w:b/>
                <w:bCs/>
              </w:rPr>
              <w:t>dragon_name</w:t>
            </w:r>
            <w:proofErr w:type="spellEnd"/>
          </w:p>
        </w:tc>
        <w:tc>
          <w:tcPr>
            <w:tcW w:w="0" w:type="auto"/>
            <w:vAlign w:val="center"/>
            <w:hideMark/>
          </w:tcPr>
          <w:p w14:paraId="01180B25" w14:textId="77777777" w:rsidR="00487195" w:rsidRDefault="00487195">
            <w:pPr>
              <w:jc w:val="center"/>
              <w:rPr>
                <w:b/>
                <w:bCs/>
              </w:rPr>
            </w:pPr>
            <w:r>
              <w:rPr>
                <w:b/>
                <w:bCs/>
              </w:rPr>
              <w:t>damage</w:t>
            </w:r>
          </w:p>
        </w:tc>
        <w:tc>
          <w:tcPr>
            <w:tcW w:w="0" w:type="auto"/>
            <w:vAlign w:val="center"/>
            <w:hideMark/>
          </w:tcPr>
          <w:p w14:paraId="12703BE6" w14:textId="77777777" w:rsidR="00487195" w:rsidRDefault="00487195">
            <w:pPr>
              <w:jc w:val="center"/>
              <w:rPr>
                <w:b/>
                <w:bCs/>
              </w:rPr>
            </w:pPr>
            <w:r>
              <w:rPr>
                <w:b/>
                <w:bCs/>
              </w:rPr>
              <w:t>description</w:t>
            </w:r>
          </w:p>
        </w:tc>
        <w:tc>
          <w:tcPr>
            <w:tcW w:w="0" w:type="auto"/>
            <w:vAlign w:val="center"/>
            <w:hideMark/>
          </w:tcPr>
          <w:p w14:paraId="76B69588" w14:textId="77777777" w:rsidR="00487195" w:rsidRDefault="00487195">
            <w:pPr>
              <w:jc w:val="center"/>
              <w:rPr>
                <w:b/>
                <w:bCs/>
              </w:rPr>
            </w:pPr>
            <w:r>
              <w:rPr>
                <w:b/>
                <w:bCs/>
              </w:rPr>
              <w:t>protection</w:t>
            </w:r>
          </w:p>
        </w:tc>
        <w:tc>
          <w:tcPr>
            <w:tcW w:w="0" w:type="auto"/>
            <w:vAlign w:val="center"/>
            <w:hideMark/>
          </w:tcPr>
          <w:p w14:paraId="559389D7" w14:textId="77777777" w:rsidR="00487195" w:rsidRDefault="00487195">
            <w:pPr>
              <w:jc w:val="center"/>
              <w:rPr>
                <w:b/>
                <w:bCs/>
              </w:rPr>
            </w:pPr>
            <w:r>
              <w:rPr>
                <w:b/>
                <w:bCs/>
              </w:rPr>
              <w:t>family</w:t>
            </w:r>
          </w:p>
        </w:tc>
        <w:tc>
          <w:tcPr>
            <w:tcW w:w="0" w:type="auto"/>
            <w:vAlign w:val="center"/>
            <w:hideMark/>
          </w:tcPr>
          <w:p w14:paraId="181BCFE7" w14:textId="77777777" w:rsidR="00487195" w:rsidRDefault="00487195">
            <w:pPr>
              <w:jc w:val="center"/>
              <w:rPr>
                <w:b/>
                <w:bCs/>
              </w:rPr>
            </w:pPr>
            <w:r>
              <w:rPr>
                <w:b/>
                <w:bCs/>
              </w:rPr>
              <w:t>location</w:t>
            </w:r>
          </w:p>
        </w:tc>
      </w:tr>
      <w:tr w:rsidR="00487195" w14:paraId="6801E736" w14:textId="77777777" w:rsidTr="00487195">
        <w:trPr>
          <w:tblCellSpacing w:w="15" w:type="dxa"/>
        </w:trPr>
        <w:tc>
          <w:tcPr>
            <w:tcW w:w="0" w:type="auto"/>
            <w:vAlign w:val="center"/>
            <w:hideMark/>
          </w:tcPr>
          <w:p w14:paraId="6C141928" w14:textId="77777777" w:rsidR="00487195" w:rsidRDefault="00487195">
            <w:r>
              <w:t>c38af3d5-8c03-4beb-bcdb-5c4942cbc683</w:t>
            </w:r>
          </w:p>
        </w:tc>
        <w:tc>
          <w:tcPr>
            <w:tcW w:w="0" w:type="auto"/>
            <w:vAlign w:val="center"/>
            <w:hideMark/>
          </w:tcPr>
          <w:p w14:paraId="5A160B57" w14:textId="77777777" w:rsidR="00487195" w:rsidRDefault="00487195">
            <w:proofErr w:type="spellStart"/>
            <w:r>
              <w:t>Cassidiuma</w:t>
            </w:r>
            <w:proofErr w:type="spellEnd"/>
          </w:p>
        </w:tc>
        <w:tc>
          <w:tcPr>
            <w:tcW w:w="0" w:type="auto"/>
            <w:vAlign w:val="center"/>
            <w:hideMark/>
          </w:tcPr>
          <w:p w14:paraId="1ABDF388" w14:textId="77777777" w:rsidR="00487195" w:rsidRDefault="00487195">
            <w:r>
              <w:t>7</w:t>
            </w:r>
          </w:p>
        </w:tc>
        <w:tc>
          <w:tcPr>
            <w:tcW w:w="0" w:type="auto"/>
            <w:vAlign w:val="center"/>
            <w:hideMark/>
          </w:tcPr>
          <w:p w14:paraId="0434639B" w14:textId="77777777" w:rsidR="00487195" w:rsidRDefault="00487195">
            <w:proofErr w:type="spellStart"/>
            <w:r>
              <w:rPr>
                <w:rStyle w:val="Emphasis"/>
              </w:rPr>
              <w:t>Cassidiuma</w:t>
            </w:r>
            <w:proofErr w:type="spellEnd"/>
            <w:r>
              <w:rPr>
                <w:rStyle w:val="Emphasis"/>
              </w:rPr>
              <w:t xml:space="preserve"> is the personal protector and knight of the dragon queen </w:t>
            </w:r>
            <w:proofErr w:type="spellStart"/>
            <w:r>
              <w:rPr>
                <w:rStyle w:val="Emphasis"/>
              </w:rPr>
              <w:t>Methryl</w:t>
            </w:r>
            <w:proofErr w:type="spellEnd"/>
            <w:r>
              <w:rPr>
                <w:rStyle w:val="Emphasis"/>
              </w:rPr>
              <w:t>. She is the queen's most loved and feared warrior.</w:t>
            </w:r>
          </w:p>
        </w:tc>
        <w:tc>
          <w:tcPr>
            <w:tcW w:w="0" w:type="auto"/>
            <w:vAlign w:val="center"/>
            <w:hideMark/>
          </w:tcPr>
          <w:p w14:paraId="68DDD173" w14:textId="77777777" w:rsidR="00487195" w:rsidRDefault="00487195">
            <w:r>
              <w:t>10</w:t>
            </w:r>
          </w:p>
        </w:tc>
        <w:tc>
          <w:tcPr>
            <w:tcW w:w="0" w:type="auto"/>
            <w:vAlign w:val="center"/>
            <w:hideMark/>
          </w:tcPr>
          <w:p w14:paraId="20B9260F" w14:textId="77777777" w:rsidR="00487195" w:rsidRDefault="00487195">
            <w:r>
              <w:t>red</w:t>
            </w:r>
          </w:p>
        </w:tc>
        <w:tc>
          <w:tcPr>
            <w:tcW w:w="0" w:type="auto"/>
            <w:vAlign w:val="center"/>
            <w:hideMark/>
          </w:tcPr>
          <w:p w14:paraId="79F5DBE5" w14:textId="77777777" w:rsidR="00487195" w:rsidRDefault="00487195">
            <w:proofErr w:type="spellStart"/>
            <w:r>
              <w:t>usa#kansas#colby#poplar</w:t>
            </w:r>
            <w:proofErr w:type="spellEnd"/>
            <w:r>
              <w:t xml:space="preserve"> </w:t>
            </w:r>
            <w:proofErr w:type="spellStart"/>
            <w:r>
              <w:t>st</w:t>
            </w:r>
            <w:proofErr w:type="spellEnd"/>
          </w:p>
        </w:tc>
      </w:tr>
    </w:tbl>
    <w:p w14:paraId="2C0FE8BF" w14:textId="77777777" w:rsidR="00487195" w:rsidRDefault="00487195" w:rsidP="00487195">
      <w:pPr>
        <w:pStyle w:val="NormalWeb"/>
      </w:pPr>
      <w:proofErr w:type="gramStart"/>
      <w:r>
        <w:t>So</w:t>
      </w:r>
      <w:proofErr w:type="gramEnd"/>
      <w:r>
        <w:t xml:space="preserve"> what about the other two tables that currently look like this?</w:t>
      </w:r>
    </w:p>
    <w:p w14:paraId="7960B0F7" w14:textId="77777777" w:rsidR="00487195" w:rsidRDefault="00487195" w:rsidP="00487195">
      <w:pPr>
        <w:pStyle w:val="Heading6"/>
      </w:pPr>
      <w:bookmarkStart w:id="122" w:name="header-n415"/>
      <w:bookmarkEnd w:id="122"/>
      <w:proofErr w:type="spellStart"/>
      <w:r>
        <w:t>DragonBonusAttack</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3382"/>
        <w:gridCol w:w="1494"/>
        <w:gridCol w:w="1091"/>
      </w:tblGrid>
      <w:tr w:rsidR="00487195" w14:paraId="7DDF0947" w14:textId="77777777" w:rsidTr="00487195">
        <w:trPr>
          <w:tblHeader/>
          <w:tblCellSpacing w:w="15" w:type="dxa"/>
        </w:trPr>
        <w:tc>
          <w:tcPr>
            <w:tcW w:w="0" w:type="auto"/>
            <w:vAlign w:val="center"/>
            <w:hideMark/>
          </w:tcPr>
          <w:p w14:paraId="0D71DBCF" w14:textId="77777777" w:rsidR="00487195" w:rsidRDefault="00487195">
            <w:pPr>
              <w:jc w:val="center"/>
              <w:rPr>
                <w:b/>
                <w:bCs/>
              </w:rPr>
            </w:pPr>
            <w:proofErr w:type="spellStart"/>
            <w:r>
              <w:rPr>
                <w:b/>
                <w:bCs/>
              </w:rPr>
              <w:t>breath_</w:t>
            </w:r>
            <w:proofErr w:type="gramStart"/>
            <w:r>
              <w:rPr>
                <w:b/>
                <w:bCs/>
              </w:rPr>
              <w:t>attack</w:t>
            </w:r>
            <w:proofErr w:type="spellEnd"/>
            <w:r>
              <w:rPr>
                <w:b/>
                <w:bCs/>
              </w:rPr>
              <w:t>(</w:t>
            </w:r>
            <w:proofErr w:type="gramEnd"/>
            <w:r>
              <w:rPr>
                <w:b/>
                <w:bCs/>
              </w:rPr>
              <w:t>PK)</w:t>
            </w:r>
          </w:p>
        </w:tc>
        <w:tc>
          <w:tcPr>
            <w:tcW w:w="0" w:type="auto"/>
            <w:vAlign w:val="center"/>
            <w:hideMark/>
          </w:tcPr>
          <w:p w14:paraId="640A5336" w14:textId="77777777" w:rsidR="00487195" w:rsidRDefault="00487195">
            <w:pPr>
              <w:jc w:val="center"/>
              <w:rPr>
                <w:b/>
                <w:bCs/>
              </w:rPr>
            </w:pPr>
            <w:r>
              <w:rPr>
                <w:b/>
                <w:bCs/>
              </w:rPr>
              <w:t>description</w:t>
            </w:r>
          </w:p>
        </w:tc>
        <w:tc>
          <w:tcPr>
            <w:tcW w:w="0" w:type="auto"/>
            <w:vAlign w:val="center"/>
            <w:hideMark/>
          </w:tcPr>
          <w:p w14:paraId="7B27359A" w14:textId="77777777" w:rsidR="00487195" w:rsidRDefault="00487195">
            <w:pPr>
              <w:jc w:val="center"/>
              <w:rPr>
                <w:b/>
                <w:bCs/>
              </w:rPr>
            </w:pPr>
            <w:proofErr w:type="spellStart"/>
            <w:r>
              <w:rPr>
                <w:b/>
                <w:bCs/>
              </w:rPr>
              <w:t>extra_damage</w:t>
            </w:r>
            <w:proofErr w:type="spellEnd"/>
          </w:p>
        </w:tc>
        <w:tc>
          <w:tcPr>
            <w:tcW w:w="0" w:type="auto"/>
            <w:vAlign w:val="center"/>
            <w:hideMark/>
          </w:tcPr>
          <w:p w14:paraId="2A403FDF" w14:textId="77777777" w:rsidR="00487195" w:rsidRDefault="00487195">
            <w:pPr>
              <w:jc w:val="center"/>
              <w:rPr>
                <w:b/>
                <w:bCs/>
              </w:rPr>
            </w:pPr>
            <w:r>
              <w:rPr>
                <w:b/>
                <w:bCs/>
              </w:rPr>
              <w:t>range (SK)</w:t>
            </w:r>
          </w:p>
        </w:tc>
      </w:tr>
      <w:tr w:rsidR="00487195" w14:paraId="48485A71" w14:textId="77777777" w:rsidTr="00487195">
        <w:trPr>
          <w:tblCellSpacing w:w="15" w:type="dxa"/>
        </w:trPr>
        <w:tc>
          <w:tcPr>
            <w:tcW w:w="0" w:type="auto"/>
            <w:vAlign w:val="center"/>
            <w:hideMark/>
          </w:tcPr>
          <w:p w14:paraId="7073DCA1" w14:textId="77777777" w:rsidR="00487195" w:rsidRDefault="00487195">
            <w:r>
              <w:t>acid</w:t>
            </w:r>
          </w:p>
        </w:tc>
        <w:tc>
          <w:tcPr>
            <w:tcW w:w="0" w:type="auto"/>
            <w:vAlign w:val="center"/>
            <w:hideMark/>
          </w:tcPr>
          <w:p w14:paraId="27E405CD" w14:textId="77777777" w:rsidR="00487195" w:rsidRDefault="00487195">
            <w:r>
              <w:t>spews acid</w:t>
            </w:r>
          </w:p>
        </w:tc>
        <w:tc>
          <w:tcPr>
            <w:tcW w:w="0" w:type="auto"/>
            <w:vAlign w:val="center"/>
            <w:hideMark/>
          </w:tcPr>
          <w:p w14:paraId="71BF3FF1" w14:textId="77777777" w:rsidR="00487195" w:rsidRDefault="00487195">
            <w:r>
              <w:t>3</w:t>
            </w:r>
          </w:p>
        </w:tc>
        <w:tc>
          <w:tcPr>
            <w:tcW w:w="0" w:type="auto"/>
            <w:vAlign w:val="center"/>
            <w:hideMark/>
          </w:tcPr>
          <w:p w14:paraId="510502C7" w14:textId="77777777" w:rsidR="00487195" w:rsidRDefault="00487195">
            <w:r>
              <w:t>5</w:t>
            </w:r>
          </w:p>
        </w:tc>
      </w:tr>
      <w:tr w:rsidR="00487195" w14:paraId="622EB513" w14:textId="77777777" w:rsidTr="00487195">
        <w:trPr>
          <w:tblCellSpacing w:w="15" w:type="dxa"/>
        </w:trPr>
        <w:tc>
          <w:tcPr>
            <w:tcW w:w="0" w:type="auto"/>
            <w:vAlign w:val="center"/>
            <w:hideMark/>
          </w:tcPr>
          <w:p w14:paraId="1AC28C33" w14:textId="77777777" w:rsidR="00487195" w:rsidRDefault="00487195">
            <w:proofErr w:type="spellStart"/>
            <w:r>
              <w:t>electricty</w:t>
            </w:r>
            <w:proofErr w:type="spellEnd"/>
          </w:p>
        </w:tc>
        <w:tc>
          <w:tcPr>
            <w:tcW w:w="0" w:type="auto"/>
            <w:vAlign w:val="center"/>
            <w:hideMark/>
          </w:tcPr>
          <w:p w14:paraId="348950A0" w14:textId="77777777" w:rsidR="00487195" w:rsidRDefault="00487195">
            <w:r>
              <w:t>bolts fly from mouth</w:t>
            </w:r>
          </w:p>
        </w:tc>
        <w:tc>
          <w:tcPr>
            <w:tcW w:w="0" w:type="auto"/>
            <w:vAlign w:val="center"/>
            <w:hideMark/>
          </w:tcPr>
          <w:p w14:paraId="12E6EAA3" w14:textId="77777777" w:rsidR="00487195" w:rsidRDefault="00487195">
            <w:r>
              <w:t>3</w:t>
            </w:r>
          </w:p>
        </w:tc>
        <w:tc>
          <w:tcPr>
            <w:tcW w:w="0" w:type="auto"/>
            <w:vAlign w:val="center"/>
            <w:hideMark/>
          </w:tcPr>
          <w:p w14:paraId="3FC420E5" w14:textId="77777777" w:rsidR="00487195" w:rsidRDefault="00487195">
            <w:r>
              <w:t>5</w:t>
            </w:r>
          </w:p>
        </w:tc>
      </w:tr>
      <w:tr w:rsidR="00487195" w14:paraId="4A2D37D3" w14:textId="77777777" w:rsidTr="00487195">
        <w:trPr>
          <w:tblCellSpacing w:w="15" w:type="dxa"/>
        </w:trPr>
        <w:tc>
          <w:tcPr>
            <w:tcW w:w="0" w:type="auto"/>
            <w:vAlign w:val="center"/>
            <w:hideMark/>
          </w:tcPr>
          <w:p w14:paraId="34E58979" w14:textId="77777777" w:rsidR="00487195" w:rsidRDefault="00487195">
            <w:r>
              <w:t>water</w:t>
            </w:r>
          </w:p>
        </w:tc>
        <w:tc>
          <w:tcPr>
            <w:tcW w:w="0" w:type="auto"/>
            <w:vAlign w:val="center"/>
            <w:hideMark/>
          </w:tcPr>
          <w:p w14:paraId="64D7AC30" w14:textId="77777777" w:rsidR="00487195" w:rsidRDefault="00487195">
            <w:r>
              <w:t>high pressure jet over a large area</w:t>
            </w:r>
          </w:p>
        </w:tc>
        <w:tc>
          <w:tcPr>
            <w:tcW w:w="0" w:type="auto"/>
            <w:vAlign w:val="center"/>
            <w:hideMark/>
          </w:tcPr>
          <w:p w14:paraId="40F5A759" w14:textId="77777777" w:rsidR="00487195" w:rsidRDefault="00487195">
            <w:r>
              <w:t>1</w:t>
            </w:r>
          </w:p>
        </w:tc>
        <w:tc>
          <w:tcPr>
            <w:tcW w:w="0" w:type="auto"/>
            <w:vAlign w:val="center"/>
            <w:hideMark/>
          </w:tcPr>
          <w:p w14:paraId="2B21C91D" w14:textId="77777777" w:rsidR="00487195" w:rsidRDefault="00487195">
            <w:r>
              <w:t>10</w:t>
            </w:r>
          </w:p>
        </w:tc>
      </w:tr>
      <w:tr w:rsidR="00487195" w14:paraId="73884A51" w14:textId="77777777" w:rsidTr="00487195">
        <w:trPr>
          <w:tblCellSpacing w:w="15" w:type="dxa"/>
        </w:trPr>
        <w:tc>
          <w:tcPr>
            <w:tcW w:w="0" w:type="auto"/>
            <w:vAlign w:val="center"/>
            <w:hideMark/>
          </w:tcPr>
          <w:p w14:paraId="43C36EC5" w14:textId="77777777" w:rsidR="00487195" w:rsidRDefault="00487195">
            <w:r>
              <w:t>fear</w:t>
            </w:r>
          </w:p>
        </w:tc>
        <w:tc>
          <w:tcPr>
            <w:tcW w:w="0" w:type="auto"/>
            <w:vAlign w:val="center"/>
            <w:hideMark/>
          </w:tcPr>
          <w:p w14:paraId="3B7D6298" w14:textId="77777777" w:rsidR="00487195" w:rsidRDefault="00487195">
            <w:r>
              <w:t>Prevent all attacks next round</w:t>
            </w:r>
          </w:p>
        </w:tc>
        <w:tc>
          <w:tcPr>
            <w:tcW w:w="0" w:type="auto"/>
            <w:vAlign w:val="center"/>
            <w:hideMark/>
          </w:tcPr>
          <w:p w14:paraId="543C31B1" w14:textId="77777777" w:rsidR="00487195" w:rsidRDefault="00487195">
            <w:r>
              <w:t>0</w:t>
            </w:r>
          </w:p>
        </w:tc>
        <w:tc>
          <w:tcPr>
            <w:tcW w:w="0" w:type="auto"/>
            <w:vAlign w:val="center"/>
            <w:hideMark/>
          </w:tcPr>
          <w:p w14:paraId="244B304A" w14:textId="77777777" w:rsidR="00487195" w:rsidRDefault="00487195">
            <w:r>
              <w:t>4</w:t>
            </w:r>
          </w:p>
        </w:tc>
      </w:tr>
      <w:tr w:rsidR="00487195" w14:paraId="243F8774" w14:textId="77777777" w:rsidTr="00487195">
        <w:trPr>
          <w:tblCellSpacing w:w="15" w:type="dxa"/>
        </w:trPr>
        <w:tc>
          <w:tcPr>
            <w:tcW w:w="0" w:type="auto"/>
            <w:vAlign w:val="center"/>
            <w:hideMark/>
          </w:tcPr>
          <w:p w14:paraId="4E97F18C" w14:textId="77777777" w:rsidR="00487195" w:rsidRDefault="00487195">
            <w:r>
              <w:t>fire</w:t>
            </w:r>
          </w:p>
        </w:tc>
        <w:tc>
          <w:tcPr>
            <w:tcW w:w="0" w:type="auto"/>
            <w:vAlign w:val="center"/>
            <w:hideMark/>
          </w:tcPr>
          <w:p w14:paraId="361A65E5" w14:textId="77777777" w:rsidR="00487195" w:rsidRDefault="00487195">
            <w:r>
              <w:t>Short blast of fire</w:t>
            </w:r>
          </w:p>
        </w:tc>
        <w:tc>
          <w:tcPr>
            <w:tcW w:w="0" w:type="auto"/>
            <w:vAlign w:val="center"/>
            <w:hideMark/>
          </w:tcPr>
          <w:p w14:paraId="2DC3DA75" w14:textId="77777777" w:rsidR="00487195" w:rsidRDefault="00487195">
            <w:r>
              <w:t>8</w:t>
            </w:r>
          </w:p>
        </w:tc>
        <w:tc>
          <w:tcPr>
            <w:tcW w:w="0" w:type="auto"/>
            <w:vAlign w:val="center"/>
            <w:hideMark/>
          </w:tcPr>
          <w:p w14:paraId="4DA0934B" w14:textId="77777777" w:rsidR="00487195" w:rsidRDefault="00487195">
            <w:r>
              <w:t>4</w:t>
            </w:r>
          </w:p>
        </w:tc>
      </w:tr>
    </w:tbl>
    <w:p w14:paraId="343C3380" w14:textId="77777777" w:rsidR="00487195" w:rsidRDefault="00487195" w:rsidP="00487195">
      <w:pPr>
        <w:pStyle w:val="Heading6"/>
      </w:pPr>
      <w:bookmarkStart w:id="123" w:name="header-n447"/>
      <w:bookmarkEnd w:id="123"/>
      <w:proofErr w:type="spellStart"/>
      <w:r>
        <w:t>DragonFamily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1770"/>
        <w:gridCol w:w="1545"/>
        <w:gridCol w:w="1144"/>
        <w:gridCol w:w="2096"/>
      </w:tblGrid>
      <w:tr w:rsidR="00487195" w14:paraId="22B5BE9A" w14:textId="77777777" w:rsidTr="00487195">
        <w:trPr>
          <w:tblHeader/>
          <w:tblCellSpacing w:w="15" w:type="dxa"/>
        </w:trPr>
        <w:tc>
          <w:tcPr>
            <w:tcW w:w="0" w:type="auto"/>
            <w:vAlign w:val="center"/>
            <w:hideMark/>
          </w:tcPr>
          <w:p w14:paraId="04907E7C" w14:textId="77777777" w:rsidR="00487195" w:rsidRDefault="00487195">
            <w:pPr>
              <w:jc w:val="center"/>
              <w:rPr>
                <w:b/>
                <w:bCs/>
              </w:rPr>
            </w:pPr>
            <w:proofErr w:type="spellStart"/>
            <w:r>
              <w:rPr>
                <w:b/>
                <w:bCs/>
              </w:rPr>
              <w:t>breath_attack</w:t>
            </w:r>
            <w:proofErr w:type="spellEnd"/>
          </w:p>
        </w:tc>
        <w:tc>
          <w:tcPr>
            <w:tcW w:w="0" w:type="auto"/>
            <w:vAlign w:val="center"/>
            <w:hideMark/>
          </w:tcPr>
          <w:p w14:paraId="36510B60" w14:textId="77777777" w:rsidR="00487195" w:rsidRDefault="00487195">
            <w:pPr>
              <w:jc w:val="center"/>
              <w:rPr>
                <w:b/>
                <w:bCs/>
              </w:rPr>
            </w:pPr>
            <w:proofErr w:type="spellStart"/>
            <w:r>
              <w:rPr>
                <w:b/>
                <w:bCs/>
              </w:rPr>
              <w:t>damage_modifer</w:t>
            </w:r>
            <w:proofErr w:type="spellEnd"/>
          </w:p>
        </w:tc>
        <w:tc>
          <w:tcPr>
            <w:tcW w:w="0" w:type="auto"/>
            <w:vAlign w:val="center"/>
            <w:hideMark/>
          </w:tcPr>
          <w:p w14:paraId="5E2E41C8" w14:textId="77777777" w:rsidR="00487195" w:rsidRDefault="00487195">
            <w:pPr>
              <w:jc w:val="center"/>
              <w:rPr>
                <w:b/>
                <w:bCs/>
              </w:rPr>
            </w:pPr>
            <w:r>
              <w:rPr>
                <w:b/>
                <w:bCs/>
              </w:rPr>
              <w:t>description</w:t>
            </w:r>
          </w:p>
        </w:tc>
        <w:tc>
          <w:tcPr>
            <w:tcW w:w="0" w:type="auto"/>
            <w:vAlign w:val="center"/>
            <w:hideMark/>
          </w:tcPr>
          <w:p w14:paraId="2F9E82AE" w14:textId="77777777" w:rsidR="00487195" w:rsidRDefault="00487195">
            <w:pPr>
              <w:jc w:val="center"/>
              <w:rPr>
                <w:b/>
                <w:bCs/>
              </w:rPr>
            </w:pPr>
            <w:r>
              <w:rPr>
                <w:b/>
                <w:bCs/>
              </w:rPr>
              <w:t>family (PK)</w:t>
            </w:r>
          </w:p>
        </w:tc>
        <w:tc>
          <w:tcPr>
            <w:tcW w:w="0" w:type="auto"/>
            <w:vAlign w:val="center"/>
            <w:hideMark/>
          </w:tcPr>
          <w:p w14:paraId="6F080BB3" w14:textId="77777777" w:rsidR="00487195" w:rsidRDefault="00487195">
            <w:pPr>
              <w:jc w:val="center"/>
              <w:rPr>
                <w:b/>
                <w:bCs/>
              </w:rPr>
            </w:pPr>
            <w:proofErr w:type="spellStart"/>
            <w:r>
              <w:rPr>
                <w:b/>
                <w:bCs/>
              </w:rPr>
              <w:t>protection_modifier</w:t>
            </w:r>
            <w:proofErr w:type="spellEnd"/>
          </w:p>
        </w:tc>
      </w:tr>
      <w:tr w:rsidR="00487195" w14:paraId="467B8456" w14:textId="77777777" w:rsidTr="00487195">
        <w:trPr>
          <w:tblCellSpacing w:w="15" w:type="dxa"/>
        </w:trPr>
        <w:tc>
          <w:tcPr>
            <w:tcW w:w="0" w:type="auto"/>
            <w:vAlign w:val="center"/>
            <w:hideMark/>
          </w:tcPr>
          <w:p w14:paraId="315DD511" w14:textId="77777777" w:rsidR="00487195" w:rsidRDefault="00487195">
            <w:r>
              <w:t>acid</w:t>
            </w:r>
          </w:p>
        </w:tc>
        <w:tc>
          <w:tcPr>
            <w:tcW w:w="0" w:type="auto"/>
            <w:vAlign w:val="center"/>
            <w:hideMark/>
          </w:tcPr>
          <w:p w14:paraId="77C3ACB6" w14:textId="77777777" w:rsidR="00487195" w:rsidRDefault="00487195">
            <w:r>
              <w:t>-2</w:t>
            </w:r>
          </w:p>
        </w:tc>
        <w:tc>
          <w:tcPr>
            <w:tcW w:w="0" w:type="auto"/>
            <w:vAlign w:val="center"/>
            <w:hideMark/>
          </w:tcPr>
          <w:p w14:paraId="28C5C385" w14:textId="77777777" w:rsidR="00487195" w:rsidRDefault="00487195">
            <w:r>
              <w:t>Better defense</w:t>
            </w:r>
          </w:p>
        </w:tc>
        <w:tc>
          <w:tcPr>
            <w:tcW w:w="0" w:type="auto"/>
            <w:vAlign w:val="center"/>
            <w:hideMark/>
          </w:tcPr>
          <w:p w14:paraId="45EA9377" w14:textId="77777777" w:rsidR="00487195" w:rsidRDefault="00487195">
            <w:r>
              <w:t>green</w:t>
            </w:r>
          </w:p>
        </w:tc>
        <w:tc>
          <w:tcPr>
            <w:tcW w:w="0" w:type="auto"/>
            <w:vAlign w:val="center"/>
            <w:hideMark/>
          </w:tcPr>
          <w:p w14:paraId="53282761" w14:textId="77777777" w:rsidR="00487195" w:rsidRDefault="00487195">
            <w:r>
              <w:t>2</w:t>
            </w:r>
          </w:p>
        </w:tc>
      </w:tr>
      <w:tr w:rsidR="00487195" w14:paraId="312E941F" w14:textId="77777777" w:rsidTr="00487195">
        <w:trPr>
          <w:tblCellSpacing w:w="15" w:type="dxa"/>
        </w:trPr>
        <w:tc>
          <w:tcPr>
            <w:tcW w:w="0" w:type="auto"/>
            <w:vAlign w:val="center"/>
            <w:hideMark/>
          </w:tcPr>
          <w:p w14:paraId="0B90B7C1" w14:textId="77777777" w:rsidR="00487195" w:rsidRDefault="00487195">
            <w:r>
              <w:t>fire</w:t>
            </w:r>
          </w:p>
        </w:tc>
        <w:tc>
          <w:tcPr>
            <w:tcW w:w="0" w:type="auto"/>
            <w:vAlign w:val="center"/>
            <w:hideMark/>
          </w:tcPr>
          <w:p w14:paraId="49E618CA" w14:textId="77777777" w:rsidR="00487195" w:rsidRDefault="00487195">
            <w:r>
              <w:t>2</w:t>
            </w:r>
          </w:p>
        </w:tc>
        <w:tc>
          <w:tcPr>
            <w:tcW w:w="0" w:type="auto"/>
            <w:vAlign w:val="center"/>
            <w:hideMark/>
          </w:tcPr>
          <w:p w14:paraId="1B51E7A2" w14:textId="77777777" w:rsidR="00487195" w:rsidRDefault="00487195">
            <w:r>
              <w:t>Attacks faster</w:t>
            </w:r>
          </w:p>
        </w:tc>
        <w:tc>
          <w:tcPr>
            <w:tcW w:w="0" w:type="auto"/>
            <w:vAlign w:val="center"/>
            <w:hideMark/>
          </w:tcPr>
          <w:p w14:paraId="302FFB0F" w14:textId="77777777" w:rsidR="00487195" w:rsidRDefault="00487195">
            <w:r>
              <w:t>red</w:t>
            </w:r>
          </w:p>
        </w:tc>
        <w:tc>
          <w:tcPr>
            <w:tcW w:w="0" w:type="auto"/>
            <w:vAlign w:val="center"/>
            <w:hideMark/>
          </w:tcPr>
          <w:p w14:paraId="3BBF33AF" w14:textId="77777777" w:rsidR="00487195" w:rsidRDefault="00487195">
            <w:r>
              <w:t>-2</w:t>
            </w:r>
          </w:p>
        </w:tc>
      </w:tr>
      <w:tr w:rsidR="00487195" w14:paraId="25192FA0" w14:textId="77777777" w:rsidTr="00487195">
        <w:trPr>
          <w:tblCellSpacing w:w="15" w:type="dxa"/>
        </w:trPr>
        <w:tc>
          <w:tcPr>
            <w:tcW w:w="0" w:type="auto"/>
            <w:vAlign w:val="center"/>
            <w:hideMark/>
          </w:tcPr>
          <w:p w14:paraId="62F5310B" w14:textId="77777777" w:rsidR="00487195" w:rsidRDefault="00487195">
            <w:r>
              <w:t>water</w:t>
            </w:r>
          </w:p>
        </w:tc>
        <w:tc>
          <w:tcPr>
            <w:tcW w:w="0" w:type="auto"/>
            <w:vAlign w:val="center"/>
            <w:hideMark/>
          </w:tcPr>
          <w:p w14:paraId="73674D48" w14:textId="77777777" w:rsidR="00487195" w:rsidRDefault="00487195">
            <w:r>
              <w:t>1</w:t>
            </w:r>
          </w:p>
        </w:tc>
        <w:tc>
          <w:tcPr>
            <w:tcW w:w="0" w:type="auto"/>
            <w:vAlign w:val="center"/>
            <w:hideMark/>
          </w:tcPr>
          <w:p w14:paraId="5D0CBEA3" w14:textId="77777777" w:rsidR="00487195" w:rsidRDefault="00487195">
            <w:r>
              <w:t>Happy in water</w:t>
            </w:r>
          </w:p>
        </w:tc>
        <w:tc>
          <w:tcPr>
            <w:tcW w:w="0" w:type="auto"/>
            <w:vAlign w:val="center"/>
            <w:hideMark/>
          </w:tcPr>
          <w:p w14:paraId="4CFA5A3E" w14:textId="77777777" w:rsidR="00487195" w:rsidRDefault="00487195">
            <w:r>
              <w:t>blue</w:t>
            </w:r>
          </w:p>
        </w:tc>
        <w:tc>
          <w:tcPr>
            <w:tcW w:w="0" w:type="auto"/>
            <w:vAlign w:val="center"/>
            <w:hideMark/>
          </w:tcPr>
          <w:p w14:paraId="3B64CCFF" w14:textId="77777777" w:rsidR="00487195" w:rsidRDefault="00487195">
            <w:r>
              <w:t>-1</w:t>
            </w:r>
          </w:p>
        </w:tc>
      </w:tr>
      <w:tr w:rsidR="00487195" w14:paraId="443506A6" w14:textId="77777777" w:rsidTr="00487195">
        <w:trPr>
          <w:tblCellSpacing w:w="15" w:type="dxa"/>
        </w:trPr>
        <w:tc>
          <w:tcPr>
            <w:tcW w:w="0" w:type="auto"/>
            <w:vAlign w:val="center"/>
            <w:hideMark/>
          </w:tcPr>
          <w:p w14:paraId="5244D08F" w14:textId="77777777" w:rsidR="00487195" w:rsidRDefault="00487195">
            <w:r>
              <w:t>fear</w:t>
            </w:r>
          </w:p>
        </w:tc>
        <w:tc>
          <w:tcPr>
            <w:tcW w:w="0" w:type="auto"/>
            <w:vAlign w:val="center"/>
            <w:hideMark/>
          </w:tcPr>
          <w:p w14:paraId="3501EA12" w14:textId="77777777" w:rsidR="00487195" w:rsidRDefault="00487195">
            <w:r>
              <w:t>0</w:t>
            </w:r>
          </w:p>
        </w:tc>
        <w:tc>
          <w:tcPr>
            <w:tcW w:w="0" w:type="auto"/>
            <w:vAlign w:val="center"/>
            <w:hideMark/>
          </w:tcPr>
          <w:p w14:paraId="257D9280" w14:textId="77777777" w:rsidR="00487195" w:rsidRDefault="00487195">
            <w:r>
              <w:t>Prefers to bite</w:t>
            </w:r>
          </w:p>
        </w:tc>
        <w:tc>
          <w:tcPr>
            <w:tcW w:w="0" w:type="auto"/>
            <w:vAlign w:val="center"/>
            <w:hideMark/>
          </w:tcPr>
          <w:p w14:paraId="5D6A09CC" w14:textId="77777777" w:rsidR="00487195" w:rsidRDefault="00487195">
            <w:r>
              <w:t>black</w:t>
            </w:r>
          </w:p>
        </w:tc>
        <w:tc>
          <w:tcPr>
            <w:tcW w:w="0" w:type="auto"/>
            <w:vAlign w:val="center"/>
            <w:hideMark/>
          </w:tcPr>
          <w:p w14:paraId="4806B405" w14:textId="77777777" w:rsidR="00487195" w:rsidRDefault="00487195">
            <w:r>
              <w:t>0</w:t>
            </w:r>
          </w:p>
        </w:tc>
      </w:tr>
    </w:tbl>
    <w:p w14:paraId="414CD82F" w14:textId="77777777" w:rsidR="00487195" w:rsidRDefault="00487195" w:rsidP="00487195">
      <w:pPr>
        <w:pStyle w:val="NormalWeb"/>
      </w:pPr>
      <w:r>
        <w:t xml:space="preserve">The question is how do we bring these 2 into our </w:t>
      </w:r>
      <w:proofErr w:type="spellStart"/>
      <w:r>
        <w:rPr>
          <w:rStyle w:val="HTMLCode"/>
        </w:rPr>
        <w:t>dragon_single_table</w:t>
      </w:r>
      <w:proofErr w:type="spellEnd"/>
      <w:r>
        <w:t xml:space="preserve"> and create indexes that will allow the game developers (later on) to query the data </w:t>
      </w:r>
      <w:proofErr w:type="gramStart"/>
      <w:r>
        <w:t>in sane</w:t>
      </w:r>
      <w:proofErr w:type="gramEnd"/>
      <w:r>
        <w:t xml:space="preserve"> ways?</w:t>
      </w:r>
    </w:p>
    <w:p w14:paraId="3C0E60A9" w14:textId="77777777" w:rsidR="00487195" w:rsidRDefault="00487195" w:rsidP="00487195">
      <w:pPr>
        <w:pStyle w:val="NormalWeb"/>
      </w:pPr>
      <w:r>
        <w:t xml:space="preserve">The first thing you should always do when working with DynamoDB Schema design is to </w:t>
      </w:r>
      <w:r>
        <w:rPr>
          <w:rStyle w:val="Strong"/>
        </w:rPr>
        <w:t xml:space="preserve">think about </w:t>
      </w:r>
      <w:proofErr w:type="spellStart"/>
      <w:r>
        <w:rPr>
          <w:rStyle w:val="Strong"/>
        </w:rPr>
        <w:t>he</w:t>
      </w:r>
      <w:proofErr w:type="spellEnd"/>
      <w:r>
        <w:rPr>
          <w:rStyle w:val="Strong"/>
        </w:rPr>
        <w:t xml:space="preserve"> queries first!</w:t>
      </w:r>
    </w:p>
    <w:p w14:paraId="0E9F0837" w14:textId="77777777" w:rsidR="00487195" w:rsidRDefault="00487195" w:rsidP="00487195">
      <w:pPr>
        <w:pStyle w:val="NormalWeb"/>
      </w:pPr>
      <w:proofErr w:type="gramStart"/>
      <w:r>
        <w:lastRenderedPageBreak/>
        <w:t>So</w:t>
      </w:r>
      <w:proofErr w:type="gramEnd"/>
      <w:r>
        <w:t xml:space="preserve"> let's think of a few things that the site would maybe like to do in future iterations.</w:t>
      </w:r>
    </w:p>
    <w:p w14:paraId="060AF123" w14:textId="77777777" w:rsidR="00487195" w:rsidRDefault="00487195" w:rsidP="00487195">
      <w:pPr>
        <w:pStyle w:val="Heading6"/>
      </w:pPr>
      <w:bookmarkStart w:id="124" w:name="header-n482"/>
      <w:bookmarkEnd w:id="124"/>
      <w:r>
        <w:t>Here are some ideas:</w:t>
      </w:r>
    </w:p>
    <w:p w14:paraId="6CD1864E" w14:textId="77777777" w:rsidR="00487195" w:rsidRDefault="00487195" w:rsidP="00487195">
      <w:pPr>
        <w:numPr>
          <w:ilvl w:val="0"/>
          <w:numId w:val="145"/>
        </w:numPr>
        <w:spacing w:before="100" w:beforeAutospacing="1" w:after="100" w:afterAutospacing="1"/>
      </w:pPr>
      <w:r>
        <w:t>Return all the dragons that can spew acid.</w:t>
      </w:r>
    </w:p>
    <w:p w14:paraId="3D1A6030" w14:textId="77777777" w:rsidR="00487195" w:rsidRDefault="00487195" w:rsidP="00487195">
      <w:pPr>
        <w:numPr>
          <w:ilvl w:val="0"/>
          <w:numId w:val="145"/>
        </w:numPr>
        <w:spacing w:before="100" w:beforeAutospacing="1" w:after="100" w:afterAutospacing="1"/>
      </w:pPr>
      <w:r>
        <w:t>Return all dragons that are green.</w:t>
      </w:r>
    </w:p>
    <w:p w14:paraId="37E8E309" w14:textId="77777777" w:rsidR="00487195" w:rsidRDefault="00487195" w:rsidP="00487195">
      <w:pPr>
        <w:numPr>
          <w:ilvl w:val="0"/>
          <w:numId w:val="145"/>
        </w:numPr>
        <w:spacing w:before="100" w:beforeAutospacing="1" w:after="100" w:afterAutospacing="1"/>
      </w:pPr>
      <w:r>
        <w:t>Return the dragons in range attack (order).</w:t>
      </w:r>
    </w:p>
    <w:p w14:paraId="7C5AA2B0" w14:textId="77777777" w:rsidR="00487195" w:rsidRDefault="00487195" w:rsidP="00487195">
      <w:pPr>
        <w:numPr>
          <w:ilvl w:val="0"/>
          <w:numId w:val="145"/>
        </w:numPr>
        <w:spacing w:before="100" w:beforeAutospacing="1" w:after="100" w:afterAutospacing="1"/>
      </w:pPr>
      <w:r>
        <w:t>Give me all the dragons that live in Arizona, USA (Dragons like the warmth apparently).</w:t>
      </w:r>
    </w:p>
    <w:p w14:paraId="3C2032A6" w14:textId="77777777" w:rsidR="00487195" w:rsidRDefault="00487195" w:rsidP="00487195">
      <w:pPr>
        <w:pStyle w:val="NormalWeb"/>
      </w:pPr>
      <w:r>
        <w:t>Let's address each of these one at a time and discuss what we would normally have had to do with say a traditional database or where we had multiple tables in DynamoDB.</w:t>
      </w:r>
    </w:p>
    <w:p w14:paraId="3A43D5C2" w14:textId="77777777" w:rsidR="00487195" w:rsidRDefault="00487195" w:rsidP="00487195">
      <w:pPr>
        <w:pStyle w:val="Heading2"/>
      </w:pPr>
      <w:bookmarkStart w:id="125" w:name="header-n493"/>
      <w:bookmarkEnd w:id="125"/>
      <w:r>
        <w:t>Part 2 - Step 1: Return all the dragons that can spew acid</w:t>
      </w:r>
    </w:p>
    <w:p w14:paraId="576C49F1" w14:textId="77777777" w:rsidR="00487195" w:rsidRDefault="00487195" w:rsidP="00487195">
      <w:pPr>
        <w:pStyle w:val="NormalWeb"/>
      </w:pPr>
      <w:r>
        <w:t xml:space="preserve">If you had a traditional DB this would normally require looking up information in the </w:t>
      </w:r>
      <w:proofErr w:type="spellStart"/>
      <w:r>
        <w:rPr>
          <w:rStyle w:val="HTMLCode"/>
        </w:rPr>
        <w:t>DragonBonusAttack</w:t>
      </w:r>
      <w:proofErr w:type="spellEnd"/>
      <w:r>
        <w:t xml:space="preserve"> table first a bit like so:</w:t>
      </w:r>
    </w:p>
    <w:p w14:paraId="705D93EA" w14:textId="77777777" w:rsidR="00487195" w:rsidRDefault="00487195" w:rsidP="00487195">
      <w:pPr>
        <w:pStyle w:val="HTMLPreformatted"/>
      </w:pPr>
      <w:r>
        <w:t xml:space="preserve">SELECT </w:t>
      </w:r>
      <w:proofErr w:type="spellStart"/>
      <w:r>
        <w:t>breath_attack</w:t>
      </w:r>
      <w:proofErr w:type="spellEnd"/>
      <w:r>
        <w:t xml:space="preserve"> FROM </w:t>
      </w:r>
      <w:proofErr w:type="spellStart"/>
      <w:r>
        <w:t>DragonBonusAttack</w:t>
      </w:r>
      <w:proofErr w:type="spellEnd"/>
      <w:r>
        <w:t xml:space="preserve"> WHERE description = "spews acid"</w:t>
      </w:r>
    </w:p>
    <w:p w14:paraId="51007164" w14:textId="77777777" w:rsidR="00487195" w:rsidRDefault="00487195" w:rsidP="00487195">
      <w:pPr>
        <w:pStyle w:val="NormalWeb"/>
      </w:pPr>
      <w:r>
        <w:t xml:space="preserve">Then finding the family such as </w:t>
      </w:r>
      <w:r>
        <w:rPr>
          <w:rStyle w:val="HTMLCode"/>
        </w:rPr>
        <w:t>red</w:t>
      </w:r>
      <w:r>
        <w:t xml:space="preserve"> (family).</w:t>
      </w:r>
    </w:p>
    <w:p w14:paraId="190AED0F" w14:textId="77777777" w:rsidR="00487195" w:rsidRDefault="00487195" w:rsidP="00487195">
      <w:pPr>
        <w:pStyle w:val="HTMLPreformatted"/>
      </w:pPr>
      <w:r>
        <w:t xml:space="preserve">SELECT family FROM </w:t>
      </w:r>
      <w:proofErr w:type="spellStart"/>
      <w:r>
        <w:t>DragonFamily</w:t>
      </w:r>
      <w:proofErr w:type="spellEnd"/>
      <w:r>
        <w:t xml:space="preserve"> WHERE </w:t>
      </w:r>
      <w:proofErr w:type="spellStart"/>
      <w:r>
        <w:t>breath_attack</w:t>
      </w:r>
      <w:proofErr w:type="spellEnd"/>
      <w:r>
        <w:t xml:space="preserve"> = </w:t>
      </w:r>
      <w:proofErr w:type="spellStart"/>
      <w:r>
        <w:t>breath_attack</w:t>
      </w:r>
      <w:proofErr w:type="spellEnd"/>
    </w:p>
    <w:p w14:paraId="53352939" w14:textId="77777777" w:rsidR="00487195" w:rsidRDefault="00487195" w:rsidP="00487195">
      <w:pPr>
        <w:pStyle w:val="NormalWeb"/>
      </w:pPr>
      <w:r>
        <w:t>Then finally:</w:t>
      </w:r>
    </w:p>
    <w:p w14:paraId="397B4234" w14:textId="77777777" w:rsidR="00487195" w:rsidRDefault="00487195" w:rsidP="00487195">
      <w:pPr>
        <w:pStyle w:val="HTMLPreformatted"/>
      </w:pPr>
      <w:r>
        <w:t xml:space="preserve">SELECT * FROM </w:t>
      </w:r>
      <w:proofErr w:type="spellStart"/>
      <w:r>
        <w:t>DragonStats</w:t>
      </w:r>
      <w:proofErr w:type="spellEnd"/>
      <w:r>
        <w:t xml:space="preserve"> WHERE family = family</w:t>
      </w:r>
    </w:p>
    <w:p w14:paraId="48A79E34" w14:textId="77777777" w:rsidR="00487195" w:rsidRDefault="00487195" w:rsidP="00487195">
      <w:pPr>
        <w:pStyle w:val="NormalWeb"/>
      </w:pPr>
      <w:r>
        <w:t>Even in DynamoDB where we have multiple tables that would require a very similar approach.</w:t>
      </w:r>
    </w:p>
    <w:p w14:paraId="616D1E82" w14:textId="77777777" w:rsidR="00487195" w:rsidRDefault="00487195" w:rsidP="00487195">
      <w:pPr>
        <w:pStyle w:val="NormalWeb"/>
      </w:pPr>
      <w:r>
        <w:t>Using the single table approach we can do better than that.</w:t>
      </w:r>
    </w:p>
    <w:p w14:paraId="32385777" w14:textId="77777777" w:rsidR="00487195" w:rsidRDefault="00487195" w:rsidP="00487195">
      <w:pPr>
        <w:pStyle w:val="NormalWeb"/>
      </w:pPr>
      <w:r>
        <w:t>All we need to do is add items using the same primary key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495"/>
        <w:gridCol w:w="5714"/>
        <w:gridCol w:w="2212"/>
      </w:tblGrid>
      <w:tr w:rsidR="00487195" w14:paraId="4CC10D27" w14:textId="77777777" w:rsidTr="00487195">
        <w:trPr>
          <w:tblHeader/>
          <w:tblCellSpacing w:w="15" w:type="dxa"/>
        </w:trPr>
        <w:tc>
          <w:tcPr>
            <w:tcW w:w="0" w:type="auto"/>
            <w:vAlign w:val="center"/>
            <w:hideMark/>
          </w:tcPr>
          <w:p w14:paraId="36803BD6" w14:textId="77777777" w:rsidR="00487195" w:rsidRDefault="00487195">
            <w:pPr>
              <w:jc w:val="center"/>
              <w:rPr>
                <w:b/>
                <w:bCs/>
              </w:rPr>
            </w:pPr>
            <w:r>
              <w:rPr>
                <w:b/>
                <w:bCs/>
              </w:rPr>
              <w:t>PK (PK)</w:t>
            </w:r>
          </w:p>
        </w:tc>
        <w:tc>
          <w:tcPr>
            <w:tcW w:w="0" w:type="auto"/>
            <w:vAlign w:val="center"/>
            <w:hideMark/>
          </w:tcPr>
          <w:p w14:paraId="70843EC8" w14:textId="77777777" w:rsidR="00487195" w:rsidRDefault="00487195">
            <w:pPr>
              <w:jc w:val="center"/>
              <w:rPr>
                <w:b/>
                <w:bCs/>
              </w:rPr>
            </w:pPr>
            <w:r>
              <w:rPr>
                <w:b/>
                <w:bCs/>
              </w:rPr>
              <w:t>SK (SK)</w:t>
            </w:r>
          </w:p>
        </w:tc>
        <w:tc>
          <w:tcPr>
            <w:tcW w:w="0" w:type="auto"/>
            <w:vAlign w:val="center"/>
            <w:hideMark/>
          </w:tcPr>
          <w:p w14:paraId="1C6967C8" w14:textId="77777777" w:rsidR="00487195" w:rsidRDefault="00487195">
            <w:pPr>
              <w:jc w:val="center"/>
              <w:rPr>
                <w:b/>
                <w:bCs/>
              </w:rPr>
            </w:pPr>
            <w:r>
              <w:rPr>
                <w:b/>
                <w:bCs/>
              </w:rPr>
              <w:t>Location</w:t>
            </w:r>
          </w:p>
        </w:tc>
        <w:tc>
          <w:tcPr>
            <w:tcW w:w="0" w:type="auto"/>
            <w:vAlign w:val="center"/>
            <w:hideMark/>
          </w:tcPr>
          <w:p w14:paraId="12BF3781" w14:textId="77777777" w:rsidR="00487195" w:rsidRDefault="00487195">
            <w:pPr>
              <w:jc w:val="center"/>
              <w:rPr>
                <w:b/>
                <w:bCs/>
              </w:rPr>
            </w:pPr>
            <w:r>
              <w:rPr>
                <w:rStyle w:val="HTMLCode"/>
                <w:rFonts w:eastAsiaTheme="minorHAnsi"/>
                <w:b/>
                <w:bCs/>
              </w:rPr>
              <w:t>&lt;attributes&gt;</w:t>
            </w:r>
          </w:p>
        </w:tc>
      </w:tr>
      <w:tr w:rsidR="00487195" w14:paraId="12F62D4B" w14:textId="77777777" w:rsidTr="00487195">
        <w:trPr>
          <w:tblCellSpacing w:w="15" w:type="dxa"/>
        </w:trPr>
        <w:tc>
          <w:tcPr>
            <w:tcW w:w="0" w:type="auto"/>
            <w:vAlign w:val="center"/>
            <w:hideMark/>
          </w:tcPr>
          <w:p w14:paraId="25228156" w14:textId="77777777" w:rsidR="00487195" w:rsidRDefault="00487195">
            <w:r>
              <w:rPr>
                <w:rStyle w:val="HTMLCode"/>
                <w:rFonts w:eastAsiaTheme="minorHAnsi"/>
              </w:rPr>
              <w:t>&lt;SAME-UUID&gt;</w:t>
            </w:r>
          </w:p>
        </w:tc>
        <w:tc>
          <w:tcPr>
            <w:tcW w:w="0" w:type="auto"/>
            <w:vAlign w:val="center"/>
            <w:hideMark/>
          </w:tcPr>
          <w:p w14:paraId="37C896DC" w14:textId="77777777" w:rsidR="00487195" w:rsidRDefault="00487195">
            <w:r>
              <w:t>stats</w:t>
            </w:r>
          </w:p>
        </w:tc>
        <w:tc>
          <w:tcPr>
            <w:tcW w:w="0" w:type="auto"/>
            <w:vAlign w:val="center"/>
            <w:hideMark/>
          </w:tcPr>
          <w:p w14:paraId="25504EDD" w14:textId="77777777" w:rsidR="00487195" w:rsidRDefault="00487195">
            <w:r>
              <w:t>&lt;</w:t>
            </w:r>
            <w:proofErr w:type="spellStart"/>
            <w:r>
              <w:t>Location_country_value</w:t>
            </w:r>
            <w:proofErr w:type="spellEnd"/>
            <w:r>
              <w:t>&gt;: &lt;Location_state_value&gt;&lt;Location_city_value&gt;:&lt;Location_neighborhood_value&gt;</w:t>
            </w:r>
          </w:p>
        </w:tc>
        <w:tc>
          <w:tcPr>
            <w:tcW w:w="0" w:type="auto"/>
            <w:vAlign w:val="center"/>
            <w:hideMark/>
          </w:tcPr>
          <w:p w14:paraId="14EE3F11" w14:textId="77777777" w:rsidR="00487195" w:rsidRDefault="00487195">
            <w:proofErr w:type="spellStart"/>
            <w:r>
              <w:t>dragon_name</w:t>
            </w:r>
            <w:proofErr w:type="spellEnd"/>
            <w:r>
              <w:t>:</w:t>
            </w:r>
            <w:r>
              <w:rPr>
                <w:rStyle w:val="HTMLCode"/>
                <w:rFonts w:eastAsiaTheme="minorHAnsi"/>
              </w:rPr>
              <w:t>&lt;value&gt;</w:t>
            </w:r>
            <w:r>
              <w:t>, protection:</w:t>
            </w:r>
            <w:r>
              <w:rPr>
                <w:rStyle w:val="HTMLCode"/>
                <w:rFonts w:eastAsiaTheme="minorHAnsi"/>
              </w:rPr>
              <w:t>&lt;value&gt;</w:t>
            </w:r>
            <w:r>
              <w:t xml:space="preserve">, </w:t>
            </w:r>
            <w:proofErr w:type="gramStart"/>
            <w:r>
              <w:t>damage:,</w:t>
            </w:r>
            <w:proofErr w:type="gramEnd"/>
            <w:r>
              <w:t xml:space="preserve"> description:</w:t>
            </w:r>
            <w:r>
              <w:rPr>
                <w:rStyle w:val="HTMLCode"/>
                <w:rFonts w:eastAsiaTheme="minorHAnsi"/>
              </w:rPr>
              <w:t>&lt;value&gt;</w:t>
            </w:r>
            <w:r>
              <w:t>, family:</w:t>
            </w:r>
            <w:r>
              <w:rPr>
                <w:rStyle w:val="HTMLCode"/>
                <w:rFonts w:eastAsiaTheme="minorHAnsi"/>
              </w:rPr>
              <w:t>&lt;value&gt;</w:t>
            </w:r>
          </w:p>
        </w:tc>
      </w:tr>
      <w:tr w:rsidR="00487195" w14:paraId="49E7CA53" w14:textId="77777777" w:rsidTr="00487195">
        <w:trPr>
          <w:tblCellSpacing w:w="15" w:type="dxa"/>
        </w:trPr>
        <w:tc>
          <w:tcPr>
            <w:tcW w:w="0" w:type="auto"/>
            <w:vAlign w:val="center"/>
            <w:hideMark/>
          </w:tcPr>
          <w:p w14:paraId="09345FFB" w14:textId="77777777" w:rsidR="00487195" w:rsidRDefault="00487195">
            <w:r>
              <w:rPr>
                <w:rStyle w:val="HTMLCode"/>
                <w:rFonts w:eastAsiaTheme="minorHAnsi"/>
              </w:rPr>
              <w:t>&lt;SAME-UUID&gt;</w:t>
            </w:r>
          </w:p>
        </w:tc>
        <w:tc>
          <w:tcPr>
            <w:tcW w:w="0" w:type="auto"/>
            <w:vAlign w:val="center"/>
            <w:hideMark/>
          </w:tcPr>
          <w:p w14:paraId="3952C978" w14:textId="77777777" w:rsidR="00487195" w:rsidRDefault="00487195">
            <w:r>
              <w:t>bonus</w:t>
            </w:r>
          </w:p>
        </w:tc>
        <w:tc>
          <w:tcPr>
            <w:tcW w:w="0" w:type="auto"/>
            <w:vAlign w:val="center"/>
            <w:hideMark/>
          </w:tcPr>
          <w:p w14:paraId="3807DDA8" w14:textId="77777777" w:rsidR="00487195" w:rsidRDefault="00487195">
            <w:r>
              <w:t> </w:t>
            </w:r>
          </w:p>
        </w:tc>
        <w:tc>
          <w:tcPr>
            <w:tcW w:w="0" w:type="auto"/>
            <w:vAlign w:val="center"/>
            <w:hideMark/>
          </w:tcPr>
          <w:p w14:paraId="20CF4070" w14:textId="77777777" w:rsidR="00487195" w:rsidRDefault="00487195">
            <w:proofErr w:type="spellStart"/>
            <w:r>
              <w:t>extra_damage</w:t>
            </w:r>
            <w:proofErr w:type="spellEnd"/>
            <w:r>
              <w:t>:</w:t>
            </w:r>
            <w:r>
              <w:rPr>
                <w:rStyle w:val="HTMLCode"/>
                <w:rFonts w:eastAsiaTheme="minorHAnsi"/>
              </w:rPr>
              <w:t>&lt;value&gt;</w:t>
            </w:r>
            <w:r>
              <w:t>, range:</w:t>
            </w:r>
            <w:r>
              <w:rPr>
                <w:rStyle w:val="HTMLCode"/>
                <w:rFonts w:eastAsiaTheme="minorHAnsi"/>
              </w:rPr>
              <w:t>&lt;value&gt;</w:t>
            </w:r>
            <w:r>
              <w:t xml:space="preserve">, </w:t>
            </w:r>
            <w:proofErr w:type="spellStart"/>
            <w:r>
              <w:t>bonus_description</w:t>
            </w:r>
            <w:proofErr w:type="spellEnd"/>
            <w:r>
              <w:t xml:space="preserve">: </w:t>
            </w:r>
            <w:r>
              <w:rPr>
                <w:rStyle w:val="HTMLCode"/>
                <w:rFonts w:eastAsiaTheme="minorHAnsi"/>
              </w:rPr>
              <w:t>&lt;value&gt;</w:t>
            </w:r>
          </w:p>
        </w:tc>
      </w:tr>
      <w:tr w:rsidR="00487195" w14:paraId="791F6534" w14:textId="77777777" w:rsidTr="00487195">
        <w:trPr>
          <w:tblCellSpacing w:w="15" w:type="dxa"/>
        </w:trPr>
        <w:tc>
          <w:tcPr>
            <w:tcW w:w="0" w:type="auto"/>
            <w:vAlign w:val="center"/>
            <w:hideMark/>
          </w:tcPr>
          <w:p w14:paraId="5C49B07C" w14:textId="77777777" w:rsidR="00487195" w:rsidRDefault="00487195">
            <w:r>
              <w:rPr>
                <w:rStyle w:val="HTMLCode"/>
                <w:rFonts w:eastAsiaTheme="minorHAnsi"/>
              </w:rPr>
              <w:lastRenderedPageBreak/>
              <w:t>&lt;SAME-UUID&gt;</w:t>
            </w:r>
          </w:p>
        </w:tc>
        <w:tc>
          <w:tcPr>
            <w:tcW w:w="0" w:type="auto"/>
            <w:vAlign w:val="center"/>
            <w:hideMark/>
          </w:tcPr>
          <w:p w14:paraId="12047930" w14:textId="77777777" w:rsidR="00487195" w:rsidRDefault="00487195">
            <w:r>
              <w:t>family</w:t>
            </w:r>
          </w:p>
        </w:tc>
        <w:tc>
          <w:tcPr>
            <w:tcW w:w="0" w:type="auto"/>
            <w:vAlign w:val="center"/>
            <w:hideMark/>
          </w:tcPr>
          <w:p w14:paraId="50A9EEBE" w14:textId="77777777" w:rsidR="00487195" w:rsidRDefault="00487195">
            <w:r>
              <w:t> </w:t>
            </w:r>
          </w:p>
        </w:tc>
        <w:tc>
          <w:tcPr>
            <w:tcW w:w="0" w:type="auto"/>
            <w:vAlign w:val="center"/>
            <w:hideMark/>
          </w:tcPr>
          <w:p w14:paraId="2238D3BB" w14:textId="77777777" w:rsidR="00487195" w:rsidRDefault="00487195">
            <w:proofErr w:type="spellStart"/>
            <w:r>
              <w:t>breath_attack</w:t>
            </w:r>
            <w:proofErr w:type="spellEnd"/>
            <w:r>
              <w:t>:</w:t>
            </w:r>
            <w:r>
              <w:rPr>
                <w:rStyle w:val="HTMLCode"/>
                <w:rFonts w:eastAsiaTheme="minorHAnsi"/>
              </w:rPr>
              <w:t>&lt;value&gt;</w:t>
            </w:r>
            <w:r>
              <w:t xml:space="preserve">, </w:t>
            </w:r>
            <w:proofErr w:type="spellStart"/>
            <w:r>
              <w:t>damage_modifier</w:t>
            </w:r>
            <w:proofErr w:type="spellEnd"/>
            <w:r>
              <w:t>:</w:t>
            </w:r>
            <w:r>
              <w:rPr>
                <w:rStyle w:val="HTMLCode"/>
                <w:rFonts w:eastAsiaTheme="minorHAnsi"/>
              </w:rPr>
              <w:t>&lt;value&gt;</w:t>
            </w:r>
            <w:r>
              <w:t xml:space="preserve">, </w:t>
            </w:r>
            <w:proofErr w:type="spellStart"/>
            <w:r>
              <w:t>protection_modifier</w:t>
            </w:r>
            <w:proofErr w:type="spellEnd"/>
            <w:r>
              <w:t>:</w:t>
            </w:r>
            <w:r>
              <w:rPr>
                <w:rStyle w:val="HTMLCode"/>
                <w:rFonts w:eastAsiaTheme="minorHAnsi"/>
              </w:rPr>
              <w:t>&lt;value&gt;</w:t>
            </w:r>
            <w:r>
              <w:t xml:space="preserve">, </w:t>
            </w:r>
            <w:proofErr w:type="spellStart"/>
            <w:r>
              <w:t>family_description</w:t>
            </w:r>
            <w:proofErr w:type="spellEnd"/>
            <w:r>
              <w:t xml:space="preserve">: </w:t>
            </w:r>
            <w:r>
              <w:rPr>
                <w:rStyle w:val="HTMLCode"/>
                <w:rFonts w:eastAsiaTheme="minorHAnsi"/>
              </w:rPr>
              <w:t>&lt;value&gt;</w:t>
            </w:r>
          </w:p>
        </w:tc>
      </w:tr>
    </w:tbl>
    <w:p w14:paraId="447A658A" w14:textId="77777777" w:rsidR="00487195" w:rsidRDefault="00487195" w:rsidP="00487195">
      <w:pPr>
        <w:pStyle w:val="NormalWeb"/>
      </w:pPr>
      <w:r>
        <w:rPr>
          <w:rStyle w:val="Emphasis"/>
        </w:rPr>
        <w:t xml:space="preserve">The first time you </w:t>
      </w:r>
      <w:proofErr w:type="spellStart"/>
      <w:r>
        <w:rPr>
          <w:rStyle w:val="Emphasis"/>
        </w:rPr>
        <w:t>seee</w:t>
      </w:r>
      <w:proofErr w:type="spellEnd"/>
      <w:r>
        <w:rPr>
          <w:rStyle w:val="Emphasis"/>
        </w:rPr>
        <w:t xml:space="preserve"> the single table pattern it's </w:t>
      </w:r>
      <w:proofErr w:type="spellStart"/>
      <w:r>
        <w:rPr>
          <w:rStyle w:val="Emphasis"/>
        </w:rPr>
        <w:t>mindbending</w:t>
      </w:r>
      <w:proofErr w:type="spellEnd"/>
      <w:r>
        <w:rPr>
          <w:rStyle w:val="Emphasis"/>
        </w:rPr>
        <w:t xml:space="preserve"> I know, but bear with </w:t>
      </w:r>
      <w:proofErr w:type="gramStart"/>
      <w:r>
        <w:rPr>
          <w:rStyle w:val="Emphasis"/>
        </w:rPr>
        <w:t>us..</w:t>
      </w:r>
      <w:proofErr w:type="gramEnd"/>
    </w:p>
    <w:p w14:paraId="26963D78" w14:textId="77777777" w:rsidR="00487195" w:rsidRDefault="00487195" w:rsidP="00487195">
      <w:pPr>
        <w:pStyle w:val="NormalWeb"/>
      </w:pPr>
      <w:r>
        <w:t xml:space="preserve">Notice we had to change the attribute of </w:t>
      </w:r>
      <w:r>
        <w:rPr>
          <w:rStyle w:val="HTMLCode"/>
        </w:rPr>
        <w:t>description</w:t>
      </w:r>
      <w:r>
        <w:t xml:space="preserve"> to </w:t>
      </w:r>
      <w:proofErr w:type="spellStart"/>
      <w:r>
        <w:rPr>
          <w:rStyle w:val="HTMLCode"/>
        </w:rPr>
        <w:t>family_description</w:t>
      </w:r>
      <w:proofErr w:type="spellEnd"/>
      <w:r>
        <w:t xml:space="preserve"> to not conflict with the description attribute used for dragon stats, and we also did this for the bonus table's </w:t>
      </w:r>
      <w:r>
        <w:rPr>
          <w:rStyle w:val="HTMLCode"/>
        </w:rPr>
        <w:t>description</w:t>
      </w:r>
      <w:r>
        <w:t xml:space="preserve"> for the same reason.</w:t>
      </w:r>
    </w:p>
    <w:p w14:paraId="6CC0F25E" w14:textId="77777777" w:rsidR="00487195" w:rsidRDefault="00487195" w:rsidP="00487195">
      <w:pPr>
        <w:pStyle w:val="NormalWeb"/>
      </w:pPr>
      <w:r>
        <w:rPr>
          <w:rStyle w:val="Emphasis"/>
        </w:rPr>
        <w:t>Real World Tip: We could use description as an overloaded attribute, which is very useful for reducing the amount of GSIs needed to do certain queries, refer to the course notes.</w:t>
      </w:r>
    </w:p>
    <w:p w14:paraId="411EEED1" w14:textId="77777777" w:rsidR="00487195" w:rsidRDefault="00487195" w:rsidP="00487195">
      <w:pPr>
        <w:pStyle w:val="NormalWeb"/>
      </w:pPr>
      <w:r>
        <w:t xml:space="preserve">Notice that we are adding a Primary Key with the </w:t>
      </w:r>
      <w:r>
        <w:rPr>
          <w:u w:val="single"/>
        </w:rPr>
        <w:t>same value</w:t>
      </w:r>
      <w:r>
        <w:t xml:space="preserve"> representing one dragon. </w:t>
      </w:r>
    </w:p>
    <w:p w14:paraId="5ABCACB4" w14:textId="77777777" w:rsidR="00487195" w:rsidRDefault="00487195" w:rsidP="00487195">
      <w:pPr>
        <w:pStyle w:val="NormalWeb"/>
      </w:pPr>
      <w:r>
        <w:t>This might look very strange at first, but this is correct for what we are trying to do.</w:t>
      </w:r>
    </w:p>
    <w:p w14:paraId="133A5AFF" w14:textId="77777777" w:rsidR="00487195" w:rsidRDefault="00487195" w:rsidP="00487195">
      <w:pPr>
        <w:pStyle w:val="NormalWeb"/>
      </w:pPr>
      <w:r>
        <w:t>Normally you can't have a duplicate primary key, unless you have a Sort Key.</w:t>
      </w:r>
    </w:p>
    <w:p w14:paraId="40C1A7CD" w14:textId="77777777" w:rsidR="00487195" w:rsidRDefault="00487195" w:rsidP="00487195">
      <w:pPr>
        <w:pStyle w:val="NormalWeb"/>
      </w:pPr>
      <w:proofErr w:type="gramStart"/>
      <w:r>
        <w:t>So</w:t>
      </w:r>
      <w:proofErr w:type="gramEnd"/>
      <w:r>
        <w:t xml:space="preserve"> as you can see above, we now have a Sort Key called </w:t>
      </w:r>
      <w:r>
        <w:rPr>
          <w:rStyle w:val="HTMLCode"/>
        </w:rPr>
        <w:t>SK</w:t>
      </w:r>
      <w:r>
        <w:t xml:space="preserve"> and are assigning three string values to each of the 3 items. One called </w:t>
      </w:r>
      <w:r>
        <w:rPr>
          <w:rStyle w:val="HTMLCode"/>
        </w:rPr>
        <w:t>stats</w:t>
      </w:r>
      <w:r>
        <w:t xml:space="preserve">, one called </w:t>
      </w:r>
      <w:r>
        <w:rPr>
          <w:rStyle w:val="HTMLCode"/>
        </w:rPr>
        <w:t>bonus</w:t>
      </w:r>
      <w:r>
        <w:t xml:space="preserve"> and one called </w:t>
      </w:r>
      <w:r>
        <w:rPr>
          <w:rStyle w:val="HTMLCode"/>
        </w:rPr>
        <w:t>family</w:t>
      </w:r>
      <w:r>
        <w:t xml:space="preserve">. These are strings of </w:t>
      </w:r>
      <w:r>
        <w:rPr>
          <w:u w:val="single"/>
        </w:rPr>
        <w:t>the words</w:t>
      </w:r>
      <w:r>
        <w:t xml:space="preserve">, and not variables. </w:t>
      </w:r>
      <w:proofErr w:type="spellStart"/>
      <w:r>
        <w:t>i.e</w:t>
      </w:r>
      <w:proofErr w:type="spellEnd"/>
      <w:r>
        <w:t xml:space="preserve"> the strings </w:t>
      </w:r>
      <w:r>
        <w:rPr>
          <w:rStyle w:val="Strong"/>
        </w:rPr>
        <w:t>"family"</w:t>
      </w:r>
      <w:r>
        <w:t>, "</w:t>
      </w:r>
      <w:r>
        <w:rPr>
          <w:rStyle w:val="Strong"/>
        </w:rPr>
        <w:t>bonus</w:t>
      </w:r>
      <w:r>
        <w:t>", and "</w:t>
      </w:r>
      <w:r>
        <w:rPr>
          <w:rStyle w:val="Strong"/>
        </w:rPr>
        <w:t>stats</w:t>
      </w:r>
      <w:r>
        <w:t>".</w:t>
      </w:r>
    </w:p>
    <w:p w14:paraId="604F4208" w14:textId="77777777" w:rsidR="00487195" w:rsidRDefault="00487195" w:rsidP="00487195">
      <w:pPr>
        <w:pStyle w:val="NormalWeb"/>
      </w:pPr>
      <w:r>
        <w:t xml:space="preserve">The old family table had a </w:t>
      </w:r>
      <w:r>
        <w:rPr>
          <w:rStyle w:val="HTMLCode"/>
        </w:rPr>
        <w:t>family</w:t>
      </w:r>
      <w:r>
        <w:t xml:space="preserve"> value, which we removed, because it is already there in the </w:t>
      </w:r>
      <w:r>
        <w:rPr>
          <w:rStyle w:val="HTMLCode"/>
        </w:rPr>
        <w:t>stats</w:t>
      </w:r>
      <w:r>
        <w:t xml:space="preserve"> item for this dragon. We are also taking away </w:t>
      </w:r>
      <w:proofErr w:type="spellStart"/>
      <w:r>
        <w:rPr>
          <w:rStyle w:val="HTMLCode"/>
        </w:rPr>
        <w:t>breath_attack</w:t>
      </w:r>
      <w:proofErr w:type="spellEnd"/>
      <w:r>
        <w:t xml:space="preserve"> out of </w:t>
      </w:r>
      <w:r>
        <w:rPr>
          <w:rStyle w:val="HTMLCode"/>
        </w:rPr>
        <w:t>bonus</w:t>
      </w:r>
      <w:r>
        <w:t xml:space="preserve"> as it is already there in the </w:t>
      </w:r>
      <w:r>
        <w:rPr>
          <w:rStyle w:val="HTMLCode"/>
        </w:rPr>
        <w:t>family</w:t>
      </w:r>
      <w:r>
        <w:t xml:space="preserve"> item.</w:t>
      </w:r>
    </w:p>
    <w:p w14:paraId="5BA50F96" w14:textId="77777777" w:rsidR="00487195" w:rsidRDefault="00487195" w:rsidP="00487195">
      <w:pPr>
        <w:pStyle w:val="NormalWeb"/>
      </w:pPr>
      <w:r>
        <w:t xml:space="preserve">We could have just duplicated </w:t>
      </w:r>
      <w:proofErr w:type="gramStart"/>
      <w:r>
        <w:t>it</w:t>
      </w:r>
      <w:proofErr w:type="gramEnd"/>
      <w:r>
        <w:t xml:space="preserve"> but it seems unnecessary, as none of our queries that we are envisioning would need it. </w:t>
      </w:r>
      <w:r>
        <w:rPr>
          <w:rStyle w:val="Strong"/>
        </w:rPr>
        <w:t>Hence the value of thinking about queries first</w:t>
      </w:r>
      <w:r>
        <w:t xml:space="preserve">. It makes it a </w:t>
      </w:r>
      <w:r>
        <w:rPr>
          <w:rStyle w:val="Emphasis"/>
        </w:rPr>
        <w:t>little less flexible</w:t>
      </w:r>
      <w:r>
        <w:t xml:space="preserve"> in case you want to do ad-hoc queries. </w:t>
      </w:r>
      <w:proofErr w:type="gramStart"/>
      <w:r>
        <w:t>However</w:t>
      </w:r>
      <w:proofErr w:type="gramEnd"/>
      <w:r>
        <w:t xml:space="preserve"> that is the compromise you make by using this approach. </w:t>
      </w:r>
    </w:p>
    <w:p w14:paraId="6653CFCC" w14:textId="77777777" w:rsidR="00487195" w:rsidRDefault="00487195" w:rsidP="00487195">
      <w:pPr>
        <w:pStyle w:val="NormalWeb"/>
      </w:pPr>
      <w:proofErr w:type="gramStart"/>
      <w:r>
        <w:t>So</w:t>
      </w:r>
      <w:proofErr w:type="gramEnd"/>
      <w:r>
        <w:t xml:space="preserve"> the prior queries still work as expected, we haven't messed anything up there ;). All we have really done here is added a couple of new items with the same UUID assigning a different SK to each one and removed some duplication.</w:t>
      </w:r>
    </w:p>
    <w:p w14:paraId="3857AAF0" w14:textId="77777777" w:rsidR="00487195" w:rsidRDefault="00487195" w:rsidP="00487195">
      <w:pPr>
        <w:pStyle w:val="NormalWeb"/>
      </w:pPr>
      <w:proofErr w:type="gramStart"/>
      <w:r>
        <w:t>So</w:t>
      </w:r>
      <w:proofErr w:type="gramEnd"/>
      <w:r>
        <w:t xml:space="preserve"> before we go ahead and create an improved single table with this new structure, it is always better to measure twice and cut once.</w:t>
      </w:r>
    </w:p>
    <w:p w14:paraId="16458D43" w14:textId="77777777" w:rsidR="00487195" w:rsidRDefault="00487195" w:rsidP="00487195">
      <w:pPr>
        <w:pStyle w:val="NormalWeb"/>
      </w:pPr>
      <w:proofErr w:type="gramStart"/>
      <w:r>
        <w:t>So</w:t>
      </w:r>
      <w:proofErr w:type="gramEnd"/>
      <w:r>
        <w:t xml:space="preserve"> let's really think about our queries some more and figure out if we are going to need any GSIs.</w:t>
      </w:r>
    </w:p>
    <w:p w14:paraId="0548EF2D" w14:textId="77777777" w:rsidR="00487195" w:rsidRDefault="00487195" w:rsidP="00487195">
      <w:pPr>
        <w:pStyle w:val="NormalWeb"/>
      </w:pPr>
      <w:r>
        <w:rPr>
          <w:u w:val="single"/>
        </w:rPr>
        <w:lastRenderedPageBreak/>
        <w:t>It is going to be easier to do all that, in one go.</w:t>
      </w:r>
    </w:p>
    <w:p w14:paraId="5A0C4ECA" w14:textId="77777777" w:rsidR="00487195" w:rsidRDefault="00487195" w:rsidP="00487195">
      <w:pPr>
        <w:pStyle w:val="NormalWeb"/>
      </w:pPr>
      <w:proofErr w:type="gramStart"/>
      <w:r>
        <w:t>So</w:t>
      </w:r>
      <w:proofErr w:type="gramEnd"/>
      <w:r>
        <w:t xml:space="preserve"> query number 1) We want to </w:t>
      </w:r>
      <w:r>
        <w:rPr>
          <w:rStyle w:val="Strong"/>
        </w:rPr>
        <w:t>Return all the dragons that can spew acid</w:t>
      </w:r>
      <w:r>
        <w:t>.</w:t>
      </w:r>
    </w:p>
    <w:p w14:paraId="25377320" w14:textId="77777777" w:rsidR="00487195" w:rsidRDefault="00487195" w:rsidP="00487195">
      <w:pPr>
        <w:pStyle w:val="NormalWeb"/>
      </w:pPr>
      <w:r>
        <w:t>Let's think about that.</w:t>
      </w:r>
    </w:p>
    <w:p w14:paraId="5B486100" w14:textId="77777777" w:rsidR="00487195" w:rsidRDefault="00487195" w:rsidP="00487195">
      <w:pPr>
        <w:pStyle w:val="NormalWeb"/>
      </w:pPr>
      <w:r>
        <w:t xml:space="preserve">This needs to be done in two stages. </w:t>
      </w:r>
    </w:p>
    <w:p w14:paraId="02BE16B1" w14:textId="77777777" w:rsidR="00487195" w:rsidRDefault="00487195" w:rsidP="00487195">
      <w:pPr>
        <w:pStyle w:val="NormalWeb"/>
      </w:pPr>
      <w:r>
        <w:t>Stage 1) Get all the UUID of all the dragons that can spew acid.</w:t>
      </w:r>
    </w:p>
    <w:p w14:paraId="51794809" w14:textId="77777777" w:rsidR="00487195" w:rsidRDefault="00487195" w:rsidP="00487195">
      <w:pPr>
        <w:pStyle w:val="NormalWeb"/>
      </w:pPr>
      <w:r>
        <w:t xml:space="preserve">This will require an index which we could call </w:t>
      </w:r>
      <w:proofErr w:type="spellStart"/>
      <w:r>
        <w:rPr>
          <w:rStyle w:val="HTMLCode"/>
        </w:rPr>
        <w:t>bonus_description_index</w:t>
      </w:r>
      <w:proofErr w:type="spellEnd"/>
      <w:r>
        <w:t xml:space="preserve"> with </w:t>
      </w:r>
      <w:proofErr w:type="spellStart"/>
      <w:r>
        <w:rPr>
          <w:rStyle w:val="HTMLCode"/>
        </w:rPr>
        <w:t>bonus_description</w:t>
      </w:r>
      <w:proofErr w:type="spellEnd"/>
      <w:r>
        <w:t xml:space="preserve"> as the Primary Key.</w:t>
      </w:r>
    </w:p>
    <w:p w14:paraId="34CD62E8" w14:textId="77777777" w:rsidR="00487195" w:rsidRDefault="00487195" w:rsidP="00487195">
      <w:pPr>
        <w:pStyle w:val="NormalWeb"/>
      </w:pPr>
      <w:r>
        <w:t>Stage 2) provide the UUIDs to a new scan that can return the dragon details (stats).</w:t>
      </w:r>
    </w:p>
    <w:p w14:paraId="46581C66" w14:textId="77777777" w:rsidR="00487195" w:rsidRDefault="00487195" w:rsidP="00487195">
      <w:pPr>
        <w:pStyle w:val="NormalWeb"/>
      </w:pPr>
      <w:r>
        <w:t xml:space="preserve">This will require exactly the same index as we created before called </w:t>
      </w:r>
      <w:proofErr w:type="spellStart"/>
      <w:r>
        <w:rPr>
          <w:rStyle w:val="HTMLCode"/>
        </w:rPr>
        <w:t>dragon_stats_index</w:t>
      </w:r>
      <w:proofErr w:type="spellEnd"/>
      <w:r>
        <w:t xml:space="preserve">. </w:t>
      </w:r>
      <w:proofErr w:type="gramStart"/>
      <w:r>
        <w:t>So</w:t>
      </w:r>
      <w:proofErr w:type="gramEnd"/>
      <w:r>
        <w:t xml:space="preserve"> we will definitely keep that as a GSI moving forward.</w:t>
      </w:r>
    </w:p>
    <w:p w14:paraId="3D463EC9" w14:textId="77777777" w:rsidR="00487195" w:rsidRDefault="00487195" w:rsidP="00487195">
      <w:pPr>
        <w:pStyle w:val="NormalWeb"/>
      </w:pPr>
      <w:r>
        <w:t>Even without coding any of this, we can see that we have a sensible enough schema and GSI to accommodate both of these actions.</w:t>
      </w:r>
    </w:p>
    <w:p w14:paraId="4AE374AB" w14:textId="77777777" w:rsidR="00487195" w:rsidRDefault="00487195" w:rsidP="00487195">
      <w:pPr>
        <w:pStyle w:val="NormalWeb"/>
      </w:pPr>
      <w:proofErr w:type="gramStart"/>
      <w:r>
        <w:rPr>
          <w:u w:val="single"/>
        </w:rPr>
        <w:t>So</w:t>
      </w:r>
      <w:proofErr w:type="gramEnd"/>
      <w:r>
        <w:rPr>
          <w:u w:val="single"/>
        </w:rPr>
        <w:t xml:space="preserve"> we can move on</w:t>
      </w:r>
      <w:r>
        <w:t xml:space="preserve">. We will do the code for this stuff in a bit, but for now, let's continue conceptualizing our other queries to make sure that </w:t>
      </w:r>
      <w:r>
        <w:rPr>
          <w:rStyle w:val="Strong"/>
        </w:rPr>
        <w:t>a)</w:t>
      </w:r>
      <w:r>
        <w:t xml:space="preserve"> they are all possible and </w:t>
      </w:r>
      <w:r>
        <w:rPr>
          <w:rStyle w:val="Strong"/>
        </w:rPr>
        <w:t>b)</w:t>
      </w:r>
      <w:r>
        <w:t xml:space="preserve"> if we are going to need some more </w:t>
      </w:r>
      <w:proofErr w:type="gramStart"/>
      <w:r>
        <w:t>GSIs .</w:t>
      </w:r>
      <w:proofErr w:type="gramEnd"/>
    </w:p>
    <w:p w14:paraId="12FFA12F" w14:textId="77777777" w:rsidR="00487195" w:rsidRDefault="00487195" w:rsidP="00487195">
      <w:pPr>
        <w:pStyle w:val="Heading2"/>
      </w:pPr>
      <w:bookmarkStart w:id="126" w:name="header-n546"/>
      <w:bookmarkEnd w:id="126"/>
      <w:r>
        <w:t>Part 2 - Step 2: Return all dragons that are green.</w:t>
      </w:r>
    </w:p>
    <w:p w14:paraId="73D7527A" w14:textId="77777777" w:rsidR="00487195" w:rsidRDefault="00487195" w:rsidP="00487195">
      <w:pPr>
        <w:pStyle w:val="NormalWeb"/>
      </w:pPr>
      <w:r>
        <w:t>Let's see if this is possible using what we already have proposed, or if we need to modify our proposed table again.</w:t>
      </w:r>
    </w:p>
    <w:p w14:paraId="2683FA53" w14:textId="77777777" w:rsidR="00487195" w:rsidRDefault="00487195" w:rsidP="00487195">
      <w:pPr>
        <w:pStyle w:val="NormalWeb"/>
      </w:pPr>
      <w:r>
        <w:t xml:space="preserve">It turns out that the </w:t>
      </w:r>
      <w:r>
        <w:rPr>
          <w:rStyle w:val="HTMLCode"/>
        </w:rPr>
        <w:t>family</w:t>
      </w:r>
      <w:r>
        <w:t xml:space="preserve"> </w:t>
      </w:r>
      <w:proofErr w:type="spellStart"/>
      <w:r>
        <w:t>e.g</w:t>
      </w:r>
      <w:proofErr w:type="spellEnd"/>
      <w:r>
        <w:t xml:space="preserve"> </w:t>
      </w:r>
      <w:r>
        <w:rPr>
          <w:rStyle w:val="HTMLCode"/>
        </w:rPr>
        <w:t>green</w:t>
      </w:r>
      <w:r>
        <w:t xml:space="preserve"> is easily accessible in our single table on the item that has the Sort Key of </w:t>
      </w:r>
      <w:r>
        <w:rPr>
          <w:rStyle w:val="HTMLCode"/>
        </w:rPr>
        <w:t>stats</w:t>
      </w:r>
      <w:r>
        <w:t>. Remember we removed it from the other items as it was not needed.</w:t>
      </w:r>
    </w:p>
    <w:p w14:paraId="3026FA20" w14:textId="77777777" w:rsidR="00487195" w:rsidRDefault="00487195" w:rsidP="00487195">
      <w:pPr>
        <w:pStyle w:val="NormalWeb"/>
      </w:pPr>
      <w:r>
        <w:t>If would be as simple as this</w:t>
      </w:r>
    </w:p>
    <w:p w14:paraId="62566B66" w14:textId="77777777" w:rsidR="00487195" w:rsidRDefault="00487195" w:rsidP="00487195">
      <w:pPr>
        <w:pStyle w:val="HTMLPreformatted"/>
      </w:pPr>
      <w:proofErr w:type="spellStart"/>
      <w:r>
        <w:t>aws</w:t>
      </w:r>
      <w:proofErr w:type="spellEnd"/>
      <w:r>
        <w:t xml:space="preserve"> </w:t>
      </w:r>
      <w:proofErr w:type="spellStart"/>
      <w:r>
        <w:t>dynamodb</w:t>
      </w:r>
      <w:proofErr w:type="spellEnd"/>
      <w:r>
        <w:t xml:space="preserve"> scan --index-name </w:t>
      </w:r>
      <w:proofErr w:type="spellStart"/>
      <w:r>
        <w:t>dragon_stats_index</w:t>
      </w:r>
      <w:proofErr w:type="spellEnd"/>
      <w:r>
        <w:t xml:space="preserve"> --table-name </w:t>
      </w:r>
      <w:proofErr w:type="spellStart"/>
      <w:r>
        <w:t>single_dragon_</w:t>
      </w:r>
      <w:proofErr w:type="gramStart"/>
      <w:r>
        <w:t>tables</w:t>
      </w:r>
      <w:proofErr w:type="spellEnd"/>
      <w:r>
        <w:t xml:space="preserve">  --</w:t>
      </w:r>
      <w:proofErr w:type="gramEnd"/>
      <w:r>
        <w:t>filter family = "green"</w:t>
      </w:r>
    </w:p>
    <w:p w14:paraId="286316BA" w14:textId="77777777" w:rsidR="00487195" w:rsidRDefault="00487195" w:rsidP="00487195">
      <w:pPr>
        <w:pStyle w:val="NormalWeb"/>
      </w:pPr>
      <w:r>
        <w:t xml:space="preserve">Ok, I like that one, it's simple and it will work using an existing index with a </w:t>
      </w:r>
      <w:r>
        <w:rPr>
          <w:rStyle w:val="HTMLCode"/>
        </w:rPr>
        <w:t>scan and filter</w:t>
      </w:r>
      <w:r>
        <w:t>.</w:t>
      </w:r>
    </w:p>
    <w:p w14:paraId="7C6B9BE8" w14:textId="77777777" w:rsidR="00487195" w:rsidRDefault="00487195" w:rsidP="00487195">
      <w:pPr>
        <w:pStyle w:val="NormalWeb"/>
      </w:pPr>
      <w:r>
        <w:rPr>
          <w:rStyle w:val="Emphasis"/>
        </w:rPr>
        <w:t xml:space="preserve">Real World Tip: Some people get hung up on only using queries and never using scans, however think about this one: We have 48 cards, so 12 of them will be any color, we are essentially scanning and throwing away 36 cards from the scan, this is not something you should concern yourself with. For large scale or </w:t>
      </w:r>
      <w:proofErr w:type="gramStart"/>
      <w:r>
        <w:rPr>
          <w:rStyle w:val="Emphasis"/>
        </w:rPr>
        <w:t>high volume</w:t>
      </w:r>
      <w:proofErr w:type="gramEnd"/>
      <w:r>
        <w:rPr>
          <w:rStyle w:val="Emphasis"/>
        </w:rPr>
        <w:t xml:space="preserve"> apps where scans can become kind of unwieldy or expensive, sure, optimize further, create GSI, but for this one (and many real world situations) </w:t>
      </w:r>
      <w:r>
        <w:rPr>
          <w:rStyle w:val="HTMLCode"/>
          <w:i/>
          <w:iCs/>
        </w:rPr>
        <w:t>scan and filter</w:t>
      </w:r>
      <w:r>
        <w:rPr>
          <w:rStyle w:val="Emphasis"/>
        </w:rPr>
        <w:t xml:space="preserve"> is just fine. #</w:t>
      </w:r>
      <w:proofErr w:type="spellStart"/>
      <w:r>
        <w:rPr>
          <w:rStyle w:val="Emphasis"/>
        </w:rPr>
        <w:t>evils_of_early_optimization</w:t>
      </w:r>
      <w:proofErr w:type="spellEnd"/>
    </w:p>
    <w:p w14:paraId="47491847" w14:textId="77777777" w:rsidR="00487195" w:rsidRDefault="00487195" w:rsidP="00487195">
      <w:pPr>
        <w:pStyle w:val="NormalWeb"/>
      </w:pPr>
      <w:r>
        <w:lastRenderedPageBreak/>
        <w:t>That's 2 out of 4 conceptualized, let's keep going.</w:t>
      </w:r>
    </w:p>
    <w:p w14:paraId="5A354584" w14:textId="77777777" w:rsidR="00487195" w:rsidRDefault="00487195" w:rsidP="00487195">
      <w:pPr>
        <w:pStyle w:val="Heading2"/>
      </w:pPr>
      <w:bookmarkStart w:id="127" w:name="header-n554"/>
      <w:bookmarkEnd w:id="127"/>
      <w:r>
        <w:t>Part 2 - Step 3: Return the dragons in range attack order</w:t>
      </w:r>
    </w:p>
    <w:p w14:paraId="48B8BE1B" w14:textId="77777777" w:rsidR="00487195" w:rsidRDefault="00487195" w:rsidP="00487195">
      <w:pPr>
        <w:pStyle w:val="NormalWeb"/>
      </w:pPr>
      <w:r>
        <w:t xml:space="preserve">Hmm, this one is a little more interesting as to brings something back </w:t>
      </w:r>
      <w:r>
        <w:rPr>
          <w:u w:val="single"/>
        </w:rPr>
        <w:t>in order</w:t>
      </w:r>
      <w:r>
        <w:t xml:space="preserve"> (or a reverse order). For this we really need to be using number attributes on the Sort Key.</w:t>
      </w:r>
    </w:p>
    <w:p w14:paraId="7261F3E3" w14:textId="77777777" w:rsidR="00487195" w:rsidRDefault="00487195" w:rsidP="00487195">
      <w:pPr>
        <w:pStyle w:val="NormalWeb"/>
      </w:pPr>
      <w:r>
        <w:t xml:space="preserve">The problem is our Sort key is taken, </w:t>
      </w:r>
      <w:proofErr w:type="spellStart"/>
      <w:r>
        <w:rPr>
          <w:rStyle w:val="Emphasis"/>
        </w:rPr>
        <w:t>Doh</w:t>
      </w:r>
      <w:proofErr w:type="spellEnd"/>
      <w:r>
        <w:t xml:space="preserve"> however we can create a GSI with </w:t>
      </w:r>
      <w:r>
        <w:rPr>
          <w:rStyle w:val="HTMLCode"/>
        </w:rPr>
        <w:t>range</w:t>
      </w:r>
      <w:r>
        <w:t xml:space="preserve"> as the Sort Key </w:t>
      </w:r>
    </w:p>
    <w:p w14:paraId="32D642C0" w14:textId="77777777" w:rsidR="00487195" w:rsidRDefault="00487195" w:rsidP="00487195">
      <w:pPr>
        <w:pStyle w:val="Heading6"/>
      </w:pPr>
      <w:bookmarkStart w:id="128" w:name="header-n557"/>
      <w:bookmarkEnd w:id="128"/>
      <w:r>
        <w:t xml:space="preserve">Proposed </w:t>
      </w:r>
      <w:proofErr w:type="spellStart"/>
      <w:r>
        <w:rPr>
          <w:rStyle w:val="HTMLCode"/>
          <w:rFonts w:eastAsiaTheme="majorEastAsia"/>
        </w:rPr>
        <w:t>range_index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42"/>
        <w:gridCol w:w="1516"/>
      </w:tblGrid>
      <w:tr w:rsidR="00487195" w14:paraId="17D5C578" w14:textId="77777777" w:rsidTr="00487195">
        <w:trPr>
          <w:tblHeader/>
          <w:tblCellSpacing w:w="15" w:type="dxa"/>
        </w:trPr>
        <w:tc>
          <w:tcPr>
            <w:tcW w:w="0" w:type="auto"/>
            <w:vAlign w:val="center"/>
            <w:hideMark/>
          </w:tcPr>
          <w:p w14:paraId="60CBA02E" w14:textId="77777777" w:rsidR="00487195" w:rsidRDefault="00487195">
            <w:pPr>
              <w:rPr>
                <w:b/>
                <w:bCs/>
              </w:rPr>
            </w:pPr>
            <w:r>
              <w:rPr>
                <w:b/>
                <w:bCs/>
              </w:rPr>
              <w:t>SK(PK)</w:t>
            </w:r>
          </w:p>
        </w:tc>
        <w:tc>
          <w:tcPr>
            <w:tcW w:w="0" w:type="auto"/>
            <w:vAlign w:val="center"/>
            <w:hideMark/>
          </w:tcPr>
          <w:p w14:paraId="7ECCFC25" w14:textId="77777777" w:rsidR="00487195" w:rsidRDefault="00487195">
            <w:pPr>
              <w:jc w:val="center"/>
              <w:rPr>
                <w:b/>
                <w:bCs/>
              </w:rPr>
            </w:pPr>
            <w:r>
              <w:rPr>
                <w:b/>
                <w:bCs/>
              </w:rPr>
              <w:t>range (</w:t>
            </w:r>
            <w:proofErr w:type="spellStart"/>
            <w:r>
              <w:rPr>
                <w:b/>
                <w:bCs/>
              </w:rPr>
              <w:t>sk</w:t>
            </w:r>
            <w:proofErr w:type="spellEnd"/>
            <w:r>
              <w:rPr>
                <w:b/>
                <w:bCs/>
              </w:rPr>
              <w:t>)</w:t>
            </w:r>
          </w:p>
        </w:tc>
        <w:tc>
          <w:tcPr>
            <w:tcW w:w="0" w:type="auto"/>
            <w:vAlign w:val="center"/>
            <w:hideMark/>
          </w:tcPr>
          <w:p w14:paraId="18F205D0" w14:textId="77777777" w:rsidR="00487195" w:rsidRDefault="00487195">
            <w:pPr>
              <w:jc w:val="center"/>
              <w:rPr>
                <w:b/>
                <w:bCs/>
              </w:rPr>
            </w:pPr>
            <w:r>
              <w:rPr>
                <w:rStyle w:val="HTMLCode"/>
                <w:rFonts w:eastAsiaTheme="minorHAnsi"/>
                <w:b/>
                <w:bCs/>
              </w:rPr>
              <w:t>&lt;attributes&gt;</w:t>
            </w:r>
          </w:p>
        </w:tc>
      </w:tr>
      <w:tr w:rsidR="00487195" w14:paraId="6D908843" w14:textId="77777777" w:rsidTr="00487195">
        <w:trPr>
          <w:tblCellSpacing w:w="15" w:type="dxa"/>
        </w:trPr>
        <w:tc>
          <w:tcPr>
            <w:tcW w:w="0" w:type="auto"/>
            <w:vAlign w:val="center"/>
            <w:hideMark/>
          </w:tcPr>
          <w:p w14:paraId="7F055C50" w14:textId="77777777" w:rsidR="00487195" w:rsidRDefault="00487195">
            <w:r>
              <w:t>bonus</w:t>
            </w:r>
          </w:p>
        </w:tc>
        <w:tc>
          <w:tcPr>
            <w:tcW w:w="0" w:type="auto"/>
            <w:vAlign w:val="center"/>
            <w:hideMark/>
          </w:tcPr>
          <w:p w14:paraId="0BB37375" w14:textId="77777777" w:rsidR="00487195" w:rsidRDefault="00487195">
            <w:r>
              <w:t>5</w:t>
            </w:r>
          </w:p>
        </w:tc>
        <w:tc>
          <w:tcPr>
            <w:tcW w:w="0" w:type="auto"/>
            <w:vAlign w:val="center"/>
            <w:hideMark/>
          </w:tcPr>
          <w:p w14:paraId="7E6115DC" w14:textId="77777777" w:rsidR="00487195" w:rsidRDefault="00487195">
            <w:proofErr w:type="gramStart"/>
            <w:r>
              <w:t>PK :</w:t>
            </w:r>
            <w:proofErr w:type="gramEnd"/>
            <w:r>
              <w:t xml:space="preserve"> </w:t>
            </w:r>
            <w:r>
              <w:rPr>
                <w:rStyle w:val="HTMLCode"/>
                <w:rFonts w:eastAsiaTheme="minorHAnsi"/>
              </w:rPr>
              <w:t>&lt;UUID&gt;</w:t>
            </w:r>
          </w:p>
        </w:tc>
      </w:tr>
    </w:tbl>
    <w:p w14:paraId="5CC86F8B" w14:textId="77777777" w:rsidR="00487195" w:rsidRDefault="00487195" w:rsidP="00487195">
      <w:pPr>
        <w:pStyle w:val="NormalWeb"/>
      </w:pPr>
      <w:r>
        <w:t xml:space="preserve">Note that the PK is the </w:t>
      </w:r>
      <w:r>
        <w:rPr>
          <w:u w:val="single"/>
        </w:rPr>
        <w:t>old</w:t>
      </w:r>
      <w:r>
        <w:t xml:space="preserve"> SK. This is a </w:t>
      </w:r>
      <w:r>
        <w:rPr>
          <w:u w:val="single"/>
        </w:rPr>
        <w:t>reverse index</w:t>
      </w:r>
      <w:r>
        <w:t xml:space="preserve">, and super useful for </w:t>
      </w:r>
      <w:proofErr w:type="gramStart"/>
      <w:r>
        <w:t>look-ups</w:t>
      </w:r>
      <w:proofErr w:type="gramEnd"/>
      <w:r>
        <w:t xml:space="preserve"> in a single table.</w:t>
      </w:r>
    </w:p>
    <w:p w14:paraId="106C156B" w14:textId="77777777" w:rsidR="00487195" w:rsidRDefault="00487195" w:rsidP="00487195">
      <w:pPr>
        <w:pStyle w:val="NormalWeb"/>
      </w:pPr>
      <w:r>
        <w:t xml:space="preserve">Although you could just scan the table, that won't give you the range order. You need to be able to specify what we call the </w:t>
      </w:r>
      <w:proofErr w:type="spellStart"/>
      <w:r>
        <w:rPr>
          <w:rStyle w:val="HTMLCode"/>
        </w:rPr>
        <w:t>ScanIndexForward</w:t>
      </w:r>
      <w:proofErr w:type="spellEnd"/>
      <w:r>
        <w:t xml:space="preserve"> key to true (default - ascending) or false (defending).</w:t>
      </w:r>
    </w:p>
    <w:p w14:paraId="1D7E6F42" w14:textId="77777777" w:rsidR="00487195" w:rsidRDefault="00487195" w:rsidP="00487195">
      <w:pPr>
        <w:pStyle w:val="NormalWeb"/>
      </w:pPr>
      <w:r>
        <w:t xml:space="preserve">As we want descending, we need to specific </w:t>
      </w:r>
      <w:proofErr w:type="spellStart"/>
      <w:r>
        <w:rPr>
          <w:rStyle w:val="HTMLCode"/>
        </w:rPr>
        <w:t>ScanIndexForward</w:t>
      </w:r>
      <w:proofErr w:type="spellEnd"/>
      <w:r>
        <w:t xml:space="preserve"> as </w:t>
      </w:r>
      <w:r>
        <w:rPr>
          <w:rStyle w:val="HTMLCode"/>
        </w:rPr>
        <w:t>false</w:t>
      </w:r>
      <w:r>
        <w:t xml:space="preserve"> and you need to use a </w:t>
      </w:r>
      <w:r>
        <w:rPr>
          <w:u w:val="single"/>
        </w:rPr>
        <w:t>query</w:t>
      </w:r>
      <w:r>
        <w:t xml:space="preserve"> for that, as it is </w:t>
      </w:r>
      <w:r>
        <w:rPr>
          <w:u w:val="single"/>
        </w:rPr>
        <w:t>not an option</w:t>
      </w:r>
      <w:r>
        <w:t xml:space="preserve"> for a scan. Which means proving a Primary key, which is luckily the value "bonus".</w:t>
      </w:r>
    </w:p>
    <w:p w14:paraId="167EF219" w14:textId="77777777" w:rsidR="00487195" w:rsidRDefault="00487195" w:rsidP="00487195">
      <w:pPr>
        <w:pStyle w:val="NormalWeb"/>
      </w:pPr>
      <w:r>
        <w:t>I hope you are starting to see the value of single tables already.</w:t>
      </w:r>
    </w:p>
    <w:p w14:paraId="1F1A68A0" w14:textId="77777777" w:rsidR="00487195" w:rsidRDefault="00487195" w:rsidP="00487195">
      <w:pPr>
        <w:pStyle w:val="NormalWeb"/>
      </w:pPr>
      <w:proofErr w:type="gramStart"/>
      <w:r>
        <w:t>So</w:t>
      </w:r>
      <w:proofErr w:type="gramEnd"/>
      <w:r>
        <w:t xml:space="preserve"> query 3 is super easy, we just need a simple </w:t>
      </w:r>
      <w:r>
        <w:rPr>
          <w:rStyle w:val="HTMLCode"/>
        </w:rPr>
        <w:t>range index</w:t>
      </w:r>
      <w:r>
        <w:t>.</w:t>
      </w:r>
    </w:p>
    <w:p w14:paraId="532C76CC" w14:textId="77777777" w:rsidR="00487195" w:rsidRDefault="00487195" w:rsidP="00487195">
      <w:pPr>
        <w:pStyle w:val="Heading2"/>
      </w:pPr>
      <w:bookmarkStart w:id="129" w:name="header-n572"/>
      <w:bookmarkEnd w:id="129"/>
      <w:r>
        <w:t>Part 2 - Step 4: Give me all the dragons that live in Arizona, USA</w:t>
      </w:r>
    </w:p>
    <w:p w14:paraId="6BD6648C" w14:textId="77777777" w:rsidR="00487195" w:rsidRDefault="00487195" w:rsidP="00487195">
      <w:pPr>
        <w:pStyle w:val="NormalWeb"/>
      </w:pPr>
      <w:r>
        <w:t xml:space="preserve">And finally (thank goodness I hear you say) for query number </w:t>
      </w:r>
      <w:r>
        <w:rPr>
          <w:rStyle w:val="Strong"/>
        </w:rPr>
        <w:t>4 - Give me all the dragons that live in Arizona, USA</w:t>
      </w:r>
    </w:p>
    <w:p w14:paraId="1ADC330B" w14:textId="77777777" w:rsidR="00487195" w:rsidRDefault="00487195" w:rsidP="00487195">
      <w:pPr>
        <w:pStyle w:val="NormalWeb"/>
      </w:pPr>
      <w:r>
        <w:t>We recently removed all the location info, so you can't do the following anymore</w:t>
      </w:r>
    </w:p>
    <w:p w14:paraId="0C9EDAEE" w14:textId="77777777" w:rsidR="00487195" w:rsidRDefault="00487195" w:rsidP="00487195">
      <w:pPr>
        <w:pStyle w:val="HTMLPreformatted"/>
      </w:pPr>
      <w:proofErr w:type="spellStart"/>
      <w:r>
        <w:t>aws</w:t>
      </w:r>
      <w:proofErr w:type="spellEnd"/>
      <w:r>
        <w:t xml:space="preserve"> </w:t>
      </w:r>
      <w:proofErr w:type="spellStart"/>
      <w:r>
        <w:t>dynamodb</w:t>
      </w:r>
      <w:proofErr w:type="spellEnd"/>
      <w:r>
        <w:t xml:space="preserve"> scan --index-name </w:t>
      </w:r>
      <w:proofErr w:type="spellStart"/>
      <w:r>
        <w:t>dragon_stats_index</w:t>
      </w:r>
      <w:proofErr w:type="spellEnd"/>
      <w:r>
        <w:t xml:space="preserve"> --table-name </w:t>
      </w:r>
      <w:proofErr w:type="spellStart"/>
      <w:r>
        <w:t>single_dragon_tables</w:t>
      </w:r>
      <w:proofErr w:type="spellEnd"/>
      <w:r>
        <w:t xml:space="preserve"> --filter </w:t>
      </w:r>
      <w:proofErr w:type="spellStart"/>
      <w:r>
        <w:t>location_state</w:t>
      </w:r>
      <w:proofErr w:type="spellEnd"/>
      <w:r>
        <w:t xml:space="preserve"> = "</w:t>
      </w:r>
      <w:proofErr w:type="spellStart"/>
      <w:r>
        <w:t>arizona</w:t>
      </w:r>
      <w:proofErr w:type="spellEnd"/>
      <w:r>
        <w:t>"</w:t>
      </w:r>
    </w:p>
    <w:p w14:paraId="45419D33" w14:textId="77777777" w:rsidR="00487195" w:rsidRDefault="00487195" w:rsidP="00487195">
      <w:pPr>
        <w:pStyle w:val="NormalWeb"/>
      </w:pPr>
      <w:r>
        <w:t xml:space="preserve">This would be a horribly inefficient scan anyway, as there are many dragons </w:t>
      </w:r>
      <w:r>
        <w:rPr>
          <w:rStyle w:val="Emphasis"/>
        </w:rPr>
        <w:t>not</w:t>
      </w:r>
      <w:r>
        <w:t xml:space="preserve"> in Arizona.</w:t>
      </w:r>
    </w:p>
    <w:p w14:paraId="013884F9" w14:textId="77777777" w:rsidR="00487195" w:rsidRDefault="00487195" w:rsidP="00487195">
      <w:pPr>
        <w:pStyle w:val="NormalWeb"/>
      </w:pPr>
      <w:r>
        <w:t xml:space="preserve">You might be thinking that you could have set up a query on </w:t>
      </w:r>
      <w:proofErr w:type="spellStart"/>
      <w:r>
        <w:t>location_</w:t>
      </w:r>
      <w:proofErr w:type="gramStart"/>
      <w:r>
        <w:t>state..</w:t>
      </w:r>
      <w:proofErr w:type="gramEnd"/>
      <w:r>
        <w:t>had</w:t>
      </w:r>
      <w:proofErr w:type="spellEnd"/>
      <w:r>
        <w:t xml:space="preserve"> we not removed it ;)</w:t>
      </w:r>
    </w:p>
    <w:p w14:paraId="7051F6F5" w14:textId="77777777" w:rsidR="00487195" w:rsidRDefault="00487195" w:rsidP="00487195">
      <w:pPr>
        <w:pStyle w:val="NormalWeb"/>
      </w:pPr>
      <w:r>
        <w:t>However good news!</w:t>
      </w:r>
    </w:p>
    <w:p w14:paraId="137BFF2E" w14:textId="77777777" w:rsidR="00487195" w:rsidRDefault="00487195" w:rsidP="00487195">
      <w:pPr>
        <w:pStyle w:val="NormalWeb"/>
      </w:pPr>
      <w:r>
        <w:t xml:space="preserve">Remember earlier we created a </w:t>
      </w:r>
      <w:r>
        <w:rPr>
          <w:rStyle w:val="Strong"/>
        </w:rPr>
        <w:t>composite</w:t>
      </w:r>
      <w:r>
        <w:t xml:space="preserve"> attribute like this.</w:t>
      </w:r>
    </w:p>
    <w:p w14:paraId="16F95590" w14:textId="77777777" w:rsidR="00487195" w:rsidRDefault="00487195" w:rsidP="00487195">
      <w:pPr>
        <w:pStyle w:val="HTMLPreformatted"/>
        <w:rPr>
          <w:lang/>
        </w:rPr>
      </w:pPr>
      <w:r>
        <w:rPr>
          <w:lang/>
        </w:rPr>
        <w:lastRenderedPageBreak/>
        <w:t>usa#arizona#flagstaff#lake mary rd</w:t>
      </w:r>
    </w:p>
    <w:p w14:paraId="76544495" w14:textId="77777777" w:rsidR="00487195" w:rsidRDefault="00487195" w:rsidP="00487195">
      <w:pPr>
        <w:pStyle w:val="NormalWeb"/>
      </w:pPr>
      <w:r>
        <w:t xml:space="preserve">All we need to do is create a </w:t>
      </w:r>
      <w:r>
        <w:rPr>
          <w:rStyle w:val="Strong"/>
        </w:rPr>
        <w:t>reverse GSI</w:t>
      </w:r>
      <w:r>
        <w:t xml:space="preserve"> called </w:t>
      </w:r>
      <w:proofErr w:type="spellStart"/>
      <w:r>
        <w:rPr>
          <w:rStyle w:val="HTMLCode"/>
        </w:rPr>
        <w:t>location_index</w:t>
      </w:r>
      <w:proofErr w:type="spellEnd"/>
      <w:r>
        <w:t xml:space="preserve"> with </w:t>
      </w:r>
      <w:r>
        <w:rPr>
          <w:rStyle w:val="HTMLCode"/>
        </w:rPr>
        <w:t>SK</w:t>
      </w:r>
      <w:r>
        <w:t xml:space="preserve"> as the Primary Key, and just like you did with the stats index, </w:t>
      </w:r>
      <w:r>
        <w:rPr>
          <w:rStyle w:val="Emphasis"/>
        </w:rPr>
        <w:t>project</w:t>
      </w:r>
      <w:r>
        <w:t xml:space="preserve"> the dragon info that you need returning, like the following:</w:t>
      </w:r>
    </w:p>
    <w:p w14:paraId="19D80F14" w14:textId="77777777" w:rsidR="00487195" w:rsidRDefault="00487195" w:rsidP="00487195">
      <w:pPr>
        <w:pStyle w:val="Heading6"/>
      </w:pPr>
      <w:bookmarkStart w:id="130" w:name="header-n582"/>
      <w:bookmarkEnd w:id="130"/>
      <w:r>
        <w:t xml:space="preserve">Proposed </w:t>
      </w:r>
      <w:proofErr w:type="spellStart"/>
      <w:r>
        <w:t>location_index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7162"/>
        <w:gridCol w:w="1377"/>
      </w:tblGrid>
      <w:tr w:rsidR="00487195" w14:paraId="2A055682" w14:textId="77777777" w:rsidTr="00487195">
        <w:trPr>
          <w:tblHeader/>
          <w:tblCellSpacing w:w="15" w:type="dxa"/>
        </w:trPr>
        <w:tc>
          <w:tcPr>
            <w:tcW w:w="0" w:type="auto"/>
            <w:vAlign w:val="center"/>
            <w:hideMark/>
          </w:tcPr>
          <w:p w14:paraId="10C72AFD" w14:textId="77777777" w:rsidR="00487195" w:rsidRDefault="00487195">
            <w:pPr>
              <w:jc w:val="center"/>
              <w:rPr>
                <w:b/>
                <w:bCs/>
              </w:rPr>
            </w:pPr>
            <w:r>
              <w:rPr>
                <w:b/>
                <w:bCs/>
              </w:rPr>
              <w:t>SK (</w:t>
            </w:r>
            <w:proofErr w:type="spellStart"/>
            <w:r>
              <w:rPr>
                <w:b/>
                <w:bCs/>
              </w:rPr>
              <w:t>Pk</w:t>
            </w:r>
            <w:proofErr w:type="spellEnd"/>
            <w:r>
              <w:rPr>
                <w:b/>
                <w:bCs/>
              </w:rPr>
              <w:t>)</w:t>
            </w:r>
          </w:p>
        </w:tc>
        <w:tc>
          <w:tcPr>
            <w:tcW w:w="0" w:type="auto"/>
            <w:vAlign w:val="center"/>
            <w:hideMark/>
          </w:tcPr>
          <w:p w14:paraId="43C8F2A4" w14:textId="77777777" w:rsidR="00487195" w:rsidRDefault="00487195">
            <w:pPr>
              <w:jc w:val="center"/>
              <w:rPr>
                <w:b/>
                <w:bCs/>
              </w:rPr>
            </w:pPr>
            <w:r>
              <w:rPr>
                <w:b/>
                <w:bCs/>
              </w:rPr>
              <w:t>Location (SK)</w:t>
            </w:r>
          </w:p>
        </w:tc>
        <w:tc>
          <w:tcPr>
            <w:tcW w:w="0" w:type="auto"/>
            <w:vAlign w:val="center"/>
            <w:hideMark/>
          </w:tcPr>
          <w:p w14:paraId="0F116967" w14:textId="77777777" w:rsidR="00487195" w:rsidRDefault="00487195">
            <w:pPr>
              <w:jc w:val="center"/>
              <w:rPr>
                <w:b/>
                <w:bCs/>
              </w:rPr>
            </w:pPr>
          </w:p>
        </w:tc>
      </w:tr>
      <w:tr w:rsidR="00487195" w14:paraId="0235309D" w14:textId="77777777" w:rsidTr="00487195">
        <w:trPr>
          <w:tblCellSpacing w:w="15" w:type="dxa"/>
        </w:trPr>
        <w:tc>
          <w:tcPr>
            <w:tcW w:w="0" w:type="auto"/>
            <w:vAlign w:val="center"/>
            <w:hideMark/>
          </w:tcPr>
          <w:p w14:paraId="29D474A5" w14:textId="77777777" w:rsidR="00487195" w:rsidRDefault="00487195">
            <w:r>
              <w:t>stats</w:t>
            </w:r>
          </w:p>
        </w:tc>
        <w:tc>
          <w:tcPr>
            <w:tcW w:w="0" w:type="auto"/>
            <w:vAlign w:val="center"/>
            <w:hideMark/>
          </w:tcPr>
          <w:p w14:paraId="568BB95A" w14:textId="77777777" w:rsidR="00487195" w:rsidRDefault="00487195">
            <w:r>
              <w:t>&lt;Location_country_value&gt;:&lt;Location_city_value&gt;:&lt;Location_neighborhood_value&gt;</w:t>
            </w:r>
          </w:p>
        </w:tc>
        <w:tc>
          <w:tcPr>
            <w:tcW w:w="0" w:type="auto"/>
            <w:vAlign w:val="center"/>
            <w:hideMark/>
          </w:tcPr>
          <w:p w14:paraId="4952A29D" w14:textId="77777777" w:rsidR="00487195" w:rsidRDefault="00487195">
            <w:proofErr w:type="spellStart"/>
            <w:r>
              <w:t>dragon_</w:t>
            </w:r>
            <w:proofErr w:type="gramStart"/>
            <w:r>
              <w:t>name</w:t>
            </w:r>
            <w:proofErr w:type="spellEnd"/>
            <w:r>
              <w:t>:,</w:t>
            </w:r>
            <w:proofErr w:type="gramEnd"/>
            <w:r>
              <w:t xml:space="preserve"> protection:, damage:, description:, family: </w:t>
            </w:r>
            <w:r>
              <w:rPr>
                <w:rStyle w:val="Emphasis"/>
              </w:rPr>
              <w:t>[</w:t>
            </w:r>
            <w:proofErr w:type="spellStart"/>
            <w:r>
              <w:rPr>
                <w:rStyle w:val="Emphasis"/>
              </w:rPr>
              <w:t>uuid</w:t>
            </w:r>
            <w:proofErr w:type="spellEnd"/>
            <w:r>
              <w:rPr>
                <w:rStyle w:val="Emphasis"/>
              </w:rPr>
              <w:t>-PK added by default]</w:t>
            </w:r>
          </w:p>
        </w:tc>
      </w:tr>
    </w:tbl>
    <w:p w14:paraId="4D96A6C4" w14:textId="77777777" w:rsidR="00487195" w:rsidRDefault="00487195" w:rsidP="00487195">
      <w:pPr>
        <w:pStyle w:val="NormalWeb"/>
      </w:pPr>
      <w:r>
        <w:t>Note you made the Location the Sort Key, and this is KEY excuse the pun!</w:t>
      </w:r>
    </w:p>
    <w:p w14:paraId="27887BBB" w14:textId="77777777" w:rsidR="00487195" w:rsidRDefault="00487195" w:rsidP="00487195">
      <w:pPr>
        <w:pStyle w:val="NormalWeb"/>
      </w:pPr>
      <w:r>
        <w:t xml:space="preserve">It is critical that the new Sort Key is present so we can leverage the features of DynamoDB that allow us to place </w:t>
      </w:r>
      <w:r>
        <w:rPr>
          <w:rStyle w:val="Strong"/>
        </w:rPr>
        <w:t>functional conditions</w:t>
      </w:r>
      <w:r>
        <w:t xml:space="preserve"> in our queries.</w:t>
      </w:r>
    </w:p>
    <w:p w14:paraId="39FF8D33" w14:textId="77777777" w:rsidR="00487195" w:rsidRDefault="00487195" w:rsidP="00487195">
      <w:pPr>
        <w:pStyle w:val="NormalWeb"/>
      </w:pPr>
      <w:r>
        <w:t>Look how cool this query is using the single table concept.</w:t>
      </w:r>
    </w:p>
    <w:p w14:paraId="1BD8B652" w14:textId="77777777" w:rsidR="00487195" w:rsidRDefault="00487195" w:rsidP="00487195">
      <w:pPr>
        <w:pStyle w:val="NormalWeb"/>
      </w:pPr>
      <w:proofErr w:type="spellStart"/>
      <w:r>
        <w:t>Super efficient</w:t>
      </w:r>
      <w:proofErr w:type="spellEnd"/>
      <w:r>
        <w:t>!</w:t>
      </w:r>
    </w:p>
    <w:p w14:paraId="63D724A1" w14:textId="77777777" w:rsidR="00487195" w:rsidRDefault="00487195" w:rsidP="00487195">
      <w:pPr>
        <w:pStyle w:val="HTMLPreformatted"/>
      </w:pPr>
      <w:proofErr w:type="spellStart"/>
      <w:r>
        <w:t>aws</w:t>
      </w:r>
      <w:proofErr w:type="spellEnd"/>
      <w:r>
        <w:t xml:space="preserve"> </w:t>
      </w:r>
      <w:proofErr w:type="spellStart"/>
      <w:r>
        <w:t>dynamodb</w:t>
      </w:r>
      <w:proofErr w:type="spellEnd"/>
      <w:r>
        <w:t xml:space="preserve"> query --index-name </w:t>
      </w:r>
      <w:proofErr w:type="spellStart"/>
      <w:r>
        <w:t>location_index</w:t>
      </w:r>
      <w:proofErr w:type="spellEnd"/>
      <w:r>
        <w:t xml:space="preserve"> --table-name </w:t>
      </w:r>
      <w:proofErr w:type="spellStart"/>
      <w:r>
        <w:t>single_dragon_tables</w:t>
      </w:r>
      <w:proofErr w:type="spellEnd"/>
      <w:r>
        <w:t xml:space="preserve"> --</w:t>
      </w:r>
      <w:proofErr w:type="spellStart"/>
      <w:r>
        <w:t>keycondition</w:t>
      </w:r>
      <w:proofErr w:type="spellEnd"/>
      <w:r>
        <w:t xml:space="preserve"> location = </w:t>
      </w:r>
      <w:proofErr w:type="spellStart"/>
      <w:r>
        <w:t>starts_with</w:t>
      </w:r>
      <w:proofErr w:type="spellEnd"/>
      <w:r>
        <w:t>("</w:t>
      </w:r>
      <w:proofErr w:type="spellStart"/>
      <w:r>
        <w:t>usa#arizona</w:t>
      </w:r>
      <w:proofErr w:type="spellEnd"/>
      <w:r>
        <w:t>")</w:t>
      </w:r>
    </w:p>
    <w:p w14:paraId="4FA52135" w14:textId="77777777" w:rsidR="00487195" w:rsidRDefault="00487195" w:rsidP="00487195">
      <w:pPr>
        <w:pStyle w:val="NormalWeb"/>
      </w:pPr>
      <w:r>
        <w:t>Not powerful enough? How about give me every dragon spotted (near me) in Spring Valley in Las Vegas?</w:t>
      </w:r>
    </w:p>
    <w:p w14:paraId="0CF7DD9A" w14:textId="77777777" w:rsidR="00487195" w:rsidRDefault="00487195" w:rsidP="00487195">
      <w:pPr>
        <w:pStyle w:val="HTMLPreformatted"/>
      </w:pPr>
      <w:proofErr w:type="spellStart"/>
      <w:r>
        <w:t>aws</w:t>
      </w:r>
      <w:proofErr w:type="spellEnd"/>
      <w:r>
        <w:t xml:space="preserve"> </w:t>
      </w:r>
      <w:proofErr w:type="spellStart"/>
      <w:r>
        <w:t>dynamodb</w:t>
      </w:r>
      <w:proofErr w:type="spellEnd"/>
      <w:r>
        <w:t xml:space="preserve"> query --index-name </w:t>
      </w:r>
      <w:proofErr w:type="spellStart"/>
      <w:r>
        <w:t>location_index</w:t>
      </w:r>
      <w:proofErr w:type="spellEnd"/>
      <w:r>
        <w:t xml:space="preserve"> --table-name </w:t>
      </w:r>
      <w:proofErr w:type="spellStart"/>
      <w:r>
        <w:t>single_dragon_tables</w:t>
      </w:r>
      <w:proofErr w:type="spellEnd"/>
      <w:r>
        <w:t xml:space="preserve"> --</w:t>
      </w:r>
      <w:proofErr w:type="spellStart"/>
      <w:r>
        <w:t>keycondition</w:t>
      </w:r>
      <w:proofErr w:type="spellEnd"/>
      <w:r>
        <w:t xml:space="preserve"> location = </w:t>
      </w:r>
      <w:proofErr w:type="spellStart"/>
      <w:r>
        <w:t>starts_</w:t>
      </w:r>
      <w:proofErr w:type="gramStart"/>
      <w:r>
        <w:t>with</w:t>
      </w:r>
      <w:proofErr w:type="spellEnd"/>
      <w:r>
        <w:t>(</w:t>
      </w:r>
      <w:proofErr w:type="gramEnd"/>
      <w:r>
        <w:t>"</w:t>
      </w:r>
      <w:proofErr w:type="spellStart"/>
      <w:r>
        <w:t>usa#nevada#las</w:t>
      </w:r>
      <w:proofErr w:type="spellEnd"/>
      <w:r>
        <w:t xml:space="preserve"> </w:t>
      </w:r>
      <w:proofErr w:type="spellStart"/>
      <w:r>
        <w:t>vegas#spring</w:t>
      </w:r>
      <w:proofErr w:type="spellEnd"/>
      <w:r>
        <w:t xml:space="preserve"> valley")</w:t>
      </w:r>
    </w:p>
    <w:p w14:paraId="1BFD0D47" w14:textId="77777777" w:rsidR="00487195" w:rsidRDefault="00487195" w:rsidP="00487195">
      <w:pPr>
        <w:pStyle w:val="NormalWeb"/>
      </w:pPr>
      <w:r>
        <w:t>#win</w:t>
      </w:r>
    </w:p>
    <w:p w14:paraId="55F31656" w14:textId="77777777" w:rsidR="00487195" w:rsidRDefault="00487195" w:rsidP="00487195">
      <w:pPr>
        <w:pStyle w:val="NormalWeb"/>
      </w:pPr>
      <w:r>
        <w:rPr>
          <w:rStyle w:val="Strong"/>
        </w:rPr>
        <w:t>Wow</w:t>
      </w:r>
      <w:r>
        <w:t xml:space="preserve">, you got through all of the concepts, now it's time to code it! </w:t>
      </w:r>
    </w:p>
    <w:p w14:paraId="69ACCE43" w14:textId="77777777" w:rsidR="00487195" w:rsidRDefault="00487195" w:rsidP="00487195">
      <w:pPr>
        <w:pStyle w:val="NormalWeb"/>
      </w:pPr>
      <w:r>
        <w:t xml:space="preserve">Before you go to Marry with the new </w:t>
      </w:r>
      <w:r>
        <w:rPr>
          <w:rStyle w:val="HTMLCode"/>
        </w:rPr>
        <w:t>index5.html</w:t>
      </w:r>
      <w:r>
        <w:t xml:space="preserve"> to show her the base functionality can be easily replicated and simplified using singe table pattern, you really want to be able to show here these queries and not just give her an explanation of how it would work.</w:t>
      </w:r>
    </w:p>
    <w:p w14:paraId="2571C532" w14:textId="77777777" w:rsidR="00487195" w:rsidRDefault="00487195" w:rsidP="00487195">
      <w:pPr>
        <w:pStyle w:val="Heading6"/>
      </w:pPr>
      <w:bookmarkStart w:id="131" w:name="header-n602"/>
      <w:bookmarkEnd w:id="131"/>
      <w:r>
        <w:t xml:space="preserve">In this final part of this lab </w:t>
      </w:r>
      <w:r>
        <w:rPr>
          <w:rStyle w:val="Emphasis"/>
        </w:rPr>
        <w:t>(and the course actually)</w:t>
      </w:r>
      <w:r>
        <w:t xml:space="preserve"> you will do the following:</w:t>
      </w:r>
    </w:p>
    <w:p w14:paraId="18A6D560" w14:textId="77777777" w:rsidR="00487195" w:rsidRDefault="00487195" w:rsidP="00487195">
      <w:pPr>
        <w:numPr>
          <w:ilvl w:val="0"/>
          <w:numId w:val="146"/>
        </w:numPr>
        <w:spacing w:before="100" w:beforeAutospacing="1" w:after="100" w:afterAutospacing="1"/>
      </w:pPr>
      <w:r>
        <w:t xml:space="preserve">Create a </w:t>
      </w:r>
      <w:r>
        <w:rPr>
          <w:rStyle w:val="Strong"/>
        </w:rPr>
        <w:t>new</w:t>
      </w:r>
      <w:r>
        <w:t xml:space="preserve"> single table (</w:t>
      </w:r>
      <w:proofErr w:type="spellStart"/>
      <w:r>
        <w:t>singe_table_improved</w:t>
      </w:r>
      <w:proofErr w:type="spellEnd"/>
      <w:r>
        <w:t>) based on the schema we just discussed, ensuring we have all the GSIs we need for all our potential queries.</w:t>
      </w:r>
    </w:p>
    <w:p w14:paraId="53547EEB" w14:textId="77777777" w:rsidR="00487195" w:rsidRDefault="00487195" w:rsidP="00487195">
      <w:pPr>
        <w:numPr>
          <w:ilvl w:val="0"/>
          <w:numId w:val="146"/>
        </w:numPr>
        <w:spacing w:before="100" w:beforeAutospacing="1" w:after="100" w:afterAutospacing="1"/>
      </w:pPr>
      <w:r>
        <w:lastRenderedPageBreak/>
        <w:t>Seed it correctly with data, similar to before, just accommodating the new schema.</w:t>
      </w:r>
    </w:p>
    <w:p w14:paraId="6B95DC4E" w14:textId="77777777" w:rsidR="00487195" w:rsidRDefault="00487195" w:rsidP="00487195">
      <w:pPr>
        <w:numPr>
          <w:ilvl w:val="0"/>
          <w:numId w:val="146"/>
        </w:numPr>
        <w:spacing w:before="100" w:beforeAutospacing="1" w:after="100" w:afterAutospacing="1"/>
      </w:pPr>
      <w:r>
        <w:t xml:space="preserve">Create a few </w:t>
      </w:r>
      <w:r>
        <w:rPr>
          <w:rStyle w:val="HTMLCode"/>
          <w:rFonts w:eastAsiaTheme="minorHAnsi"/>
        </w:rPr>
        <w:t>.</w:t>
      </w:r>
      <w:proofErr w:type="spellStart"/>
      <w:r>
        <w:rPr>
          <w:rStyle w:val="HTMLCode"/>
          <w:rFonts w:eastAsiaTheme="minorHAnsi"/>
        </w:rPr>
        <w:t>js</w:t>
      </w:r>
      <w:proofErr w:type="spellEnd"/>
      <w:r>
        <w:t xml:space="preserve"> files that you can use to show example queries.</w:t>
      </w:r>
    </w:p>
    <w:p w14:paraId="6F317B7E" w14:textId="77777777" w:rsidR="00487195" w:rsidRDefault="00487195" w:rsidP="00487195">
      <w:pPr>
        <w:numPr>
          <w:ilvl w:val="0"/>
          <w:numId w:val="146"/>
        </w:numPr>
        <w:spacing w:before="100" w:beforeAutospacing="1" w:after="100" w:afterAutospacing="1"/>
      </w:pPr>
      <w:r>
        <w:t xml:space="preserve">Hand everything over to her </w:t>
      </w:r>
      <w:proofErr w:type="spellStart"/>
      <w:r>
        <w:t>devs</w:t>
      </w:r>
      <w:proofErr w:type="spellEnd"/>
      <w:r>
        <w:t xml:space="preserve"> and let them take it from here, so you can get your chocolate cake off Mary for all your hard </w:t>
      </w:r>
      <w:proofErr w:type="gramStart"/>
      <w:r>
        <w:t>work .</w:t>
      </w:r>
      <w:proofErr w:type="gramEnd"/>
    </w:p>
    <w:p w14:paraId="585B84FC" w14:textId="77777777" w:rsidR="00487195" w:rsidRDefault="00487195" w:rsidP="00487195">
      <w:pPr>
        <w:pStyle w:val="Heading2"/>
      </w:pPr>
      <w:bookmarkStart w:id="132" w:name="header-n612"/>
      <w:bookmarkEnd w:id="132"/>
      <w:r>
        <w:t xml:space="preserve">Part 2 - Step 5: Create a new single improved table </w:t>
      </w:r>
    </w:p>
    <w:p w14:paraId="4A09AD42" w14:textId="77777777" w:rsidR="00487195" w:rsidRDefault="00487195" w:rsidP="00487195">
      <w:pPr>
        <w:pStyle w:val="NormalWeb"/>
        <w:numPr>
          <w:ilvl w:val="0"/>
          <w:numId w:val="147"/>
        </w:numPr>
      </w:pPr>
      <w:r>
        <w:t xml:space="preserve">Open </w:t>
      </w:r>
      <w:r>
        <w:rPr>
          <w:rStyle w:val="HTMLCode"/>
        </w:rPr>
        <w:t>create_improved_single_table_and_all_indexes.js</w:t>
      </w:r>
    </w:p>
    <w:p w14:paraId="7048A486" w14:textId="77777777" w:rsidR="00487195" w:rsidRDefault="00487195" w:rsidP="00487195">
      <w:pPr>
        <w:pStyle w:val="NormalWeb"/>
        <w:numPr>
          <w:ilvl w:val="0"/>
          <w:numId w:val="147"/>
        </w:numPr>
      </w:pPr>
      <w:r>
        <w:t>Edit the s like normal.</w:t>
      </w:r>
    </w:p>
    <w:p w14:paraId="2DDCA9EF" w14:textId="77777777" w:rsidR="00487195" w:rsidRDefault="00487195" w:rsidP="00487195">
      <w:pPr>
        <w:pStyle w:val="NormalWeb"/>
        <w:numPr>
          <w:ilvl w:val="0"/>
          <w:numId w:val="147"/>
        </w:numPr>
      </w:pPr>
      <w:r>
        <w:t>Run it</w:t>
      </w:r>
    </w:p>
    <w:p w14:paraId="056FF60B" w14:textId="77777777" w:rsidR="00487195" w:rsidRDefault="00487195" w:rsidP="00487195">
      <w:pPr>
        <w:pStyle w:val="HTMLPreformatted"/>
        <w:numPr>
          <w:ilvl w:val="0"/>
          <w:numId w:val="147"/>
        </w:numPr>
        <w:tabs>
          <w:tab w:val="clear" w:pos="720"/>
        </w:tabs>
      </w:pPr>
      <w:r>
        <w:t>node create_improved_single_table_and_all_indexes.js</w:t>
      </w:r>
    </w:p>
    <w:p w14:paraId="333EAAA9" w14:textId="77777777" w:rsidR="00487195" w:rsidRDefault="00487195" w:rsidP="00487195">
      <w:pPr>
        <w:pStyle w:val="NormalWeb"/>
      </w:pPr>
      <w:r>
        <w:t>You should see:</w:t>
      </w:r>
    </w:p>
    <w:p w14:paraId="0625E4BF" w14:textId="77777777" w:rsidR="00487195" w:rsidRDefault="00487195" w:rsidP="00487195">
      <w:pPr>
        <w:pStyle w:val="HTMLPreformatted"/>
      </w:pPr>
      <w:r>
        <w:t xml:space="preserve">null </w:t>
      </w:r>
      <w:proofErr w:type="gramStart"/>
      <w:r>
        <w:t xml:space="preserve">{ </w:t>
      </w:r>
      <w:proofErr w:type="spellStart"/>
      <w:r>
        <w:t>TableDescription</w:t>
      </w:r>
      <w:proofErr w:type="spellEnd"/>
      <w:proofErr w:type="gramEnd"/>
      <w:r>
        <w:t xml:space="preserve">: </w:t>
      </w:r>
    </w:p>
    <w:p w14:paraId="76C53492" w14:textId="77777777" w:rsidR="00487195" w:rsidRDefault="00487195" w:rsidP="00487195">
      <w:pPr>
        <w:pStyle w:val="HTMLPreformatted"/>
      </w:pPr>
      <w:r>
        <w:t xml:space="preserve">   </w:t>
      </w:r>
      <w:proofErr w:type="gramStart"/>
      <w:r>
        <w:t xml:space="preserve">{ </w:t>
      </w:r>
      <w:proofErr w:type="spellStart"/>
      <w:r>
        <w:t>AttributeDefinitions</w:t>
      </w:r>
      <w:proofErr w:type="spellEnd"/>
      <w:proofErr w:type="gramEnd"/>
      <w:r>
        <w:t>: [ [Object], [Object], [Object], [Object], [Object], [Object] ],</w:t>
      </w:r>
    </w:p>
    <w:p w14:paraId="067EC64B" w14:textId="77777777" w:rsidR="00487195" w:rsidRDefault="00487195" w:rsidP="00487195">
      <w:pPr>
        <w:pStyle w:val="HTMLPreformatted"/>
      </w:pPr>
      <w:r>
        <w:t xml:space="preserve">     </w:t>
      </w:r>
      <w:proofErr w:type="spellStart"/>
      <w:r>
        <w:t>TableName</w:t>
      </w:r>
      <w:proofErr w:type="spellEnd"/>
      <w:r>
        <w:t>: '</w:t>
      </w:r>
      <w:proofErr w:type="spellStart"/>
      <w:r>
        <w:t>improved_single_dragon_table</w:t>
      </w:r>
      <w:proofErr w:type="spellEnd"/>
      <w:r>
        <w:t>',</w:t>
      </w:r>
    </w:p>
    <w:p w14:paraId="4889EB76" w14:textId="77777777" w:rsidR="00487195" w:rsidRDefault="00487195" w:rsidP="00487195">
      <w:pPr>
        <w:pStyle w:val="HTMLPreformatted"/>
      </w:pPr>
      <w:r>
        <w:t xml:space="preserve">     </w:t>
      </w:r>
      <w:proofErr w:type="spellStart"/>
      <w:r>
        <w:t>KeySchema</w:t>
      </w:r>
      <w:proofErr w:type="spellEnd"/>
      <w:r>
        <w:t>: [ [Object], [Object</w:t>
      </w:r>
      <w:proofErr w:type="gramStart"/>
      <w:r>
        <w:t>] ]</w:t>
      </w:r>
      <w:proofErr w:type="gramEnd"/>
      <w:r>
        <w:t>,</w:t>
      </w:r>
    </w:p>
    <w:p w14:paraId="6E1ADAE4" w14:textId="77777777" w:rsidR="00487195" w:rsidRDefault="00487195" w:rsidP="00487195">
      <w:pPr>
        <w:pStyle w:val="HTMLPreformatted"/>
      </w:pPr>
      <w:r>
        <w:t xml:space="preserve">     </w:t>
      </w:r>
      <w:proofErr w:type="spellStart"/>
      <w:r>
        <w:t>TableStatus</w:t>
      </w:r>
      <w:proofErr w:type="spellEnd"/>
      <w:r>
        <w:t>: 'CREATING',</w:t>
      </w:r>
    </w:p>
    <w:p w14:paraId="174C528B" w14:textId="77777777" w:rsidR="00487195" w:rsidRDefault="00487195" w:rsidP="00487195">
      <w:pPr>
        <w:pStyle w:val="HTMLPreformatted"/>
      </w:pPr>
      <w:r>
        <w:t xml:space="preserve">     </w:t>
      </w:r>
      <w:proofErr w:type="spellStart"/>
      <w:r>
        <w:t>CreationDateTime</w:t>
      </w:r>
      <w:proofErr w:type="spellEnd"/>
      <w:r>
        <w:t>: 2019-06-05T17:03:57.138Z,</w:t>
      </w:r>
    </w:p>
    <w:p w14:paraId="66075FC2" w14:textId="77777777" w:rsidR="00487195" w:rsidRDefault="00487195" w:rsidP="00487195">
      <w:pPr>
        <w:pStyle w:val="HTMLPreformatted"/>
      </w:pPr>
      <w:r>
        <w:t xml:space="preserve">     </w:t>
      </w:r>
      <w:proofErr w:type="spellStart"/>
      <w:r>
        <w:t>ProvisionedThroughput</w:t>
      </w:r>
      <w:proofErr w:type="spellEnd"/>
      <w:r>
        <w:t xml:space="preserve">: </w:t>
      </w:r>
    </w:p>
    <w:p w14:paraId="43F17755" w14:textId="77777777" w:rsidR="00487195" w:rsidRDefault="00487195" w:rsidP="00487195">
      <w:pPr>
        <w:pStyle w:val="HTMLPreformatted"/>
      </w:pPr>
      <w:r>
        <w:t xml:space="preserve">      </w:t>
      </w:r>
      <w:proofErr w:type="gramStart"/>
      <w:r>
        <w:t xml:space="preserve">{ </w:t>
      </w:r>
      <w:proofErr w:type="spellStart"/>
      <w:r>
        <w:t>NumberOfDecreasesToday</w:t>
      </w:r>
      <w:proofErr w:type="spellEnd"/>
      <w:proofErr w:type="gramEnd"/>
      <w:r>
        <w:t>: 0,</w:t>
      </w:r>
    </w:p>
    <w:p w14:paraId="217BDA43" w14:textId="77777777" w:rsidR="00487195" w:rsidRDefault="00487195" w:rsidP="00487195">
      <w:pPr>
        <w:pStyle w:val="HTMLPreformatted"/>
      </w:pPr>
      <w:r>
        <w:t xml:space="preserve">        </w:t>
      </w:r>
      <w:proofErr w:type="spellStart"/>
      <w:r>
        <w:t>ReadCapacityUnits</w:t>
      </w:r>
      <w:proofErr w:type="spellEnd"/>
      <w:r>
        <w:t>: 0,</w:t>
      </w:r>
    </w:p>
    <w:p w14:paraId="277102C6" w14:textId="77777777" w:rsidR="00487195" w:rsidRDefault="00487195" w:rsidP="00487195">
      <w:pPr>
        <w:pStyle w:val="HTMLPreformatted"/>
      </w:pPr>
      <w:r>
        <w:t xml:space="preserve">        </w:t>
      </w:r>
      <w:proofErr w:type="spellStart"/>
      <w:r>
        <w:t>WriteCapacityUnits</w:t>
      </w:r>
      <w:proofErr w:type="spellEnd"/>
      <w:r>
        <w:t xml:space="preserve">: </w:t>
      </w:r>
      <w:proofErr w:type="gramStart"/>
      <w:r>
        <w:t>0 }</w:t>
      </w:r>
      <w:proofErr w:type="gramEnd"/>
      <w:r>
        <w:t>,</w:t>
      </w:r>
    </w:p>
    <w:p w14:paraId="358435E1" w14:textId="77777777" w:rsidR="00487195" w:rsidRDefault="00487195" w:rsidP="00487195">
      <w:pPr>
        <w:pStyle w:val="HTMLPreformatted"/>
      </w:pPr>
      <w:r>
        <w:t xml:space="preserve">     </w:t>
      </w:r>
      <w:proofErr w:type="spellStart"/>
      <w:r>
        <w:t>TableSizeBytes</w:t>
      </w:r>
      <w:proofErr w:type="spellEnd"/>
      <w:r>
        <w:t>: 0,</w:t>
      </w:r>
    </w:p>
    <w:p w14:paraId="2C13CB50" w14:textId="77777777" w:rsidR="00487195" w:rsidRDefault="00487195" w:rsidP="00487195">
      <w:pPr>
        <w:pStyle w:val="HTMLPreformatted"/>
      </w:pPr>
      <w:r>
        <w:t xml:space="preserve">     </w:t>
      </w:r>
      <w:proofErr w:type="spellStart"/>
      <w:r>
        <w:t>ItemCount</w:t>
      </w:r>
      <w:proofErr w:type="spellEnd"/>
      <w:r>
        <w:t>: 0,</w:t>
      </w:r>
    </w:p>
    <w:p w14:paraId="0E6B75FC" w14:textId="77777777" w:rsidR="00487195" w:rsidRDefault="00487195" w:rsidP="00487195">
      <w:pPr>
        <w:pStyle w:val="HTMLPreformatted"/>
      </w:pPr>
      <w:r>
        <w:t xml:space="preserve">     </w:t>
      </w:r>
      <w:proofErr w:type="spellStart"/>
      <w:r>
        <w:t>TableArn</w:t>
      </w:r>
      <w:proofErr w:type="spellEnd"/>
      <w:r>
        <w:t>: '</w:t>
      </w:r>
      <w:proofErr w:type="gramStart"/>
      <w:r>
        <w:t>arn:aws</w:t>
      </w:r>
      <w:proofErr w:type="gramEnd"/>
      <w:r>
        <w:t>:dynamodb:us-east-1:000000000000:table/improved_single_dragon_table',</w:t>
      </w:r>
    </w:p>
    <w:p w14:paraId="4B9A07AF" w14:textId="77777777" w:rsidR="00487195" w:rsidRDefault="00487195" w:rsidP="00487195">
      <w:pPr>
        <w:pStyle w:val="HTMLPreformatted"/>
      </w:pPr>
      <w:r>
        <w:t xml:space="preserve">     </w:t>
      </w:r>
      <w:proofErr w:type="spellStart"/>
      <w:r>
        <w:t>TableId</w:t>
      </w:r>
      <w:proofErr w:type="spellEnd"/>
      <w:r>
        <w:t>: 'c28b30ad-8ef9-4b95-a1e5-e83a5299fc81',</w:t>
      </w:r>
    </w:p>
    <w:p w14:paraId="6F2594D2" w14:textId="77777777" w:rsidR="00487195" w:rsidRDefault="00487195" w:rsidP="00487195">
      <w:pPr>
        <w:pStyle w:val="HTMLPreformatted"/>
      </w:pPr>
      <w:r>
        <w:t xml:space="preserve">     </w:t>
      </w:r>
      <w:proofErr w:type="spellStart"/>
      <w:r>
        <w:t>BillingModeSummary</w:t>
      </w:r>
      <w:proofErr w:type="spellEnd"/>
      <w:r>
        <w:t xml:space="preserve">: </w:t>
      </w:r>
      <w:proofErr w:type="gramStart"/>
      <w:r>
        <w:t xml:space="preserve">{ </w:t>
      </w:r>
      <w:proofErr w:type="spellStart"/>
      <w:r>
        <w:t>BillingMode</w:t>
      </w:r>
      <w:proofErr w:type="spellEnd"/>
      <w:proofErr w:type="gramEnd"/>
      <w:r>
        <w:t>: 'PAY_PER_REQUEST' },</w:t>
      </w:r>
    </w:p>
    <w:p w14:paraId="0FCB2ABD" w14:textId="77777777" w:rsidR="00487195" w:rsidRDefault="00487195" w:rsidP="00487195">
      <w:pPr>
        <w:pStyle w:val="HTMLPreformatted"/>
      </w:pPr>
      <w:r>
        <w:t xml:space="preserve">     </w:t>
      </w:r>
      <w:proofErr w:type="spellStart"/>
      <w:r>
        <w:t>GlobalSecondaryIndexes</w:t>
      </w:r>
      <w:proofErr w:type="spellEnd"/>
      <w:r>
        <w:t>: [ [Object], [Object], [Object], [Object</w:t>
      </w:r>
      <w:proofErr w:type="gramStart"/>
      <w:r>
        <w:t>] ]</w:t>
      </w:r>
      <w:proofErr w:type="gramEnd"/>
      <w:r>
        <w:t xml:space="preserve"> } }</w:t>
      </w:r>
    </w:p>
    <w:p w14:paraId="00333E40" w14:textId="77777777" w:rsidR="00487195" w:rsidRDefault="00487195" w:rsidP="00487195">
      <w:pPr>
        <w:pStyle w:val="NormalWeb"/>
      </w:pPr>
      <w:r>
        <w:rPr>
          <w:rFonts w:ascii="Apple Color Emoji" w:hAnsi="Apple Color Emoji" w:cs="Apple Color Emoji"/>
        </w:rPr>
        <w:t>⚠️</w:t>
      </w:r>
      <w:r>
        <w:t xml:space="preserve"> This may take some time, do not move on until that table is ACTIVE, or part 2 step 6 will fail. You might want to grab some coffee, it's annoyingly slow.</w:t>
      </w:r>
    </w:p>
    <w:p w14:paraId="48E7C975" w14:textId="77777777" w:rsidR="00487195" w:rsidRDefault="00487195" w:rsidP="00487195">
      <w:pPr>
        <w:pStyle w:val="Heading2"/>
      </w:pPr>
      <w:bookmarkStart w:id="133" w:name="header-n624"/>
      <w:bookmarkEnd w:id="133"/>
      <w:r>
        <w:t>Part 2 - Step 6: Seed it correctly with data</w:t>
      </w:r>
    </w:p>
    <w:p w14:paraId="7F286DC9" w14:textId="77777777" w:rsidR="00487195" w:rsidRDefault="00487195" w:rsidP="00487195">
      <w:pPr>
        <w:pStyle w:val="NormalWeb"/>
        <w:numPr>
          <w:ilvl w:val="0"/>
          <w:numId w:val="148"/>
        </w:numPr>
      </w:pPr>
      <w:r>
        <w:t xml:space="preserve">Open </w:t>
      </w:r>
      <w:r>
        <w:rPr>
          <w:rStyle w:val="HTMLCode"/>
        </w:rPr>
        <w:t>seed_improved_table.js</w:t>
      </w:r>
    </w:p>
    <w:p w14:paraId="4D08AFE8" w14:textId="77777777" w:rsidR="00487195" w:rsidRDefault="00487195" w:rsidP="00487195">
      <w:pPr>
        <w:pStyle w:val="NormalWeb"/>
        <w:numPr>
          <w:ilvl w:val="0"/>
          <w:numId w:val="148"/>
        </w:numPr>
      </w:pPr>
      <w:r>
        <w:t>Edit the s like normal.</w:t>
      </w:r>
    </w:p>
    <w:p w14:paraId="615122BB" w14:textId="77777777" w:rsidR="00487195" w:rsidRDefault="00487195" w:rsidP="00487195">
      <w:pPr>
        <w:pStyle w:val="NormalWeb"/>
        <w:numPr>
          <w:ilvl w:val="0"/>
          <w:numId w:val="148"/>
        </w:numPr>
      </w:pPr>
      <w:r>
        <w:t>Run it:</w:t>
      </w:r>
    </w:p>
    <w:p w14:paraId="00AE5CC5" w14:textId="77777777" w:rsidR="00487195" w:rsidRDefault="00487195" w:rsidP="00487195">
      <w:pPr>
        <w:pStyle w:val="HTMLPreformatted"/>
        <w:numPr>
          <w:ilvl w:val="0"/>
          <w:numId w:val="148"/>
        </w:numPr>
        <w:tabs>
          <w:tab w:val="clear" w:pos="720"/>
        </w:tabs>
      </w:pPr>
      <w:r>
        <w:t>node seed_improved_table.js #just once please</w:t>
      </w:r>
    </w:p>
    <w:p w14:paraId="3C299635" w14:textId="77777777" w:rsidR="00487195" w:rsidRDefault="00487195" w:rsidP="00487195">
      <w:pPr>
        <w:pStyle w:val="NormalWeb"/>
      </w:pPr>
      <w:r>
        <w:t>You should see this:</w:t>
      </w:r>
    </w:p>
    <w:p w14:paraId="22744247" w14:textId="77777777" w:rsidR="00487195" w:rsidRDefault="00487195" w:rsidP="00487195">
      <w:pPr>
        <w:pStyle w:val="HTMLPreformatted"/>
      </w:pPr>
      <w:r>
        <w:t>seeded</w:t>
      </w:r>
    </w:p>
    <w:p w14:paraId="611F669F" w14:textId="77777777" w:rsidR="00487195" w:rsidRDefault="00487195" w:rsidP="00487195">
      <w:pPr>
        <w:pStyle w:val="Heading2"/>
      </w:pPr>
      <w:bookmarkStart w:id="134" w:name="header-n635"/>
      <w:bookmarkEnd w:id="134"/>
      <w:r>
        <w:t xml:space="preserve">Part 2 - Step 7: Create a few </w:t>
      </w:r>
      <w:r>
        <w:rPr>
          <w:rStyle w:val="HTMLCode"/>
        </w:rPr>
        <w:t>.</w:t>
      </w:r>
      <w:proofErr w:type="spellStart"/>
      <w:r>
        <w:rPr>
          <w:rStyle w:val="HTMLCode"/>
        </w:rPr>
        <w:t>js</w:t>
      </w:r>
      <w:proofErr w:type="spellEnd"/>
      <w:r>
        <w:t xml:space="preserve"> files that you can use to show example queries.</w:t>
      </w:r>
    </w:p>
    <w:p w14:paraId="0CB0D0E2" w14:textId="77777777" w:rsidR="00487195" w:rsidRDefault="00487195" w:rsidP="00487195">
      <w:pPr>
        <w:pStyle w:val="NormalWeb"/>
        <w:numPr>
          <w:ilvl w:val="0"/>
          <w:numId w:val="149"/>
        </w:numPr>
      </w:pPr>
      <w:r>
        <w:t xml:space="preserve">Open </w:t>
      </w:r>
      <w:r>
        <w:rPr>
          <w:rStyle w:val="HTMLCode"/>
        </w:rPr>
        <w:t>query_1.js</w:t>
      </w:r>
      <w:r>
        <w:t xml:space="preserve"> (Return dragons that can [spew acid</w:t>
      </w:r>
      <w:proofErr w:type="gramStart"/>
      <w:r>
        <w:t>] )</w:t>
      </w:r>
      <w:proofErr w:type="gramEnd"/>
      <w:r>
        <w:t>.</w:t>
      </w:r>
    </w:p>
    <w:p w14:paraId="764A2FE3" w14:textId="77777777" w:rsidR="00487195" w:rsidRDefault="00487195" w:rsidP="00487195">
      <w:pPr>
        <w:pStyle w:val="NormalWeb"/>
        <w:numPr>
          <w:ilvl w:val="0"/>
          <w:numId w:val="149"/>
        </w:numPr>
      </w:pPr>
      <w:r>
        <w:lastRenderedPageBreak/>
        <w:t>Edit the s like normal.</w:t>
      </w:r>
    </w:p>
    <w:p w14:paraId="171C03BD" w14:textId="77777777" w:rsidR="00487195" w:rsidRDefault="00487195" w:rsidP="00487195">
      <w:pPr>
        <w:pStyle w:val="NormalWeb"/>
        <w:numPr>
          <w:ilvl w:val="0"/>
          <w:numId w:val="149"/>
        </w:numPr>
      </w:pPr>
      <w:r>
        <w:t>Run it:</w:t>
      </w:r>
    </w:p>
    <w:p w14:paraId="28C82F45" w14:textId="77777777" w:rsidR="00487195" w:rsidRDefault="00487195" w:rsidP="00487195">
      <w:pPr>
        <w:pStyle w:val="HTMLPreformatted"/>
        <w:numPr>
          <w:ilvl w:val="0"/>
          <w:numId w:val="149"/>
        </w:numPr>
        <w:tabs>
          <w:tab w:val="clear" w:pos="720"/>
        </w:tabs>
      </w:pPr>
      <w:r>
        <w:t xml:space="preserve">node query_1.js test "spews acid" </w:t>
      </w:r>
    </w:p>
    <w:p w14:paraId="22CA3A18" w14:textId="77777777" w:rsidR="00487195" w:rsidRDefault="00487195" w:rsidP="00487195">
      <w:pPr>
        <w:pStyle w:val="NormalWeb"/>
      </w:pPr>
      <w:r>
        <w:t xml:space="preserve">You should see this. </w:t>
      </w:r>
      <w:r>
        <w:rPr>
          <w:rStyle w:val="Emphasis"/>
        </w:rPr>
        <w:t>We just projected the dragon name for brevity.</w:t>
      </w:r>
    </w:p>
    <w:p w14:paraId="43235DE5" w14:textId="77777777" w:rsidR="00487195" w:rsidRDefault="00487195" w:rsidP="00487195">
      <w:pPr>
        <w:pStyle w:val="HTMLPreformatted"/>
      </w:pPr>
      <w:r>
        <w:t>24 dragons found that spews acid</w:t>
      </w:r>
    </w:p>
    <w:p w14:paraId="3ED5F65B" w14:textId="77777777" w:rsidR="00487195" w:rsidRDefault="00487195" w:rsidP="00487195">
      <w:pPr>
        <w:pStyle w:val="HTMLPreformatted"/>
      </w:pPr>
      <w:r>
        <w:t xml:space="preserve">null [ </w:t>
      </w:r>
      <w:proofErr w:type="gramStart"/>
      <w:r>
        <w:t xml:space="preserve">{ </w:t>
      </w:r>
      <w:proofErr w:type="spellStart"/>
      <w:r>
        <w:t>dragon</w:t>
      </w:r>
      <w:proofErr w:type="gramEnd"/>
      <w:r>
        <w:t>_name</w:t>
      </w:r>
      <w:proofErr w:type="spellEnd"/>
      <w:r>
        <w:t>: { S: 'Nightingale' } },</w:t>
      </w:r>
    </w:p>
    <w:p w14:paraId="3158C49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'Castral' } },</w:t>
      </w:r>
    </w:p>
    <w:p w14:paraId="3579E1C4"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Bahamethut</w:t>
      </w:r>
      <w:proofErr w:type="spellEnd"/>
      <w:r>
        <w:t>' } },</w:t>
      </w:r>
    </w:p>
    <w:p w14:paraId="1FD6F60B"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'Magnum' } },</w:t>
      </w:r>
    </w:p>
    <w:p w14:paraId="14A9D5AC"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Ragnorl</w:t>
      </w:r>
      <w:proofErr w:type="spellEnd"/>
      <w:r>
        <w:t>' } },</w:t>
      </w:r>
    </w:p>
    <w:p w14:paraId="5276DA8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Pradumo</w:t>
      </w:r>
      <w:proofErr w:type="spellEnd"/>
      <w:r>
        <w:t>' } },</w:t>
      </w:r>
    </w:p>
    <w:p w14:paraId="34A9A1D1"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Sheblonguh</w:t>
      </w:r>
      <w:proofErr w:type="spellEnd"/>
      <w:r>
        <w:t>' } },</w:t>
      </w:r>
    </w:p>
    <w:p w14:paraId="6AB19AAD"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'Blackhole' } },</w:t>
      </w:r>
    </w:p>
    <w:p w14:paraId="3A87D130"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'Midnight' } },</w:t>
      </w:r>
    </w:p>
    <w:p w14:paraId="0770FF53"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Dexler</w:t>
      </w:r>
      <w:proofErr w:type="spellEnd"/>
      <w:r>
        <w:t>' } },</w:t>
      </w:r>
    </w:p>
    <w:p w14:paraId="14FFC150"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'Shadow' } },</w:t>
      </w:r>
    </w:p>
    <w:p w14:paraId="32A7C958"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'Sonic' } },</w:t>
      </w:r>
    </w:p>
    <w:p w14:paraId="69E4000B"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Cassidiuma</w:t>
      </w:r>
      <w:proofErr w:type="spellEnd"/>
      <w:r>
        <w:t>' } },</w:t>
      </w:r>
    </w:p>
    <w:p w14:paraId="6AE2A659"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'Mino' } },</w:t>
      </w:r>
    </w:p>
    <w:p w14:paraId="141483F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'Smolder' } },</w:t>
      </w:r>
    </w:p>
    <w:p w14:paraId="721685B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Amaron</w:t>
      </w:r>
      <w:proofErr w:type="spellEnd"/>
      <w:r>
        <w:t>' } },</w:t>
      </w:r>
    </w:p>
    <w:p w14:paraId="6513F300"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Samurilio</w:t>
      </w:r>
      <w:proofErr w:type="spellEnd"/>
      <w:r>
        <w:t>' } },</w:t>
      </w:r>
    </w:p>
    <w:p w14:paraId="495E3239"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Prythus</w:t>
      </w:r>
      <w:proofErr w:type="spellEnd"/>
      <w:r>
        <w:t>' } },</w:t>
      </w:r>
    </w:p>
    <w:p w14:paraId="3DB98BC6"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Shulmi</w:t>
      </w:r>
      <w:proofErr w:type="spellEnd"/>
      <w:r>
        <w:t>' } },</w:t>
      </w:r>
    </w:p>
    <w:p w14:paraId="1234075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Warcumer</w:t>
      </w:r>
      <w:proofErr w:type="spellEnd"/>
      <w:r>
        <w:t>' } },</w:t>
      </w:r>
    </w:p>
    <w:p w14:paraId="710986D7"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'Tornado' } },</w:t>
      </w:r>
    </w:p>
    <w:p w14:paraId="1586CCD6"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'Lucian' } },</w:t>
      </w:r>
    </w:p>
    <w:p w14:paraId="6F6CE26A"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Havarth</w:t>
      </w:r>
      <w:proofErr w:type="spellEnd"/>
      <w:r>
        <w:t>' } },</w:t>
      </w:r>
    </w:p>
    <w:p w14:paraId="3F36F0F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Jerichombur</w:t>
      </w:r>
      <w:proofErr w:type="spellEnd"/>
      <w:r>
        <w:t>' } } ]</w:t>
      </w:r>
    </w:p>
    <w:p w14:paraId="39C6583E" w14:textId="77777777" w:rsidR="00487195" w:rsidRDefault="00487195" w:rsidP="00487195">
      <w:pPr>
        <w:pStyle w:val="NormalWeb"/>
        <w:numPr>
          <w:ilvl w:val="0"/>
          <w:numId w:val="150"/>
        </w:numPr>
      </w:pPr>
      <w:r>
        <w:t xml:space="preserve">Open </w:t>
      </w:r>
      <w:r>
        <w:rPr>
          <w:rStyle w:val="HTMLCode"/>
        </w:rPr>
        <w:t>query_2.js</w:t>
      </w:r>
      <w:r>
        <w:t xml:space="preserve"> </w:t>
      </w:r>
      <w:r>
        <w:rPr>
          <w:rStyle w:val="Emphasis"/>
        </w:rPr>
        <w:t>(Return all dragons that are [green])</w:t>
      </w:r>
      <w:r>
        <w:t>.</w:t>
      </w:r>
    </w:p>
    <w:p w14:paraId="093424AF" w14:textId="77777777" w:rsidR="00487195" w:rsidRDefault="00487195" w:rsidP="00487195">
      <w:pPr>
        <w:pStyle w:val="NormalWeb"/>
        <w:numPr>
          <w:ilvl w:val="0"/>
          <w:numId w:val="150"/>
        </w:numPr>
      </w:pPr>
      <w:r>
        <w:t>Edit the s like normal.</w:t>
      </w:r>
    </w:p>
    <w:p w14:paraId="306FFF1A" w14:textId="77777777" w:rsidR="00487195" w:rsidRDefault="00487195" w:rsidP="00487195">
      <w:pPr>
        <w:pStyle w:val="NormalWeb"/>
        <w:numPr>
          <w:ilvl w:val="0"/>
          <w:numId w:val="150"/>
        </w:numPr>
      </w:pPr>
      <w:r>
        <w:t>Run it.</w:t>
      </w:r>
    </w:p>
    <w:p w14:paraId="539A64C2" w14:textId="77777777" w:rsidR="00487195" w:rsidRDefault="00487195" w:rsidP="00487195">
      <w:pPr>
        <w:pStyle w:val="HTMLPreformatted"/>
        <w:numPr>
          <w:ilvl w:val="0"/>
          <w:numId w:val="150"/>
        </w:numPr>
        <w:tabs>
          <w:tab w:val="clear" w:pos="720"/>
        </w:tabs>
      </w:pPr>
      <w:r>
        <w:t>node query_2.js test "green"</w:t>
      </w:r>
    </w:p>
    <w:p w14:paraId="651837EC" w14:textId="77777777" w:rsidR="00487195" w:rsidRDefault="00487195" w:rsidP="00487195">
      <w:pPr>
        <w:pStyle w:val="NormalWeb"/>
      </w:pPr>
      <w:r>
        <w:t xml:space="preserve">You should see this: </w:t>
      </w:r>
      <w:r>
        <w:rPr>
          <w:rStyle w:val="Emphasis"/>
        </w:rPr>
        <w:t>We just projected the dragon name for brevity.</w:t>
      </w:r>
    </w:p>
    <w:p w14:paraId="6D264394" w14:textId="77777777" w:rsidR="00487195" w:rsidRDefault="00487195" w:rsidP="00487195">
      <w:pPr>
        <w:pStyle w:val="HTMLPreformatted"/>
      </w:pPr>
      <w:r>
        <w:t xml:space="preserve">null [ </w:t>
      </w:r>
      <w:proofErr w:type="gramStart"/>
      <w:r>
        <w:t xml:space="preserve">{ </w:t>
      </w:r>
      <w:proofErr w:type="spellStart"/>
      <w:r>
        <w:t>dragon</w:t>
      </w:r>
      <w:proofErr w:type="gramEnd"/>
      <w:r>
        <w:t>_name</w:t>
      </w:r>
      <w:proofErr w:type="spellEnd"/>
      <w:r>
        <w:t>: { S: '</w:t>
      </w:r>
      <w:proofErr w:type="spellStart"/>
      <w:r>
        <w:t>Ragnorl</w:t>
      </w:r>
      <w:proofErr w:type="spellEnd"/>
      <w:r>
        <w:t>' } },</w:t>
      </w:r>
    </w:p>
    <w:p w14:paraId="6FFB85B7"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Pradumo</w:t>
      </w:r>
      <w:proofErr w:type="spellEnd"/>
      <w:r>
        <w:t>' } },</w:t>
      </w:r>
    </w:p>
    <w:p w14:paraId="1F45AE8D"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Cassidiuma</w:t>
      </w:r>
      <w:proofErr w:type="spellEnd"/>
      <w:r>
        <w:t>' } },</w:t>
      </w:r>
    </w:p>
    <w:p w14:paraId="4F460E72"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Amaron</w:t>
      </w:r>
      <w:proofErr w:type="spellEnd"/>
      <w:r>
        <w:t>' } },</w:t>
      </w:r>
    </w:p>
    <w:p w14:paraId="4DA5003B"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Samurilio</w:t>
      </w:r>
      <w:proofErr w:type="spellEnd"/>
      <w:r>
        <w:t>' } },</w:t>
      </w:r>
    </w:p>
    <w:p w14:paraId="4E06C8F3"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Prythus</w:t>
      </w:r>
      <w:proofErr w:type="spellEnd"/>
      <w:r>
        <w:t>' } },</w:t>
      </w:r>
    </w:p>
    <w:p w14:paraId="7557F33B"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Shulmi</w:t>
      </w:r>
      <w:proofErr w:type="spellEnd"/>
      <w:r>
        <w:t>' } },</w:t>
      </w:r>
    </w:p>
    <w:p w14:paraId="4A1B2049"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Warcumer</w:t>
      </w:r>
      <w:proofErr w:type="spellEnd"/>
      <w:r>
        <w:t>' } },</w:t>
      </w:r>
    </w:p>
    <w:p w14:paraId="0DB2621F"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Havarth</w:t>
      </w:r>
      <w:proofErr w:type="spellEnd"/>
      <w:r>
        <w:t>' } },</w:t>
      </w:r>
    </w:p>
    <w:p w14:paraId="0F6AEB53" w14:textId="77777777" w:rsidR="00487195" w:rsidRDefault="00487195" w:rsidP="00487195">
      <w:pPr>
        <w:pStyle w:val="HTMLPreformatted"/>
      </w:pPr>
      <w:r>
        <w:t xml:space="preserve">  </w:t>
      </w:r>
      <w:proofErr w:type="gramStart"/>
      <w:r>
        <w:t xml:space="preserve">{ </w:t>
      </w:r>
      <w:proofErr w:type="spellStart"/>
      <w:r>
        <w:t>dragon</w:t>
      </w:r>
      <w:proofErr w:type="gramEnd"/>
      <w:r>
        <w:t>_name</w:t>
      </w:r>
      <w:proofErr w:type="spellEnd"/>
      <w:r>
        <w:t>: { S: '</w:t>
      </w:r>
      <w:proofErr w:type="spellStart"/>
      <w:r>
        <w:t>Jerichombur</w:t>
      </w:r>
      <w:proofErr w:type="spellEnd"/>
      <w:r>
        <w:t>' } } ]</w:t>
      </w:r>
    </w:p>
    <w:p w14:paraId="13D27B23" w14:textId="77777777" w:rsidR="00487195" w:rsidRDefault="00487195" w:rsidP="00487195">
      <w:pPr>
        <w:pStyle w:val="NormalWeb"/>
        <w:numPr>
          <w:ilvl w:val="0"/>
          <w:numId w:val="151"/>
        </w:numPr>
      </w:pPr>
      <w:r>
        <w:t xml:space="preserve">Open </w:t>
      </w:r>
      <w:r>
        <w:rPr>
          <w:rStyle w:val="HTMLCode"/>
        </w:rPr>
        <w:t>query_3.js</w:t>
      </w:r>
      <w:r>
        <w:t xml:space="preserve"> </w:t>
      </w:r>
      <w:r>
        <w:rPr>
          <w:rStyle w:val="Emphasis"/>
        </w:rPr>
        <w:t>(Return the dragons in range attack order - highest first)</w:t>
      </w:r>
      <w:r>
        <w:t>.</w:t>
      </w:r>
    </w:p>
    <w:p w14:paraId="0CCAB919" w14:textId="77777777" w:rsidR="00487195" w:rsidRDefault="00487195" w:rsidP="00487195">
      <w:pPr>
        <w:pStyle w:val="NormalWeb"/>
        <w:numPr>
          <w:ilvl w:val="0"/>
          <w:numId w:val="151"/>
        </w:numPr>
      </w:pPr>
      <w:r>
        <w:t>Edit the s like normal.</w:t>
      </w:r>
    </w:p>
    <w:p w14:paraId="582B9D37" w14:textId="77777777" w:rsidR="00487195" w:rsidRDefault="00487195" w:rsidP="00487195">
      <w:pPr>
        <w:pStyle w:val="NormalWeb"/>
        <w:numPr>
          <w:ilvl w:val="0"/>
          <w:numId w:val="151"/>
        </w:numPr>
      </w:pPr>
      <w:r>
        <w:t>Run it.</w:t>
      </w:r>
    </w:p>
    <w:p w14:paraId="1C3B3C78" w14:textId="77777777" w:rsidR="00487195" w:rsidRDefault="00487195" w:rsidP="00487195">
      <w:pPr>
        <w:pStyle w:val="HTMLPreformatted"/>
        <w:numPr>
          <w:ilvl w:val="0"/>
          <w:numId w:val="151"/>
        </w:numPr>
        <w:tabs>
          <w:tab w:val="clear" w:pos="720"/>
        </w:tabs>
      </w:pPr>
      <w:r>
        <w:t>node query_3.js test</w:t>
      </w:r>
    </w:p>
    <w:p w14:paraId="278B9A3E" w14:textId="77777777" w:rsidR="00487195" w:rsidRDefault="00487195" w:rsidP="00487195">
      <w:pPr>
        <w:pStyle w:val="NormalWeb"/>
      </w:pPr>
      <w:r>
        <w:t xml:space="preserve">You should see this: </w:t>
      </w:r>
      <w:r>
        <w:rPr>
          <w:rStyle w:val="Emphasis"/>
        </w:rPr>
        <w:t xml:space="preserve">(note we added </w:t>
      </w:r>
      <w:r>
        <w:rPr>
          <w:rStyle w:val="HTMLCode"/>
          <w:i/>
          <w:iCs/>
        </w:rPr>
        <w:t>range</w:t>
      </w:r>
      <w:r>
        <w:rPr>
          <w:rStyle w:val="Emphasis"/>
        </w:rPr>
        <w:t xml:space="preserve"> to each item sent back).</w:t>
      </w:r>
    </w:p>
    <w:p w14:paraId="31A8FD6A" w14:textId="77777777" w:rsidR="00487195" w:rsidRDefault="00487195" w:rsidP="00487195">
      <w:pPr>
        <w:pStyle w:val="HTMLPreformatted"/>
      </w:pPr>
      <w:proofErr w:type="gramStart"/>
      <w:r>
        <w:lastRenderedPageBreak/>
        <w:t>....more</w:t>
      </w:r>
      <w:proofErr w:type="gramEnd"/>
      <w:r>
        <w:t xml:space="preserve"> items...</w:t>
      </w:r>
    </w:p>
    <w:p w14:paraId="3B0E8A86" w14:textId="77777777" w:rsidR="00487195" w:rsidRDefault="00487195" w:rsidP="00487195">
      <w:pPr>
        <w:pStyle w:val="HTMLPreformatted"/>
      </w:pPr>
      <w:r>
        <w:t>....</w:t>
      </w:r>
    </w:p>
    <w:p w14:paraId="37E5074E" w14:textId="77777777" w:rsidR="00487195" w:rsidRDefault="00487195" w:rsidP="00487195">
      <w:pPr>
        <w:pStyle w:val="HTMLPreformatted"/>
      </w:pPr>
      <w:proofErr w:type="spellStart"/>
      <w:r>
        <w:t>dragon_name</w:t>
      </w:r>
      <w:proofErr w:type="spellEnd"/>
      <w:r>
        <w:t xml:space="preserve">: </w:t>
      </w:r>
      <w:proofErr w:type="gramStart"/>
      <w:r>
        <w:t>{ S</w:t>
      </w:r>
      <w:proofErr w:type="gramEnd"/>
      <w:r>
        <w:t>: '</w:t>
      </w:r>
      <w:proofErr w:type="spellStart"/>
      <w:r>
        <w:t>Isilier</w:t>
      </w:r>
      <w:proofErr w:type="spellEnd"/>
      <w:r>
        <w:t>' } },</w:t>
      </w:r>
    </w:p>
    <w:p w14:paraId="6855FFE5" w14:textId="77777777" w:rsidR="00487195" w:rsidRDefault="00487195" w:rsidP="00487195">
      <w:pPr>
        <w:pStyle w:val="HTMLPreformatted"/>
      </w:pPr>
      <w:r>
        <w:t xml:space="preserve">  </w:t>
      </w:r>
      <w:proofErr w:type="gramStart"/>
      <w:r>
        <w:t>{ pk</w:t>
      </w:r>
      <w:proofErr w:type="gramEnd"/>
      <w:r>
        <w:t>: { S: '2bf1f72f-90b9-4695-a9ad-c582dfae252e' },</w:t>
      </w:r>
    </w:p>
    <w:p w14:paraId="4646D5BF" w14:textId="77777777" w:rsidR="00487195" w:rsidRDefault="00487195" w:rsidP="00487195">
      <w:pPr>
        <w:pStyle w:val="HTMLPreformatted"/>
      </w:pPr>
      <w:r>
        <w:t xml:space="preserve">    range: </w:t>
      </w:r>
      <w:proofErr w:type="gramStart"/>
      <w:r>
        <w:t>{ N</w:t>
      </w:r>
      <w:proofErr w:type="gramEnd"/>
      <w:r>
        <w:t>: '4' },</w:t>
      </w:r>
    </w:p>
    <w:p w14:paraId="2682ED42" w14:textId="77777777" w:rsidR="00487195" w:rsidRDefault="00487195" w:rsidP="00487195">
      <w:pPr>
        <w:pStyle w:val="HTMLPreformatted"/>
      </w:pPr>
      <w:r>
        <w:t xml:space="preserve">    damage: </w:t>
      </w:r>
      <w:proofErr w:type="gramStart"/>
      <w:r>
        <w:t>{ N</w:t>
      </w:r>
      <w:proofErr w:type="gramEnd"/>
      <w:r>
        <w:t>: '7' },</w:t>
      </w:r>
    </w:p>
    <w:p w14:paraId="07D4D3E6" w14:textId="77777777" w:rsidR="00487195" w:rsidRDefault="00487195" w:rsidP="00487195">
      <w:pPr>
        <w:pStyle w:val="HTMLPreformatted"/>
      </w:pPr>
      <w:r>
        <w:t xml:space="preserve">    protection: </w:t>
      </w:r>
      <w:proofErr w:type="gramStart"/>
      <w:r>
        <w:t>{ N</w:t>
      </w:r>
      <w:proofErr w:type="gramEnd"/>
      <w:r>
        <w:t>: '9' },</w:t>
      </w:r>
    </w:p>
    <w:p w14:paraId="0AD1C6A5" w14:textId="77777777" w:rsidR="00487195" w:rsidRDefault="00487195" w:rsidP="00487195">
      <w:pPr>
        <w:pStyle w:val="HTMLPreformatted"/>
      </w:pPr>
      <w:r>
        <w:t xml:space="preserve">    family: </w:t>
      </w:r>
      <w:proofErr w:type="gramStart"/>
      <w:r>
        <w:t>{ S</w:t>
      </w:r>
      <w:proofErr w:type="gramEnd"/>
      <w:r>
        <w:t>: 'red' },</w:t>
      </w:r>
    </w:p>
    <w:p w14:paraId="2CBE623D" w14:textId="77777777" w:rsidR="00487195" w:rsidRDefault="00487195" w:rsidP="00487195">
      <w:pPr>
        <w:pStyle w:val="HTMLPreformatted"/>
      </w:pPr>
      <w:r>
        <w:t xml:space="preserve">    description: </w:t>
      </w:r>
    </w:p>
    <w:p w14:paraId="1ECB7DC7" w14:textId="77777777" w:rsidR="00487195" w:rsidRDefault="00487195" w:rsidP="00487195">
      <w:pPr>
        <w:pStyle w:val="HTMLPreformatted"/>
      </w:pPr>
      <w:r>
        <w:t xml:space="preserve">     </w:t>
      </w:r>
      <w:proofErr w:type="gramStart"/>
      <w:r>
        <w:t>{ S</w:t>
      </w:r>
      <w:proofErr w:type="gramEnd"/>
      <w:r>
        <w:t>: 'Ruby has a skin and coat that\'s as hard as gems. This gives her extra defense against her enemies.</w:t>
      </w:r>
      <w:proofErr w:type="gramStart"/>
      <w:r>
        <w:t>' }</w:t>
      </w:r>
      <w:proofErr w:type="gramEnd"/>
      <w:r>
        <w:t>,</w:t>
      </w:r>
    </w:p>
    <w:p w14:paraId="7FA4F6EF"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'Ruby' } } ]</w:t>
      </w:r>
    </w:p>
    <w:p w14:paraId="76A21F24" w14:textId="77777777" w:rsidR="00487195" w:rsidRDefault="00487195" w:rsidP="00487195">
      <w:pPr>
        <w:pStyle w:val="HTMLPreformatted"/>
      </w:pPr>
      <w:r>
        <w:t>Dragons in range order:</w:t>
      </w:r>
    </w:p>
    <w:p w14:paraId="44918CB5" w14:textId="77777777" w:rsidR="00487195" w:rsidRDefault="00487195" w:rsidP="00487195">
      <w:pPr>
        <w:pStyle w:val="NormalWeb"/>
        <w:numPr>
          <w:ilvl w:val="0"/>
          <w:numId w:val="152"/>
        </w:numPr>
      </w:pPr>
      <w:r>
        <w:t xml:space="preserve">Open </w:t>
      </w:r>
      <w:r>
        <w:rPr>
          <w:rStyle w:val="HTMLCode"/>
        </w:rPr>
        <w:t>query_4.js</w:t>
      </w:r>
      <w:r>
        <w:t xml:space="preserve"> (</w:t>
      </w:r>
      <w:r>
        <w:rPr>
          <w:rStyle w:val="Emphasis"/>
        </w:rPr>
        <w:t>Give me all the dragons that live in Arizona, USA</w:t>
      </w:r>
      <w:r>
        <w:t>).</w:t>
      </w:r>
    </w:p>
    <w:p w14:paraId="1ECFD37F" w14:textId="77777777" w:rsidR="00487195" w:rsidRDefault="00487195" w:rsidP="00487195">
      <w:pPr>
        <w:pStyle w:val="NormalWeb"/>
        <w:numPr>
          <w:ilvl w:val="0"/>
          <w:numId w:val="152"/>
        </w:numPr>
      </w:pPr>
      <w:r>
        <w:t>Edit the s like normal.</w:t>
      </w:r>
    </w:p>
    <w:p w14:paraId="25F17D83" w14:textId="77777777" w:rsidR="00487195" w:rsidRDefault="00487195" w:rsidP="00487195">
      <w:pPr>
        <w:pStyle w:val="NormalWeb"/>
        <w:numPr>
          <w:ilvl w:val="0"/>
          <w:numId w:val="152"/>
        </w:numPr>
      </w:pPr>
      <w:r>
        <w:t>Run it.</w:t>
      </w:r>
    </w:p>
    <w:p w14:paraId="3C68E448" w14:textId="77777777" w:rsidR="00487195" w:rsidRDefault="00487195" w:rsidP="00487195">
      <w:pPr>
        <w:pStyle w:val="HTMLPreformatted"/>
        <w:numPr>
          <w:ilvl w:val="0"/>
          <w:numId w:val="152"/>
        </w:numPr>
        <w:tabs>
          <w:tab w:val="clear" w:pos="720"/>
        </w:tabs>
      </w:pPr>
      <w:r>
        <w:t>node query_4.js test "</w:t>
      </w:r>
      <w:proofErr w:type="spellStart"/>
      <w:r>
        <w:t>usa#arizona</w:t>
      </w:r>
      <w:proofErr w:type="spellEnd"/>
      <w:r>
        <w:t>"</w:t>
      </w:r>
    </w:p>
    <w:p w14:paraId="1F0A61E5" w14:textId="77777777" w:rsidR="00487195" w:rsidRDefault="00487195" w:rsidP="00487195">
      <w:pPr>
        <w:pStyle w:val="NormalWeb"/>
      </w:pPr>
      <w:r>
        <w:t>You should see this:</w:t>
      </w:r>
    </w:p>
    <w:p w14:paraId="6C5A4975" w14:textId="77777777" w:rsidR="00487195" w:rsidRDefault="00487195" w:rsidP="00487195">
      <w:pPr>
        <w:pStyle w:val="HTMLPreformatted"/>
      </w:pPr>
      <w:r>
        <w:t xml:space="preserve">null [ </w:t>
      </w:r>
      <w:proofErr w:type="gramStart"/>
      <w:r>
        <w:t>{ location</w:t>
      </w:r>
      <w:proofErr w:type="gramEnd"/>
      <w:r>
        <w:t>: { S: '</w:t>
      </w:r>
      <w:proofErr w:type="spellStart"/>
      <w:r>
        <w:t>usa#arizona#chandler#w</w:t>
      </w:r>
      <w:proofErr w:type="spellEnd"/>
      <w:r>
        <w:t xml:space="preserve"> </w:t>
      </w:r>
      <w:proofErr w:type="spellStart"/>
      <w:r>
        <w:t>german</w:t>
      </w:r>
      <w:proofErr w:type="spellEnd"/>
      <w:r>
        <w:t xml:space="preserve"> </w:t>
      </w:r>
      <w:proofErr w:type="spellStart"/>
      <w:r>
        <w:t>rd</w:t>
      </w:r>
      <w:proofErr w:type="spellEnd"/>
      <w:r>
        <w:t>' },</w:t>
      </w:r>
    </w:p>
    <w:p w14:paraId="5EC10157" w14:textId="77777777" w:rsidR="00487195" w:rsidRDefault="00487195" w:rsidP="00487195">
      <w:pPr>
        <w:pStyle w:val="HTMLPreformatted"/>
      </w:pPr>
      <w:r>
        <w:t xml:space="preserve">    damage: </w:t>
      </w:r>
      <w:proofErr w:type="gramStart"/>
      <w:r>
        <w:t>{ N</w:t>
      </w:r>
      <w:proofErr w:type="gramEnd"/>
      <w:r>
        <w:t>: '7' },</w:t>
      </w:r>
    </w:p>
    <w:p w14:paraId="2D5D5FEA" w14:textId="77777777" w:rsidR="00487195" w:rsidRDefault="00487195" w:rsidP="00487195">
      <w:pPr>
        <w:pStyle w:val="HTMLPreformatted"/>
      </w:pPr>
      <w:r>
        <w:t xml:space="preserve">    </w:t>
      </w:r>
      <w:proofErr w:type="spellStart"/>
      <w:r>
        <w:t>sk</w:t>
      </w:r>
      <w:proofErr w:type="spellEnd"/>
      <w:r>
        <w:t xml:space="preserve">: </w:t>
      </w:r>
      <w:proofErr w:type="gramStart"/>
      <w:r>
        <w:t>{ S</w:t>
      </w:r>
      <w:proofErr w:type="gramEnd"/>
      <w:r>
        <w:t>: 'stats' },</w:t>
      </w:r>
    </w:p>
    <w:p w14:paraId="723570C4" w14:textId="77777777" w:rsidR="00487195" w:rsidRDefault="00487195" w:rsidP="00487195">
      <w:pPr>
        <w:pStyle w:val="HTMLPreformatted"/>
      </w:pPr>
      <w:r>
        <w:t xml:space="preserve">    family: </w:t>
      </w:r>
      <w:proofErr w:type="gramStart"/>
      <w:r>
        <w:t>{ S</w:t>
      </w:r>
      <w:proofErr w:type="gramEnd"/>
      <w:r>
        <w:t>: 'green' },</w:t>
      </w:r>
    </w:p>
    <w:p w14:paraId="07340A77" w14:textId="77777777" w:rsidR="00487195" w:rsidRDefault="00487195" w:rsidP="00487195">
      <w:pPr>
        <w:pStyle w:val="HTMLPreformatted"/>
      </w:pPr>
      <w:r>
        <w:t xml:space="preserve">    description: </w:t>
      </w:r>
    </w:p>
    <w:p w14:paraId="72822310" w14:textId="77777777" w:rsidR="00487195" w:rsidRDefault="00487195" w:rsidP="00487195">
      <w:pPr>
        <w:pStyle w:val="HTMLPreformatted"/>
      </w:pPr>
      <w:r>
        <w:t xml:space="preserve">     </w:t>
      </w:r>
      <w:proofErr w:type="gramStart"/>
      <w:r>
        <w:t>{ S</w:t>
      </w:r>
      <w:proofErr w:type="gramEnd"/>
      <w:r>
        <w:t>: '</w:t>
      </w:r>
      <w:proofErr w:type="spellStart"/>
      <w:r>
        <w:t>Ragnorl</w:t>
      </w:r>
      <w:proofErr w:type="spellEnd"/>
      <w:r>
        <w:t xml:space="preserve"> is a rogue dragon, disowned from his own tribe. He can change colors to blend with the earth around him.</w:t>
      </w:r>
      <w:proofErr w:type="gramStart"/>
      <w:r>
        <w:t>' }</w:t>
      </w:r>
      <w:proofErr w:type="gramEnd"/>
      <w:r>
        <w:t>,</w:t>
      </w:r>
    </w:p>
    <w:p w14:paraId="0588009F" w14:textId="77777777" w:rsidR="00487195" w:rsidRDefault="00487195" w:rsidP="00487195">
      <w:pPr>
        <w:pStyle w:val="HTMLPreformatted"/>
      </w:pPr>
      <w:r>
        <w:t xml:space="preserve">    pk: </w:t>
      </w:r>
      <w:proofErr w:type="gramStart"/>
      <w:r>
        <w:t>{ S</w:t>
      </w:r>
      <w:proofErr w:type="gramEnd"/>
      <w:r>
        <w:t>: '04e39412-ed8e-41ea-b7f8-e5d6ff73c002' },</w:t>
      </w:r>
    </w:p>
    <w:p w14:paraId="4D8C8524" w14:textId="77777777" w:rsidR="00487195" w:rsidRDefault="00487195" w:rsidP="00487195">
      <w:pPr>
        <w:pStyle w:val="HTMLPreformatted"/>
      </w:pPr>
      <w:r>
        <w:t xml:space="preserve">    protection: </w:t>
      </w:r>
      <w:proofErr w:type="gramStart"/>
      <w:r>
        <w:t>{ N</w:t>
      </w:r>
      <w:proofErr w:type="gramEnd"/>
      <w:r>
        <w:t>: '7' },</w:t>
      </w:r>
    </w:p>
    <w:p w14:paraId="22DC8475"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Ragnorl</w:t>
      </w:r>
      <w:proofErr w:type="spellEnd"/>
      <w:r>
        <w:t>' } },</w:t>
      </w:r>
    </w:p>
    <w:p w14:paraId="00D22FD5" w14:textId="77777777" w:rsidR="00487195" w:rsidRDefault="00487195" w:rsidP="00487195">
      <w:pPr>
        <w:pStyle w:val="HTMLPreformatted"/>
      </w:pPr>
      <w:r>
        <w:t xml:space="preserve">  </w:t>
      </w:r>
      <w:proofErr w:type="gramStart"/>
      <w:r>
        <w:t>{ location</w:t>
      </w:r>
      <w:proofErr w:type="gramEnd"/>
      <w:r>
        <w:t>: { S: '</w:t>
      </w:r>
      <w:proofErr w:type="spellStart"/>
      <w:r>
        <w:t>usa#arizona#flagstaff#lake</w:t>
      </w:r>
      <w:proofErr w:type="spellEnd"/>
      <w:r>
        <w:t xml:space="preserve"> </w:t>
      </w:r>
      <w:proofErr w:type="spellStart"/>
      <w:r>
        <w:t>mary</w:t>
      </w:r>
      <w:proofErr w:type="spellEnd"/>
      <w:r>
        <w:t xml:space="preserve"> </w:t>
      </w:r>
      <w:proofErr w:type="spellStart"/>
      <w:r>
        <w:t>rd</w:t>
      </w:r>
      <w:proofErr w:type="spellEnd"/>
      <w:r>
        <w:t>' },</w:t>
      </w:r>
    </w:p>
    <w:p w14:paraId="1A81C21E" w14:textId="77777777" w:rsidR="00487195" w:rsidRDefault="00487195" w:rsidP="00487195">
      <w:pPr>
        <w:pStyle w:val="HTMLPreformatted"/>
      </w:pPr>
      <w:r>
        <w:t xml:space="preserve">    damage: </w:t>
      </w:r>
      <w:proofErr w:type="gramStart"/>
      <w:r>
        <w:t>{ N</w:t>
      </w:r>
      <w:proofErr w:type="gramEnd"/>
      <w:r>
        <w:t>: '9' },</w:t>
      </w:r>
    </w:p>
    <w:p w14:paraId="7F00B42A" w14:textId="77777777" w:rsidR="00487195" w:rsidRDefault="00487195" w:rsidP="00487195">
      <w:pPr>
        <w:pStyle w:val="HTMLPreformatted"/>
      </w:pPr>
      <w:r>
        <w:t xml:space="preserve">    </w:t>
      </w:r>
      <w:proofErr w:type="spellStart"/>
      <w:r>
        <w:t>sk</w:t>
      </w:r>
      <w:proofErr w:type="spellEnd"/>
      <w:r>
        <w:t xml:space="preserve">: </w:t>
      </w:r>
      <w:proofErr w:type="gramStart"/>
      <w:r>
        <w:t>{ S</w:t>
      </w:r>
      <w:proofErr w:type="gramEnd"/>
      <w:r>
        <w:t>: 'stats' },</w:t>
      </w:r>
    </w:p>
    <w:p w14:paraId="590CAE99" w14:textId="77777777" w:rsidR="00487195" w:rsidRDefault="00487195" w:rsidP="00487195">
      <w:pPr>
        <w:pStyle w:val="HTMLPreformatted"/>
      </w:pPr>
      <w:r>
        <w:t xml:space="preserve">    family: </w:t>
      </w:r>
      <w:proofErr w:type="gramStart"/>
      <w:r>
        <w:t>{ S</w:t>
      </w:r>
      <w:proofErr w:type="gramEnd"/>
      <w:r>
        <w:t>: 'black' },</w:t>
      </w:r>
    </w:p>
    <w:p w14:paraId="56930510" w14:textId="77777777" w:rsidR="00487195" w:rsidRDefault="00487195" w:rsidP="00487195">
      <w:pPr>
        <w:pStyle w:val="HTMLPreformatted"/>
      </w:pPr>
      <w:r>
        <w:t xml:space="preserve">    description: </w:t>
      </w:r>
    </w:p>
    <w:p w14:paraId="61361CB7" w14:textId="77777777" w:rsidR="00487195" w:rsidRDefault="00487195" w:rsidP="00487195">
      <w:pPr>
        <w:pStyle w:val="HTMLPreformatted"/>
      </w:pPr>
      <w:r>
        <w:t xml:space="preserve">     </w:t>
      </w:r>
      <w:proofErr w:type="gramStart"/>
      <w:r>
        <w:t>{ S</w:t>
      </w:r>
      <w:proofErr w:type="gramEnd"/>
      <w:r>
        <w:t>: 'Sonic has black spikes that can penetrate his enemies. He has a spiked tail that can attack his opponents.</w:t>
      </w:r>
      <w:proofErr w:type="gramStart"/>
      <w:r>
        <w:t>' }</w:t>
      </w:r>
      <w:proofErr w:type="gramEnd"/>
      <w:r>
        <w:t>,</w:t>
      </w:r>
    </w:p>
    <w:p w14:paraId="73F87384" w14:textId="77777777" w:rsidR="00487195" w:rsidRDefault="00487195" w:rsidP="00487195">
      <w:pPr>
        <w:pStyle w:val="HTMLPreformatted"/>
      </w:pPr>
      <w:r>
        <w:t xml:space="preserve">    pk: </w:t>
      </w:r>
      <w:proofErr w:type="gramStart"/>
      <w:r>
        <w:t>{ S</w:t>
      </w:r>
      <w:proofErr w:type="gramEnd"/>
      <w:r>
        <w:t>: 'dbe13c27-2e85-4480-aae8-e003e00cad31' },</w:t>
      </w:r>
    </w:p>
    <w:p w14:paraId="1D748365" w14:textId="77777777" w:rsidR="00487195" w:rsidRDefault="00487195" w:rsidP="00487195">
      <w:pPr>
        <w:pStyle w:val="HTMLPreformatted"/>
      </w:pPr>
      <w:r>
        <w:t xml:space="preserve">    protection: </w:t>
      </w:r>
      <w:proofErr w:type="gramStart"/>
      <w:r>
        <w:t>{ N</w:t>
      </w:r>
      <w:proofErr w:type="gramEnd"/>
      <w:r>
        <w:t>: '8' },</w:t>
      </w:r>
    </w:p>
    <w:p w14:paraId="19E177A9"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'Sonic' } },</w:t>
      </w:r>
    </w:p>
    <w:p w14:paraId="79B84A2F" w14:textId="77777777" w:rsidR="00487195" w:rsidRDefault="00487195" w:rsidP="00487195">
      <w:pPr>
        <w:pStyle w:val="HTMLPreformatted"/>
      </w:pPr>
      <w:r>
        <w:t xml:space="preserve">  </w:t>
      </w:r>
      <w:proofErr w:type="gramStart"/>
      <w:r>
        <w:t>{ location</w:t>
      </w:r>
      <w:proofErr w:type="gramEnd"/>
      <w:r>
        <w:t>: { S: '</w:t>
      </w:r>
      <w:proofErr w:type="spellStart"/>
      <w:r>
        <w:t>usa#arizona#mesa#e</w:t>
      </w:r>
      <w:proofErr w:type="spellEnd"/>
      <w:r>
        <w:t xml:space="preserve"> adobe </w:t>
      </w:r>
      <w:proofErr w:type="spellStart"/>
      <w:r>
        <w:t>st</w:t>
      </w:r>
      <w:proofErr w:type="spellEnd"/>
      <w:r>
        <w:t>' },</w:t>
      </w:r>
    </w:p>
    <w:p w14:paraId="2E02EB54" w14:textId="77777777" w:rsidR="00487195" w:rsidRDefault="00487195" w:rsidP="00487195">
      <w:pPr>
        <w:pStyle w:val="HTMLPreformatted"/>
      </w:pPr>
      <w:r>
        <w:t xml:space="preserve">    damage: </w:t>
      </w:r>
      <w:proofErr w:type="gramStart"/>
      <w:r>
        <w:t>{ N</w:t>
      </w:r>
      <w:proofErr w:type="gramEnd"/>
      <w:r>
        <w:t>: '6' },</w:t>
      </w:r>
    </w:p>
    <w:p w14:paraId="410AD1E7" w14:textId="77777777" w:rsidR="00487195" w:rsidRDefault="00487195" w:rsidP="00487195">
      <w:pPr>
        <w:pStyle w:val="HTMLPreformatted"/>
      </w:pPr>
      <w:r>
        <w:t xml:space="preserve">    </w:t>
      </w:r>
      <w:proofErr w:type="spellStart"/>
      <w:r>
        <w:t>sk</w:t>
      </w:r>
      <w:proofErr w:type="spellEnd"/>
      <w:r>
        <w:t xml:space="preserve">: </w:t>
      </w:r>
      <w:proofErr w:type="gramStart"/>
      <w:r>
        <w:t>{ S</w:t>
      </w:r>
      <w:proofErr w:type="gramEnd"/>
      <w:r>
        <w:t>: 'stats' },</w:t>
      </w:r>
    </w:p>
    <w:p w14:paraId="57236355" w14:textId="77777777" w:rsidR="00487195" w:rsidRDefault="00487195" w:rsidP="00487195">
      <w:pPr>
        <w:pStyle w:val="HTMLPreformatted"/>
      </w:pPr>
      <w:r>
        <w:t xml:space="preserve">    family: </w:t>
      </w:r>
      <w:proofErr w:type="gramStart"/>
      <w:r>
        <w:t>{ S</w:t>
      </w:r>
      <w:proofErr w:type="gramEnd"/>
      <w:r>
        <w:t>: 'blue' },</w:t>
      </w:r>
    </w:p>
    <w:p w14:paraId="03A69A9C" w14:textId="77777777" w:rsidR="00487195" w:rsidRDefault="00487195" w:rsidP="00487195">
      <w:pPr>
        <w:pStyle w:val="HTMLPreformatted"/>
      </w:pPr>
      <w:r>
        <w:t xml:space="preserve">    description: </w:t>
      </w:r>
    </w:p>
    <w:p w14:paraId="29860746" w14:textId="77777777" w:rsidR="00487195" w:rsidRDefault="00487195" w:rsidP="00487195">
      <w:pPr>
        <w:pStyle w:val="HTMLPreformatted"/>
      </w:pPr>
      <w:r>
        <w:t xml:space="preserve">     </w:t>
      </w:r>
      <w:proofErr w:type="gramStart"/>
      <w:r>
        <w:t>{ S</w:t>
      </w:r>
      <w:proofErr w:type="gramEnd"/>
      <w:r>
        <w:t>: '</w:t>
      </w:r>
      <w:proofErr w:type="spellStart"/>
      <w:r>
        <w:t>Frealu</w:t>
      </w:r>
      <w:proofErr w:type="spellEnd"/>
      <w:r>
        <w:t xml:space="preserve"> has an ice breath that can freeze her enemies into a paralyzed state. She is from the </w:t>
      </w:r>
      <w:proofErr w:type="spellStart"/>
      <w:r>
        <w:t>souther</w:t>
      </w:r>
      <w:proofErr w:type="spellEnd"/>
      <w:r>
        <w:t xml:space="preserve"> water tribe.</w:t>
      </w:r>
      <w:proofErr w:type="gramStart"/>
      <w:r>
        <w:t>' }</w:t>
      </w:r>
      <w:proofErr w:type="gramEnd"/>
      <w:r>
        <w:t>,</w:t>
      </w:r>
    </w:p>
    <w:p w14:paraId="15D1CF8A" w14:textId="77777777" w:rsidR="00487195" w:rsidRDefault="00487195" w:rsidP="00487195">
      <w:pPr>
        <w:pStyle w:val="HTMLPreformatted"/>
      </w:pPr>
      <w:r>
        <w:t xml:space="preserve">    pk: </w:t>
      </w:r>
      <w:proofErr w:type="gramStart"/>
      <w:r>
        <w:t>{ S</w:t>
      </w:r>
      <w:proofErr w:type="gramEnd"/>
      <w:r>
        <w:t>: 'e21bb786-d240-416a-ac12-7f65fced089b' },</w:t>
      </w:r>
    </w:p>
    <w:p w14:paraId="2D13A312" w14:textId="77777777" w:rsidR="00487195" w:rsidRDefault="00487195" w:rsidP="00487195">
      <w:pPr>
        <w:pStyle w:val="HTMLPreformatted"/>
      </w:pPr>
      <w:r>
        <w:t xml:space="preserve">    protection: </w:t>
      </w:r>
      <w:proofErr w:type="gramStart"/>
      <w:r>
        <w:t>{ N</w:t>
      </w:r>
      <w:proofErr w:type="gramEnd"/>
      <w:r>
        <w:t>: '6' },</w:t>
      </w:r>
    </w:p>
    <w:p w14:paraId="6563BD62"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Frealu</w:t>
      </w:r>
      <w:proofErr w:type="spellEnd"/>
      <w:r>
        <w:t>' } },</w:t>
      </w:r>
    </w:p>
    <w:p w14:paraId="3E653C42" w14:textId="77777777" w:rsidR="00487195" w:rsidRDefault="00487195" w:rsidP="00487195">
      <w:pPr>
        <w:pStyle w:val="HTMLPreformatted"/>
      </w:pPr>
      <w:r>
        <w:t xml:space="preserve">  </w:t>
      </w:r>
      <w:proofErr w:type="gramStart"/>
      <w:r>
        <w:t>{ location</w:t>
      </w:r>
      <w:proofErr w:type="gramEnd"/>
      <w:r>
        <w:t>: { S: '</w:t>
      </w:r>
      <w:proofErr w:type="spellStart"/>
      <w:r>
        <w:t>usa#arizona#page#morgan</w:t>
      </w:r>
      <w:proofErr w:type="spellEnd"/>
      <w:r>
        <w:t xml:space="preserve"> </w:t>
      </w:r>
      <w:proofErr w:type="spellStart"/>
      <w:r>
        <w:t>rd</w:t>
      </w:r>
      <w:proofErr w:type="spellEnd"/>
      <w:r>
        <w:t>' },</w:t>
      </w:r>
    </w:p>
    <w:p w14:paraId="4CC579C8" w14:textId="77777777" w:rsidR="00487195" w:rsidRDefault="00487195" w:rsidP="00487195">
      <w:pPr>
        <w:pStyle w:val="HTMLPreformatted"/>
      </w:pPr>
      <w:r>
        <w:t xml:space="preserve">    damage: </w:t>
      </w:r>
      <w:proofErr w:type="gramStart"/>
      <w:r>
        <w:t>{ N</w:t>
      </w:r>
      <w:proofErr w:type="gramEnd"/>
      <w:r>
        <w:t>: '8' },</w:t>
      </w:r>
    </w:p>
    <w:p w14:paraId="4EDDC446" w14:textId="77777777" w:rsidR="00487195" w:rsidRDefault="00487195" w:rsidP="00487195">
      <w:pPr>
        <w:pStyle w:val="HTMLPreformatted"/>
      </w:pPr>
      <w:r>
        <w:t xml:space="preserve">    </w:t>
      </w:r>
      <w:proofErr w:type="spellStart"/>
      <w:r>
        <w:t>sk</w:t>
      </w:r>
      <w:proofErr w:type="spellEnd"/>
      <w:r>
        <w:t xml:space="preserve">: </w:t>
      </w:r>
      <w:proofErr w:type="gramStart"/>
      <w:r>
        <w:t>{ S</w:t>
      </w:r>
      <w:proofErr w:type="gramEnd"/>
      <w:r>
        <w:t>: 'stats' },</w:t>
      </w:r>
    </w:p>
    <w:p w14:paraId="2CBF8A5F" w14:textId="77777777" w:rsidR="00487195" w:rsidRDefault="00487195" w:rsidP="00487195">
      <w:pPr>
        <w:pStyle w:val="HTMLPreformatted"/>
      </w:pPr>
      <w:r>
        <w:t xml:space="preserve">    family: </w:t>
      </w:r>
      <w:proofErr w:type="gramStart"/>
      <w:r>
        <w:t>{ S</w:t>
      </w:r>
      <w:proofErr w:type="gramEnd"/>
      <w:r>
        <w:t>: 'blue' },</w:t>
      </w:r>
    </w:p>
    <w:p w14:paraId="4B2C294A" w14:textId="77777777" w:rsidR="00487195" w:rsidRDefault="00487195" w:rsidP="00487195">
      <w:pPr>
        <w:pStyle w:val="HTMLPreformatted"/>
      </w:pPr>
      <w:r>
        <w:t xml:space="preserve">    description: </w:t>
      </w:r>
      <w:proofErr w:type="gramStart"/>
      <w:r>
        <w:t>{ S</w:t>
      </w:r>
      <w:proofErr w:type="gramEnd"/>
      <w:r>
        <w:t>: 'Always hiding in shadows' },</w:t>
      </w:r>
    </w:p>
    <w:p w14:paraId="7838E05C" w14:textId="77777777" w:rsidR="00487195" w:rsidRDefault="00487195" w:rsidP="00487195">
      <w:pPr>
        <w:pStyle w:val="HTMLPreformatted"/>
      </w:pPr>
      <w:r>
        <w:t xml:space="preserve">    pk: </w:t>
      </w:r>
      <w:proofErr w:type="gramStart"/>
      <w:r>
        <w:t>{ S</w:t>
      </w:r>
      <w:proofErr w:type="gramEnd"/>
      <w:r>
        <w:t>: '3c1ce221-6df1-417c-bb17-8b2172d37407' },</w:t>
      </w:r>
    </w:p>
    <w:p w14:paraId="39041984" w14:textId="77777777" w:rsidR="00487195" w:rsidRDefault="00487195" w:rsidP="00487195">
      <w:pPr>
        <w:pStyle w:val="HTMLPreformatted"/>
      </w:pPr>
      <w:r>
        <w:t xml:space="preserve">    protection: </w:t>
      </w:r>
      <w:proofErr w:type="gramStart"/>
      <w:r>
        <w:t>{ N</w:t>
      </w:r>
      <w:proofErr w:type="gramEnd"/>
      <w:r>
        <w:t>: '6' },</w:t>
      </w:r>
    </w:p>
    <w:p w14:paraId="6D53AC99"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w:t>
      </w:r>
      <w:proofErr w:type="spellStart"/>
      <w:r>
        <w:t>Sanguia</w:t>
      </w:r>
      <w:proofErr w:type="spellEnd"/>
      <w:r>
        <w:t>' } },</w:t>
      </w:r>
    </w:p>
    <w:p w14:paraId="3E116D02" w14:textId="77777777" w:rsidR="00487195" w:rsidRDefault="00487195" w:rsidP="00487195">
      <w:pPr>
        <w:pStyle w:val="HTMLPreformatted"/>
      </w:pPr>
      <w:r>
        <w:t xml:space="preserve">  </w:t>
      </w:r>
      <w:proofErr w:type="gramStart"/>
      <w:r>
        <w:t>{ location</w:t>
      </w:r>
      <w:proofErr w:type="gramEnd"/>
      <w:r>
        <w:t>: { S: '</w:t>
      </w:r>
      <w:proofErr w:type="spellStart"/>
      <w:r>
        <w:t>usa#arizona#tempe#e</w:t>
      </w:r>
      <w:proofErr w:type="spellEnd"/>
      <w:r>
        <w:t xml:space="preserve"> </w:t>
      </w:r>
      <w:proofErr w:type="spellStart"/>
      <w:r>
        <w:t>laguna</w:t>
      </w:r>
      <w:proofErr w:type="spellEnd"/>
      <w:r>
        <w:t xml:space="preserve"> </w:t>
      </w:r>
      <w:proofErr w:type="spellStart"/>
      <w:r>
        <w:t>dr</w:t>
      </w:r>
      <w:proofErr w:type="spellEnd"/>
      <w:r>
        <w:t>' },</w:t>
      </w:r>
    </w:p>
    <w:p w14:paraId="3D8FB048" w14:textId="77777777" w:rsidR="00487195" w:rsidRDefault="00487195" w:rsidP="00487195">
      <w:pPr>
        <w:pStyle w:val="HTMLPreformatted"/>
      </w:pPr>
      <w:r>
        <w:lastRenderedPageBreak/>
        <w:t xml:space="preserve">    damage: </w:t>
      </w:r>
      <w:proofErr w:type="gramStart"/>
      <w:r>
        <w:t>{ N</w:t>
      </w:r>
      <w:proofErr w:type="gramEnd"/>
      <w:r>
        <w:t>: '4' },</w:t>
      </w:r>
    </w:p>
    <w:p w14:paraId="4C6A89BB" w14:textId="77777777" w:rsidR="00487195" w:rsidRDefault="00487195" w:rsidP="00487195">
      <w:pPr>
        <w:pStyle w:val="HTMLPreformatted"/>
      </w:pPr>
      <w:r>
        <w:t xml:space="preserve">    </w:t>
      </w:r>
      <w:proofErr w:type="spellStart"/>
      <w:r>
        <w:t>sk</w:t>
      </w:r>
      <w:proofErr w:type="spellEnd"/>
      <w:r>
        <w:t xml:space="preserve">: </w:t>
      </w:r>
      <w:proofErr w:type="gramStart"/>
      <w:r>
        <w:t>{ S</w:t>
      </w:r>
      <w:proofErr w:type="gramEnd"/>
      <w:r>
        <w:t>: 'stats' },</w:t>
      </w:r>
    </w:p>
    <w:p w14:paraId="2E32A107" w14:textId="77777777" w:rsidR="00487195" w:rsidRDefault="00487195" w:rsidP="00487195">
      <w:pPr>
        <w:pStyle w:val="HTMLPreformatted"/>
      </w:pPr>
      <w:r>
        <w:t xml:space="preserve">    family: </w:t>
      </w:r>
      <w:proofErr w:type="gramStart"/>
      <w:r>
        <w:t>{ S</w:t>
      </w:r>
      <w:proofErr w:type="gramEnd"/>
      <w:r>
        <w:t>: 'red' },</w:t>
      </w:r>
    </w:p>
    <w:p w14:paraId="67585811" w14:textId="77777777" w:rsidR="00487195" w:rsidRDefault="00487195" w:rsidP="00487195">
      <w:pPr>
        <w:pStyle w:val="HTMLPreformatted"/>
      </w:pPr>
      <w:r>
        <w:t xml:space="preserve">    description: </w:t>
      </w:r>
    </w:p>
    <w:p w14:paraId="43376BCD" w14:textId="77777777" w:rsidR="00487195" w:rsidRDefault="00487195" w:rsidP="00487195">
      <w:pPr>
        <w:pStyle w:val="HTMLPreformatted"/>
      </w:pPr>
      <w:r>
        <w:t xml:space="preserve">     </w:t>
      </w:r>
      <w:proofErr w:type="gramStart"/>
      <w:r>
        <w:t>{ S</w:t>
      </w:r>
      <w:proofErr w:type="gramEnd"/>
      <w:r>
        <w:t>: 'Firestorm can summon a fire storm of hail and rain, that burns his opponents.' },</w:t>
      </w:r>
    </w:p>
    <w:p w14:paraId="402F7954" w14:textId="77777777" w:rsidR="00487195" w:rsidRDefault="00487195" w:rsidP="00487195">
      <w:pPr>
        <w:pStyle w:val="HTMLPreformatted"/>
      </w:pPr>
      <w:r>
        <w:t xml:space="preserve">    pk: </w:t>
      </w:r>
      <w:proofErr w:type="gramStart"/>
      <w:r>
        <w:t>{ S</w:t>
      </w:r>
      <w:proofErr w:type="gramEnd"/>
      <w:r>
        <w:t>: 'a60085d4-84dd-4859-9bf2-2b27c3519751' },</w:t>
      </w:r>
    </w:p>
    <w:p w14:paraId="784E6DE5" w14:textId="77777777" w:rsidR="00487195" w:rsidRDefault="00487195" w:rsidP="00487195">
      <w:pPr>
        <w:pStyle w:val="HTMLPreformatted"/>
      </w:pPr>
      <w:r>
        <w:t xml:space="preserve">    protection: </w:t>
      </w:r>
      <w:proofErr w:type="gramStart"/>
      <w:r>
        <w:t>{ N</w:t>
      </w:r>
      <w:proofErr w:type="gramEnd"/>
      <w:r>
        <w:t>: '9' },</w:t>
      </w:r>
    </w:p>
    <w:p w14:paraId="73DAD6FC" w14:textId="77777777" w:rsidR="00487195" w:rsidRDefault="00487195" w:rsidP="00487195">
      <w:pPr>
        <w:pStyle w:val="HTMLPreformatted"/>
      </w:pPr>
      <w:r>
        <w:t xml:space="preserve">    </w:t>
      </w:r>
      <w:proofErr w:type="spellStart"/>
      <w:r>
        <w:t>dragon_name</w:t>
      </w:r>
      <w:proofErr w:type="spellEnd"/>
      <w:r>
        <w:t xml:space="preserve">: </w:t>
      </w:r>
      <w:proofErr w:type="gramStart"/>
      <w:r>
        <w:t>{ S</w:t>
      </w:r>
      <w:proofErr w:type="gramEnd"/>
      <w:r>
        <w:t>: 'Firestorm' } } ]</w:t>
      </w:r>
    </w:p>
    <w:p w14:paraId="2D7677DC" w14:textId="77777777" w:rsidR="00487195" w:rsidRDefault="00487195" w:rsidP="00487195">
      <w:pPr>
        <w:pStyle w:val="NormalWeb"/>
      </w:pPr>
      <w:r>
        <w:rPr>
          <w:rStyle w:val="Strong"/>
        </w:rPr>
        <w:t>Congrats</w:t>
      </w:r>
      <w:r>
        <w:t xml:space="preserve"> you can now show Mary these new queries from your </w:t>
      </w:r>
      <w:proofErr w:type="gramStart"/>
      <w:r>
        <w:t>laptop, and</w:t>
      </w:r>
      <w:proofErr w:type="gramEnd"/>
      <w:r>
        <w:t xml:space="preserve"> convince her about the benefits of using the single table pattern. </w:t>
      </w:r>
    </w:p>
    <w:p w14:paraId="34E10592" w14:textId="77777777" w:rsidR="00487195" w:rsidRDefault="00487195" w:rsidP="00487195">
      <w:pPr>
        <w:pStyle w:val="NormalWeb"/>
      </w:pPr>
      <w:r>
        <w:rPr>
          <w:u w:val="single"/>
        </w:rPr>
        <w:t>You're' done!</w:t>
      </w:r>
    </w:p>
    <w:p w14:paraId="379F72EE" w14:textId="77777777" w:rsidR="00487195" w:rsidRDefault="00487195" w:rsidP="00487195">
      <w:pPr>
        <w:pStyle w:val="NormalWeb"/>
      </w:pPr>
      <w:r>
        <w:t xml:space="preserve">Oh wait, there's one more </w:t>
      </w:r>
      <w:r>
        <w:rPr>
          <w:rStyle w:val="Strong"/>
        </w:rPr>
        <w:t>critical</w:t>
      </w:r>
      <w:r>
        <w:t xml:space="preserve"> task to complete…Text Mary and get her to bring over that chocolate cake!</w:t>
      </w:r>
    </w:p>
    <w:p w14:paraId="7B08D379" w14:textId="77777777" w:rsidR="00487195" w:rsidRDefault="00487195" w:rsidP="00487195">
      <w:pPr>
        <w:pStyle w:val="NormalWeb"/>
      </w:pPr>
      <w:r>
        <w:t xml:space="preserve">We hope you had lots of fun working with DynamoDB in a web application </w:t>
      </w:r>
      <w:proofErr w:type="gramStart"/>
      <w:r>
        <w:t>setting, and</w:t>
      </w:r>
      <w:proofErr w:type="gramEnd"/>
      <w:r>
        <w:t xml:space="preserve"> learned a few new things too.</w:t>
      </w:r>
    </w:p>
    <w:p w14:paraId="1CA5BFF2" w14:textId="77777777" w:rsidR="00487195" w:rsidRDefault="00487195" w:rsidP="00487195">
      <w:pPr>
        <w:pStyle w:val="NormalWeb"/>
      </w:pPr>
      <w:r>
        <w:t>Congrats on sticking with it, there was a lot in here!</w:t>
      </w:r>
    </w:p>
    <w:p w14:paraId="1DC16B7A" w14:textId="77777777" w:rsidR="00487195" w:rsidRDefault="00487195" w:rsidP="00487195">
      <w:pPr>
        <w:pStyle w:val="NormalWeb"/>
      </w:pPr>
      <w:proofErr w:type="gramStart"/>
      <w:r>
        <w:t>….See</w:t>
      </w:r>
      <w:proofErr w:type="gramEnd"/>
      <w:r>
        <w:t xml:space="preserve"> you next time </w:t>
      </w:r>
    </w:p>
    <w:p w14:paraId="6E381A96" w14:textId="77777777" w:rsidR="009E5FFB" w:rsidRDefault="009E5FFB"/>
    <w:sectPr w:rsidR="009E5FFB" w:rsidSect="00B368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EA1"/>
    <w:multiLevelType w:val="multilevel"/>
    <w:tmpl w:val="E462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73DD1"/>
    <w:multiLevelType w:val="multilevel"/>
    <w:tmpl w:val="9166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B457F"/>
    <w:multiLevelType w:val="multilevel"/>
    <w:tmpl w:val="CA3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E77D1"/>
    <w:multiLevelType w:val="multilevel"/>
    <w:tmpl w:val="B16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02280"/>
    <w:multiLevelType w:val="multilevel"/>
    <w:tmpl w:val="9B4E8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A051AC"/>
    <w:multiLevelType w:val="multilevel"/>
    <w:tmpl w:val="DC6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2410D"/>
    <w:multiLevelType w:val="multilevel"/>
    <w:tmpl w:val="976E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0482C"/>
    <w:multiLevelType w:val="multilevel"/>
    <w:tmpl w:val="1D6A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0B392A"/>
    <w:multiLevelType w:val="multilevel"/>
    <w:tmpl w:val="6312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E7382C"/>
    <w:multiLevelType w:val="multilevel"/>
    <w:tmpl w:val="3A764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72020"/>
    <w:multiLevelType w:val="multilevel"/>
    <w:tmpl w:val="3DCE8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B30B5"/>
    <w:multiLevelType w:val="multilevel"/>
    <w:tmpl w:val="A5DA2E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5D711E"/>
    <w:multiLevelType w:val="multilevel"/>
    <w:tmpl w:val="9D72C5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018E7"/>
    <w:multiLevelType w:val="multilevel"/>
    <w:tmpl w:val="1706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EB3AF9"/>
    <w:multiLevelType w:val="multilevel"/>
    <w:tmpl w:val="5690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675053"/>
    <w:multiLevelType w:val="multilevel"/>
    <w:tmpl w:val="AE1288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8F0F47"/>
    <w:multiLevelType w:val="multilevel"/>
    <w:tmpl w:val="7B668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90567B"/>
    <w:multiLevelType w:val="multilevel"/>
    <w:tmpl w:val="E42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9B5D37"/>
    <w:multiLevelType w:val="multilevel"/>
    <w:tmpl w:val="C89C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9D2E03"/>
    <w:multiLevelType w:val="multilevel"/>
    <w:tmpl w:val="D142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DD4927"/>
    <w:multiLevelType w:val="multilevel"/>
    <w:tmpl w:val="354A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350FF4"/>
    <w:multiLevelType w:val="multilevel"/>
    <w:tmpl w:val="87F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636FD0"/>
    <w:multiLevelType w:val="multilevel"/>
    <w:tmpl w:val="8266F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E9782B"/>
    <w:multiLevelType w:val="multilevel"/>
    <w:tmpl w:val="C6A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EA1844"/>
    <w:multiLevelType w:val="multilevel"/>
    <w:tmpl w:val="2B2E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11315"/>
    <w:multiLevelType w:val="multilevel"/>
    <w:tmpl w:val="A482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1F393B"/>
    <w:multiLevelType w:val="multilevel"/>
    <w:tmpl w:val="8DDEF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4276E2"/>
    <w:multiLevelType w:val="multilevel"/>
    <w:tmpl w:val="35F2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CA612C"/>
    <w:multiLevelType w:val="multilevel"/>
    <w:tmpl w:val="344E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797C1F"/>
    <w:multiLevelType w:val="multilevel"/>
    <w:tmpl w:val="289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8D328F"/>
    <w:multiLevelType w:val="multilevel"/>
    <w:tmpl w:val="90F6C9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F07255"/>
    <w:multiLevelType w:val="multilevel"/>
    <w:tmpl w:val="CF1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73CE3"/>
    <w:multiLevelType w:val="multilevel"/>
    <w:tmpl w:val="452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446781"/>
    <w:multiLevelType w:val="multilevel"/>
    <w:tmpl w:val="3D22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AA3B11"/>
    <w:multiLevelType w:val="multilevel"/>
    <w:tmpl w:val="6380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A130AB"/>
    <w:multiLevelType w:val="multilevel"/>
    <w:tmpl w:val="81A8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547DAC"/>
    <w:multiLevelType w:val="multilevel"/>
    <w:tmpl w:val="F0E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5D43A4"/>
    <w:multiLevelType w:val="multilevel"/>
    <w:tmpl w:val="6C48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5101C"/>
    <w:multiLevelType w:val="multilevel"/>
    <w:tmpl w:val="779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BC6B9D"/>
    <w:multiLevelType w:val="multilevel"/>
    <w:tmpl w:val="70BC3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DA797B"/>
    <w:multiLevelType w:val="multilevel"/>
    <w:tmpl w:val="8628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DB2BDB"/>
    <w:multiLevelType w:val="multilevel"/>
    <w:tmpl w:val="6BAC11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EE0468"/>
    <w:multiLevelType w:val="multilevel"/>
    <w:tmpl w:val="833A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7D52BA"/>
    <w:multiLevelType w:val="multilevel"/>
    <w:tmpl w:val="E40C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862AAA"/>
    <w:multiLevelType w:val="multilevel"/>
    <w:tmpl w:val="096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862B65"/>
    <w:multiLevelType w:val="multilevel"/>
    <w:tmpl w:val="D9D2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D77A93"/>
    <w:multiLevelType w:val="multilevel"/>
    <w:tmpl w:val="6D9E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CE7F68"/>
    <w:multiLevelType w:val="multilevel"/>
    <w:tmpl w:val="0C0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762AE8"/>
    <w:multiLevelType w:val="multilevel"/>
    <w:tmpl w:val="5FB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827862"/>
    <w:multiLevelType w:val="multilevel"/>
    <w:tmpl w:val="3ED6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4950C7"/>
    <w:multiLevelType w:val="multilevel"/>
    <w:tmpl w:val="3046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BE55BA"/>
    <w:multiLevelType w:val="multilevel"/>
    <w:tmpl w:val="F470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2A7A6C"/>
    <w:multiLevelType w:val="multilevel"/>
    <w:tmpl w:val="8D9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3F1475"/>
    <w:multiLevelType w:val="multilevel"/>
    <w:tmpl w:val="120E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F44BE0"/>
    <w:multiLevelType w:val="multilevel"/>
    <w:tmpl w:val="26887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D477F0"/>
    <w:multiLevelType w:val="multilevel"/>
    <w:tmpl w:val="1A5C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2A60D2"/>
    <w:multiLevelType w:val="multilevel"/>
    <w:tmpl w:val="26A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201143"/>
    <w:multiLevelType w:val="multilevel"/>
    <w:tmpl w:val="AF54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2C3EB5"/>
    <w:multiLevelType w:val="multilevel"/>
    <w:tmpl w:val="BF90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EF5CCD"/>
    <w:multiLevelType w:val="multilevel"/>
    <w:tmpl w:val="EBE0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5A47CA"/>
    <w:multiLevelType w:val="multilevel"/>
    <w:tmpl w:val="A824D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CE1733"/>
    <w:multiLevelType w:val="multilevel"/>
    <w:tmpl w:val="5A5CE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C0630B"/>
    <w:multiLevelType w:val="multilevel"/>
    <w:tmpl w:val="F564A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260F27"/>
    <w:multiLevelType w:val="multilevel"/>
    <w:tmpl w:val="E64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3075BE"/>
    <w:multiLevelType w:val="multilevel"/>
    <w:tmpl w:val="719CF1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507AEB"/>
    <w:multiLevelType w:val="multilevel"/>
    <w:tmpl w:val="BC2A1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F36BFE"/>
    <w:multiLevelType w:val="multilevel"/>
    <w:tmpl w:val="9708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AC363B"/>
    <w:multiLevelType w:val="multilevel"/>
    <w:tmpl w:val="545C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5D4290"/>
    <w:multiLevelType w:val="multilevel"/>
    <w:tmpl w:val="AE9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5110EF"/>
    <w:multiLevelType w:val="multilevel"/>
    <w:tmpl w:val="8200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8547BC"/>
    <w:multiLevelType w:val="multilevel"/>
    <w:tmpl w:val="849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CF4A6F"/>
    <w:multiLevelType w:val="multilevel"/>
    <w:tmpl w:val="ABA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276AA5"/>
    <w:multiLevelType w:val="multilevel"/>
    <w:tmpl w:val="11FA1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B048E4"/>
    <w:multiLevelType w:val="multilevel"/>
    <w:tmpl w:val="0890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C900DF"/>
    <w:multiLevelType w:val="multilevel"/>
    <w:tmpl w:val="18C8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403408"/>
    <w:multiLevelType w:val="multilevel"/>
    <w:tmpl w:val="B166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961874"/>
    <w:multiLevelType w:val="multilevel"/>
    <w:tmpl w:val="B3C0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4E4B11"/>
    <w:multiLevelType w:val="multilevel"/>
    <w:tmpl w:val="0236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35622D"/>
    <w:multiLevelType w:val="multilevel"/>
    <w:tmpl w:val="3286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AC542C"/>
    <w:multiLevelType w:val="multilevel"/>
    <w:tmpl w:val="D022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066B32"/>
    <w:multiLevelType w:val="multilevel"/>
    <w:tmpl w:val="79F2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D16276"/>
    <w:multiLevelType w:val="multilevel"/>
    <w:tmpl w:val="3F60B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3D1942"/>
    <w:multiLevelType w:val="multilevel"/>
    <w:tmpl w:val="542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221A3"/>
    <w:multiLevelType w:val="multilevel"/>
    <w:tmpl w:val="52F29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E465B8"/>
    <w:multiLevelType w:val="multilevel"/>
    <w:tmpl w:val="35A6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400935"/>
    <w:multiLevelType w:val="multilevel"/>
    <w:tmpl w:val="C9DED7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7D1925"/>
    <w:multiLevelType w:val="multilevel"/>
    <w:tmpl w:val="972A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016A61"/>
    <w:multiLevelType w:val="multilevel"/>
    <w:tmpl w:val="D452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254847"/>
    <w:multiLevelType w:val="multilevel"/>
    <w:tmpl w:val="307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690076"/>
    <w:multiLevelType w:val="multilevel"/>
    <w:tmpl w:val="D736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EF38EC"/>
    <w:multiLevelType w:val="multilevel"/>
    <w:tmpl w:val="014A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9D5231"/>
    <w:multiLevelType w:val="multilevel"/>
    <w:tmpl w:val="DF4C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556EFD"/>
    <w:multiLevelType w:val="multilevel"/>
    <w:tmpl w:val="83F2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BD139B"/>
    <w:multiLevelType w:val="multilevel"/>
    <w:tmpl w:val="A068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24634E"/>
    <w:multiLevelType w:val="multilevel"/>
    <w:tmpl w:val="006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2F299D"/>
    <w:multiLevelType w:val="multilevel"/>
    <w:tmpl w:val="37BE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0E36B2"/>
    <w:multiLevelType w:val="multilevel"/>
    <w:tmpl w:val="026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612EE3"/>
    <w:multiLevelType w:val="multilevel"/>
    <w:tmpl w:val="007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67272A"/>
    <w:multiLevelType w:val="multilevel"/>
    <w:tmpl w:val="6C184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717D23"/>
    <w:multiLevelType w:val="multilevel"/>
    <w:tmpl w:val="DCB2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620BB1"/>
    <w:multiLevelType w:val="multilevel"/>
    <w:tmpl w:val="545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84E7F22"/>
    <w:multiLevelType w:val="multilevel"/>
    <w:tmpl w:val="FB6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427637"/>
    <w:multiLevelType w:val="multilevel"/>
    <w:tmpl w:val="D7B8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193999"/>
    <w:multiLevelType w:val="multilevel"/>
    <w:tmpl w:val="D984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A02EC2"/>
    <w:multiLevelType w:val="multilevel"/>
    <w:tmpl w:val="1CE2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41320A"/>
    <w:multiLevelType w:val="multilevel"/>
    <w:tmpl w:val="CA861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712C6D"/>
    <w:multiLevelType w:val="multilevel"/>
    <w:tmpl w:val="1E50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3E7169"/>
    <w:multiLevelType w:val="multilevel"/>
    <w:tmpl w:val="2DCA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E13608"/>
    <w:multiLevelType w:val="multilevel"/>
    <w:tmpl w:val="412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336DB4"/>
    <w:multiLevelType w:val="multilevel"/>
    <w:tmpl w:val="B7EC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0E47E0"/>
    <w:multiLevelType w:val="multilevel"/>
    <w:tmpl w:val="42727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296C4D"/>
    <w:multiLevelType w:val="multilevel"/>
    <w:tmpl w:val="44FE4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D054FF"/>
    <w:multiLevelType w:val="multilevel"/>
    <w:tmpl w:val="1B80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14463"/>
    <w:multiLevelType w:val="multilevel"/>
    <w:tmpl w:val="768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F20DFC"/>
    <w:multiLevelType w:val="multilevel"/>
    <w:tmpl w:val="77183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F5522F"/>
    <w:multiLevelType w:val="multilevel"/>
    <w:tmpl w:val="17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0B0DDA"/>
    <w:multiLevelType w:val="multilevel"/>
    <w:tmpl w:val="071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7F73B9"/>
    <w:multiLevelType w:val="multilevel"/>
    <w:tmpl w:val="88A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854133"/>
    <w:multiLevelType w:val="multilevel"/>
    <w:tmpl w:val="2698D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8D64BB"/>
    <w:multiLevelType w:val="multilevel"/>
    <w:tmpl w:val="3B94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DB6E35"/>
    <w:multiLevelType w:val="multilevel"/>
    <w:tmpl w:val="481E1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080A1E"/>
    <w:multiLevelType w:val="multilevel"/>
    <w:tmpl w:val="AA608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9F4EA4"/>
    <w:multiLevelType w:val="multilevel"/>
    <w:tmpl w:val="771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CB64B9"/>
    <w:multiLevelType w:val="multilevel"/>
    <w:tmpl w:val="BC626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E102753"/>
    <w:multiLevelType w:val="multilevel"/>
    <w:tmpl w:val="B5C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D16CE0"/>
    <w:multiLevelType w:val="multilevel"/>
    <w:tmpl w:val="2A18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F14049"/>
    <w:multiLevelType w:val="multilevel"/>
    <w:tmpl w:val="F20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2C1C56"/>
    <w:multiLevelType w:val="multilevel"/>
    <w:tmpl w:val="70A26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937B22"/>
    <w:multiLevelType w:val="multilevel"/>
    <w:tmpl w:val="42C047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CB490A"/>
    <w:multiLevelType w:val="multilevel"/>
    <w:tmpl w:val="8932D0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3457A9D"/>
    <w:multiLevelType w:val="multilevel"/>
    <w:tmpl w:val="5D56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4F7729"/>
    <w:multiLevelType w:val="multilevel"/>
    <w:tmpl w:val="5E8E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4814F10"/>
    <w:multiLevelType w:val="multilevel"/>
    <w:tmpl w:val="DF32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132777"/>
    <w:multiLevelType w:val="multilevel"/>
    <w:tmpl w:val="74020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5A165C5"/>
    <w:multiLevelType w:val="multilevel"/>
    <w:tmpl w:val="1B1A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F0565E"/>
    <w:multiLevelType w:val="multilevel"/>
    <w:tmpl w:val="260C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085518"/>
    <w:multiLevelType w:val="multilevel"/>
    <w:tmpl w:val="9C8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100C14"/>
    <w:multiLevelType w:val="multilevel"/>
    <w:tmpl w:val="F3E4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3C2451"/>
    <w:multiLevelType w:val="multilevel"/>
    <w:tmpl w:val="BCD4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DB0101"/>
    <w:multiLevelType w:val="multilevel"/>
    <w:tmpl w:val="6624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7321A1"/>
    <w:multiLevelType w:val="multilevel"/>
    <w:tmpl w:val="BE58E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C20703"/>
    <w:multiLevelType w:val="multilevel"/>
    <w:tmpl w:val="677C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B60739"/>
    <w:multiLevelType w:val="multilevel"/>
    <w:tmpl w:val="6682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252528"/>
    <w:multiLevelType w:val="multilevel"/>
    <w:tmpl w:val="661E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0362A8"/>
    <w:multiLevelType w:val="multilevel"/>
    <w:tmpl w:val="3B28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C8014E"/>
    <w:multiLevelType w:val="multilevel"/>
    <w:tmpl w:val="77F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9E7FE2"/>
    <w:multiLevelType w:val="multilevel"/>
    <w:tmpl w:val="A56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F87786"/>
    <w:multiLevelType w:val="multilevel"/>
    <w:tmpl w:val="4E1A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922AD9"/>
    <w:multiLevelType w:val="multilevel"/>
    <w:tmpl w:val="278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AF6330"/>
    <w:multiLevelType w:val="multilevel"/>
    <w:tmpl w:val="DF2C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B70629"/>
    <w:multiLevelType w:val="multilevel"/>
    <w:tmpl w:val="011CDA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2B55CF"/>
    <w:multiLevelType w:val="multilevel"/>
    <w:tmpl w:val="5FC2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7"/>
  </w:num>
  <w:num w:numId="2">
    <w:abstractNumId w:val="149"/>
  </w:num>
  <w:num w:numId="3">
    <w:abstractNumId w:val="150"/>
  </w:num>
  <w:num w:numId="4">
    <w:abstractNumId w:val="33"/>
  </w:num>
  <w:num w:numId="5">
    <w:abstractNumId w:val="133"/>
  </w:num>
  <w:num w:numId="6">
    <w:abstractNumId w:val="15"/>
  </w:num>
  <w:num w:numId="7">
    <w:abstractNumId w:val="27"/>
  </w:num>
  <w:num w:numId="8">
    <w:abstractNumId w:val="116"/>
  </w:num>
  <w:num w:numId="9">
    <w:abstractNumId w:val="20"/>
  </w:num>
  <w:num w:numId="10">
    <w:abstractNumId w:val="79"/>
  </w:num>
  <w:num w:numId="11">
    <w:abstractNumId w:val="72"/>
  </w:num>
  <w:num w:numId="12">
    <w:abstractNumId w:val="70"/>
  </w:num>
  <w:num w:numId="13">
    <w:abstractNumId w:val="80"/>
  </w:num>
  <w:num w:numId="14">
    <w:abstractNumId w:val="129"/>
  </w:num>
  <w:num w:numId="15">
    <w:abstractNumId w:val="66"/>
  </w:num>
  <w:num w:numId="16">
    <w:abstractNumId w:val="123"/>
  </w:num>
  <w:num w:numId="17">
    <w:abstractNumId w:val="107"/>
  </w:num>
  <w:num w:numId="18">
    <w:abstractNumId w:val="96"/>
  </w:num>
  <w:num w:numId="19">
    <w:abstractNumId w:val="42"/>
  </w:num>
  <w:num w:numId="20">
    <w:abstractNumId w:val="97"/>
  </w:num>
  <w:num w:numId="21">
    <w:abstractNumId w:val="35"/>
  </w:num>
  <w:num w:numId="22">
    <w:abstractNumId w:val="146"/>
  </w:num>
  <w:num w:numId="23">
    <w:abstractNumId w:val="16"/>
  </w:num>
  <w:num w:numId="24">
    <w:abstractNumId w:val="144"/>
  </w:num>
  <w:num w:numId="25">
    <w:abstractNumId w:val="67"/>
  </w:num>
  <w:num w:numId="26">
    <w:abstractNumId w:val="48"/>
  </w:num>
  <w:num w:numId="27">
    <w:abstractNumId w:val="125"/>
  </w:num>
  <w:num w:numId="28">
    <w:abstractNumId w:val="145"/>
  </w:num>
  <w:num w:numId="29">
    <w:abstractNumId w:val="87"/>
  </w:num>
  <w:num w:numId="30">
    <w:abstractNumId w:val="120"/>
  </w:num>
  <w:num w:numId="31">
    <w:abstractNumId w:val="57"/>
  </w:num>
  <w:num w:numId="32">
    <w:abstractNumId w:val="0"/>
  </w:num>
  <w:num w:numId="33">
    <w:abstractNumId w:val="23"/>
  </w:num>
  <w:num w:numId="34">
    <w:abstractNumId w:val="78"/>
  </w:num>
  <w:num w:numId="35">
    <w:abstractNumId w:val="92"/>
  </w:num>
  <w:num w:numId="36">
    <w:abstractNumId w:val="119"/>
  </w:num>
  <w:num w:numId="37">
    <w:abstractNumId w:val="128"/>
  </w:num>
  <w:num w:numId="38">
    <w:abstractNumId w:val="1"/>
  </w:num>
  <w:num w:numId="39">
    <w:abstractNumId w:val="115"/>
  </w:num>
  <w:num w:numId="40">
    <w:abstractNumId w:val="136"/>
  </w:num>
  <w:num w:numId="41">
    <w:abstractNumId w:val="104"/>
  </w:num>
  <w:num w:numId="42">
    <w:abstractNumId w:val="49"/>
  </w:num>
  <w:num w:numId="43">
    <w:abstractNumId w:val="55"/>
  </w:num>
  <w:num w:numId="44">
    <w:abstractNumId w:val="62"/>
  </w:num>
  <w:num w:numId="45">
    <w:abstractNumId w:val="102"/>
  </w:num>
  <w:num w:numId="46">
    <w:abstractNumId w:val="56"/>
  </w:num>
  <w:num w:numId="47">
    <w:abstractNumId w:val="43"/>
  </w:num>
  <w:num w:numId="48">
    <w:abstractNumId w:val="7"/>
  </w:num>
  <w:num w:numId="49">
    <w:abstractNumId w:val="4"/>
  </w:num>
  <w:num w:numId="50">
    <w:abstractNumId w:val="127"/>
  </w:num>
  <w:num w:numId="51">
    <w:abstractNumId w:val="10"/>
  </w:num>
  <w:num w:numId="52">
    <w:abstractNumId w:val="18"/>
  </w:num>
  <w:num w:numId="53">
    <w:abstractNumId w:val="121"/>
  </w:num>
  <w:num w:numId="54">
    <w:abstractNumId w:val="139"/>
  </w:num>
  <w:num w:numId="55">
    <w:abstractNumId w:val="24"/>
  </w:num>
  <w:num w:numId="56">
    <w:abstractNumId w:val="69"/>
  </w:num>
  <w:num w:numId="57">
    <w:abstractNumId w:val="114"/>
  </w:num>
  <w:num w:numId="58">
    <w:abstractNumId w:val="29"/>
  </w:num>
  <w:num w:numId="59">
    <w:abstractNumId w:val="17"/>
  </w:num>
  <w:num w:numId="60">
    <w:abstractNumId w:val="142"/>
  </w:num>
  <w:num w:numId="61">
    <w:abstractNumId w:val="60"/>
  </w:num>
  <w:num w:numId="62">
    <w:abstractNumId w:val="53"/>
  </w:num>
  <w:num w:numId="63">
    <w:abstractNumId w:val="65"/>
  </w:num>
  <w:num w:numId="64">
    <w:abstractNumId w:val="37"/>
  </w:num>
  <w:num w:numId="65">
    <w:abstractNumId w:val="39"/>
  </w:num>
  <w:num w:numId="66">
    <w:abstractNumId w:val="25"/>
  </w:num>
  <w:num w:numId="67">
    <w:abstractNumId w:val="110"/>
  </w:num>
  <w:num w:numId="68">
    <w:abstractNumId w:val="111"/>
  </w:num>
  <w:num w:numId="69">
    <w:abstractNumId w:val="6"/>
  </w:num>
  <w:num w:numId="70">
    <w:abstractNumId w:val="98"/>
  </w:num>
  <w:num w:numId="71">
    <w:abstractNumId w:val="76"/>
  </w:num>
  <w:num w:numId="72">
    <w:abstractNumId w:val="94"/>
  </w:num>
  <w:num w:numId="73">
    <w:abstractNumId w:val="132"/>
  </w:num>
  <w:num w:numId="74">
    <w:abstractNumId w:val="28"/>
  </w:num>
  <w:num w:numId="75">
    <w:abstractNumId w:val="134"/>
  </w:num>
  <w:num w:numId="76">
    <w:abstractNumId w:val="105"/>
  </w:num>
  <w:num w:numId="77">
    <w:abstractNumId w:val="77"/>
  </w:num>
  <w:num w:numId="78">
    <w:abstractNumId w:val="112"/>
  </w:num>
  <w:num w:numId="79">
    <w:abstractNumId w:val="11"/>
  </w:num>
  <w:num w:numId="80">
    <w:abstractNumId w:val="44"/>
  </w:num>
  <w:num w:numId="81">
    <w:abstractNumId w:val="45"/>
  </w:num>
  <w:num w:numId="82">
    <w:abstractNumId w:val="122"/>
  </w:num>
  <w:num w:numId="83">
    <w:abstractNumId w:val="36"/>
  </w:num>
  <w:num w:numId="84">
    <w:abstractNumId w:val="40"/>
  </w:num>
  <w:num w:numId="85">
    <w:abstractNumId w:val="138"/>
  </w:num>
  <w:num w:numId="86">
    <w:abstractNumId w:val="93"/>
  </w:num>
  <w:num w:numId="87">
    <w:abstractNumId w:val="135"/>
  </w:num>
  <w:num w:numId="88">
    <w:abstractNumId w:val="50"/>
  </w:num>
  <w:num w:numId="89">
    <w:abstractNumId w:val="8"/>
  </w:num>
  <w:num w:numId="90">
    <w:abstractNumId w:val="140"/>
  </w:num>
  <w:num w:numId="91">
    <w:abstractNumId w:val="59"/>
  </w:num>
  <w:num w:numId="92">
    <w:abstractNumId w:val="101"/>
  </w:num>
  <w:num w:numId="93">
    <w:abstractNumId w:val="71"/>
  </w:num>
  <w:num w:numId="94">
    <w:abstractNumId w:val="52"/>
  </w:num>
  <w:num w:numId="95">
    <w:abstractNumId w:val="109"/>
  </w:num>
  <w:num w:numId="96">
    <w:abstractNumId w:val="38"/>
  </w:num>
  <w:num w:numId="97">
    <w:abstractNumId w:val="124"/>
  </w:num>
  <w:num w:numId="98">
    <w:abstractNumId w:val="31"/>
  </w:num>
  <w:num w:numId="99">
    <w:abstractNumId w:val="89"/>
  </w:num>
  <w:num w:numId="100">
    <w:abstractNumId w:val="13"/>
  </w:num>
  <w:num w:numId="101">
    <w:abstractNumId w:val="68"/>
  </w:num>
  <w:num w:numId="102">
    <w:abstractNumId w:val="147"/>
  </w:num>
  <w:num w:numId="103">
    <w:abstractNumId w:val="5"/>
  </w:num>
  <w:num w:numId="104">
    <w:abstractNumId w:val="141"/>
  </w:num>
  <w:num w:numId="105">
    <w:abstractNumId w:val="9"/>
  </w:num>
  <w:num w:numId="106">
    <w:abstractNumId w:val="12"/>
  </w:num>
  <w:num w:numId="107">
    <w:abstractNumId w:val="73"/>
  </w:num>
  <w:num w:numId="108">
    <w:abstractNumId w:val="51"/>
  </w:num>
  <w:num w:numId="109">
    <w:abstractNumId w:val="41"/>
  </w:num>
  <w:num w:numId="110">
    <w:abstractNumId w:val="90"/>
  </w:num>
  <w:num w:numId="111">
    <w:abstractNumId w:val="100"/>
  </w:num>
  <w:num w:numId="112">
    <w:abstractNumId w:val="54"/>
  </w:num>
  <w:num w:numId="113">
    <w:abstractNumId w:val="74"/>
  </w:num>
  <w:num w:numId="114">
    <w:abstractNumId w:val="151"/>
  </w:num>
  <w:num w:numId="115">
    <w:abstractNumId w:val="22"/>
  </w:num>
  <w:num w:numId="116">
    <w:abstractNumId w:val="34"/>
  </w:num>
  <w:num w:numId="117">
    <w:abstractNumId w:val="81"/>
  </w:num>
  <w:num w:numId="118">
    <w:abstractNumId w:val="137"/>
  </w:num>
  <w:num w:numId="119">
    <w:abstractNumId w:val="19"/>
  </w:num>
  <w:num w:numId="120">
    <w:abstractNumId w:val="3"/>
  </w:num>
  <w:num w:numId="121">
    <w:abstractNumId w:val="63"/>
  </w:num>
  <w:num w:numId="122">
    <w:abstractNumId w:val="103"/>
  </w:num>
  <w:num w:numId="123">
    <w:abstractNumId w:val="47"/>
  </w:num>
  <w:num w:numId="124">
    <w:abstractNumId w:val="82"/>
  </w:num>
  <w:num w:numId="125">
    <w:abstractNumId w:val="106"/>
  </w:num>
  <w:num w:numId="126">
    <w:abstractNumId w:val="113"/>
  </w:num>
  <w:num w:numId="127">
    <w:abstractNumId w:val="126"/>
  </w:num>
  <w:num w:numId="128">
    <w:abstractNumId w:val="88"/>
  </w:num>
  <w:num w:numId="129">
    <w:abstractNumId w:val="108"/>
  </w:num>
  <w:num w:numId="130">
    <w:abstractNumId w:val="148"/>
  </w:num>
  <w:num w:numId="131">
    <w:abstractNumId w:val="143"/>
  </w:num>
  <w:num w:numId="132">
    <w:abstractNumId w:val="83"/>
  </w:num>
  <w:num w:numId="133">
    <w:abstractNumId w:val="85"/>
  </w:num>
  <w:num w:numId="134">
    <w:abstractNumId w:val="99"/>
  </w:num>
  <w:num w:numId="135">
    <w:abstractNumId w:val="26"/>
  </w:num>
  <w:num w:numId="136">
    <w:abstractNumId w:val="75"/>
  </w:num>
  <w:num w:numId="137">
    <w:abstractNumId w:val="118"/>
  </w:num>
  <w:num w:numId="138">
    <w:abstractNumId w:val="21"/>
  </w:num>
  <w:num w:numId="139">
    <w:abstractNumId w:val="32"/>
  </w:num>
  <w:num w:numId="140">
    <w:abstractNumId w:val="61"/>
  </w:num>
  <w:num w:numId="141">
    <w:abstractNumId w:val="58"/>
  </w:num>
  <w:num w:numId="142">
    <w:abstractNumId w:val="64"/>
  </w:num>
  <w:num w:numId="143">
    <w:abstractNumId w:val="86"/>
  </w:num>
  <w:num w:numId="144">
    <w:abstractNumId w:val="30"/>
  </w:num>
  <w:num w:numId="145">
    <w:abstractNumId w:val="84"/>
  </w:num>
  <w:num w:numId="146">
    <w:abstractNumId w:val="2"/>
  </w:num>
  <w:num w:numId="147">
    <w:abstractNumId w:val="95"/>
  </w:num>
  <w:num w:numId="148">
    <w:abstractNumId w:val="91"/>
  </w:num>
  <w:num w:numId="149">
    <w:abstractNumId w:val="130"/>
  </w:num>
  <w:num w:numId="150">
    <w:abstractNumId w:val="14"/>
  </w:num>
  <w:num w:numId="151">
    <w:abstractNumId w:val="46"/>
  </w:num>
  <w:num w:numId="152">
    <w:abstractNumId w:val="13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95"/>
    <w:rsid w:val="00487195"/>
    <w:rsid w:val="009E5FFB"/>
    <w:rsid w:val="00B368D1"/>
    <w:rsid w:val="00CA4914"/>
    <w:rsid w:val="00D7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352C"/>
  <w15:chartTrackingRefBased/>
  <w15:docId w15:val="{5041FC8D-C386-C54E-9F11-652AAFFA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1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719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8719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8719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8719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8719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1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8719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8719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87195"/>
    <w:rPr>
      <w:i/>
      <w:iCs/>
    </w:rPr>
  </w:style>
  <w:style w:type="character" w:styleId="HTMLCode">
    <w:name w:val="HTML Code"/>
    <w:basedOn w:val="DefaultParagraphFont"/>
    <w:uiPriority w:val="99"/>
    <w:semiHidden/>
    <w:unhideWhenUsed/>
    <w:rsid w:val="00487195"/>
    <w:rPr>
      <w:rFonts w:ascii="Courier New" w:eastAsia="Times New Roman" w:hAnsi="Courier New" w:cs="Courier New"/>
      <w:sz w:val="20"/>
      <w:szCs w:val="20"/>
    </w:rPr>
  </w:style>
  <w:style w:type="character" w:styleId="Strong">
    <w:name w:val="Strong"/>
    <w:basedOn w:val="DefaultParagraphFont"/>
    <w:uiPriority w:val="22"/>
    <w:qFormat/>
    <w:rsid w:val="00487195"/>
    <w:rPr>
      <w:b/>
      <w:bCs/>
    </w:rPr>
  </w:style>
  <w:style w:type="paragraph" w:styleId="HTMLPreformatted">
    <w:name w:val="HTML Preformatted"/>
    <w:basedOn w:val="Normal"/>
    <w:link w:val="HTMLPreformattedChar"/>
    <w:uiPriority w:val="99"/>
    <w:semiHidden/>
    <w:unhideWhenUsed/>
    <w:rsid w:val="004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7195"/>
    <w:rPr>
      <w:rFonts w:ascii="Courier New" w:eastAsia="Times New Roman" w:hAnsi="Courier New" w:cs="Courier New"/>
      <w:sz w:val="20"/>
      <w:szCs w:val="20"/>
      <w:lang w:eastAsia="en-GB"/>
    </w:rPr>
  </w:style>
  <w:style w:type="character" w:customStyle="1" w:styleId="cm-builtin">
    <w:name w:val="cm-builtin"/>
    <w:basedOn w:val="DefaultParagraphFont"/>
    <w:rsid w:val="00487195"/>
  </w:style>
  <w:style w:type="character" w:customStyle="1" w:styleId="cm-attribute">
    <w:name w:val="cm-attribute"/>
    <w:basedOn w:val="DefaultParagraphFont"/>
    <w:rsid w:val="00487195"/>
  </w:style>
  <w:style w:type="character" w:customStyle="1" w:styleId="cm-string">
    <w:name w:val="cm-string"/>
    <w:basedOn w:val="DefaultParagraphFont"/>
    <w:rsid w:val="00487195"/>
  </w:style>
  <w:style w:type="character" w:styleId="Hyperlink">
    <w:name w:val="Hyperlink"/>
    <w:basedOn w:val="DefaultParagraphFont"/>
    <w:uiPriority w:val="99"/>
    <w:semiHidden/>
    <w:unhideWhenUsed/>
    <w:rsid w:val="00487195"/>
    <w:rPr>
      <w:color w:val="0000FF"/>
      <w:u w:val="single"/>
    </w:rPr>
  </w:style>
  <w:style w:type="character" w:customStyle="1" w:styleId="cm-atom">
    <w:name w:val="cm-atom"/>
    <w:basedOn w:val="DefaultParagraphFont"/>
    <w:rsid w:val="00487195"/>
  </w:style>
  <w:style w:type="character" w:customStyle="1" w:styleId="cm-property">
    <w:name w:val="cm-property"/>
    <w:basedOn w:val="DefaultParagraphFont"/>
    <w:rsid w:val="00487195"/>
  </w:style>
  <w:style w:type="character" w:customStyle="1" w:styleId="cm-variable">
    <w:name w:val="cm-variable"/>
    <w:basedOn w:val="DefaultParagraphFont"/>
    <w:rsid w:val="00487195"/>
  </w:style>
  <w:style w:type="character" w:customStyle="1" w:styleId="cm-number">
    <w:name w:val="cm-number"/>
    <w:basedOn w:val="DefaultParagraphFont"/>
    <w:rsid w:val="00487195"/>
  </w:style>
  <w:style w:type="character" w:customStyle="1" w:styleId="cm-operator">
    <w:name w:val="cm-operator"/>
    <w:basedOn w:val="DefaultParagraphFont"/>
    <w:rsid w:val="00487195"/>
  </w:style>
  <w:style w:type="character" w:customStyle="1" w:styleId="Heading1Char">
    <w:name w:val="Heading 1 Char"/>
    <w:basedOn w:val="DefaultParagraphFont"/>
    <w:link w:val="Heading1"/>
    <w:uiPriority w:val="9"/>
    <w:rsid w:val="0048719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87195"/>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487195"/>
    <w:rPr>
      <w:rFonts w:asciiTheme="majorHAnsi" w:eastAsiaTheme="majorEastAsia" w:hAnsiTheme="majorHAnsi" w:cstheme="majorBidi"/>
      <w:color w:val="1F3763" w:themeColor="accent1" w:themeShade="7F"/>
    </w:rPr>
  </w:style>
  <w:style w:type="character" w:customStyle="1" w:styleId="cm-meta">
    <w:name w:val="cm-meta"/>
    <w:basedOn w:val="DefaultParagraphFont"/>
    <w:rsid w:val="00487195"/>
  </w:style>
  <w:style w:type="character" w:customStyle="1" w:styleId="cm-tab">
    <w:name w:val="cm-tab"/>
    <w:basedOn w:val="DefaultParagraphFont"/>
    <w:rsid w:val="00487195"/>
  </w:style>
  <w:style w:type="character" w:customStyle="1" w:styleId="Heading5Char">
    <w:name w:val="Heading 5 Char"/>
    <w:basedOn w:val="DefaultParagraphFont"/>
    <w:link w:val="Heading5"/>
    <w:uiPriority w:val="9"/>
    <w:rsid w:val="00487195"/>
    <w:rPr>
      <w:rFonts w:asciiTheme="majorHAnsi" w:eastAsiaTheme="majorEastAsia" w:hAnsiTheme="majorHAnsi" w:cstheme="majorBidi"/>
      <w:color w:val="2F5496" w:themeColor="accent1" w:themeShade="BF"/>
    </w:rPr>
  </w:style>
  <w:style w:type="character" w:customStyle="1" w:styleId="cm-comment">
    <w:name w:val="cm-comment"/>
    <w:basedOn w:val="DefaultParagraphFont"/>
    <w:rsid w:val="00487195"/>
  </w:style>
  <w:style w:type="character" w:customStyle="1" w:styleId="cm-keyword">
    <w:name w:val="cm-keyword"/>
    <w:basedOn w:val="DefaultParagraphFont"/>
    <w:rsid w:val="00487195"/>
  </w:style>
  <w:style w:type="paragraph" w:customStyle="1" w:styleId="msonormal0">
    <w:name w:val="msonormal"/>
    <w:basedOn w:val="Normal"/>
    <w:rsid w:val="00487195"/>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87195"/>
    <w:rPr>
      <w:color w:val="800080"/>
      <w:u w:val="single"/>
    </w:rPr>
  </w:style>
  <w:style w:type="paragraph" w:styleId="BalloonText">
    <w:name w:val="Balloon Text"/>
    <w:basedOn w:val="Normal"/>
    <w:link w:val="BalloonTextChar"/>
    <w:uiPriority w:val="99"/>
    <w:semiHidden/>
    <w:unhideWhenUsed/>
    <w:rsid w:val="004871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1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3506">
      <w:bodyDiv w:val="1"/>
      <w:marLeft w:val="0"/>
      <w:marRight w:val="0"/>
      <w:marTop w:val="0"/>
      <w:marBottom w:val="0"/>
      <w:divBdr>
        <w:top w:val="none" w:sz="0" w:space="0" w:color="auto"/>
        <w:left w:val="none" w:sz="0" w:space="0" w:color="auto"/>
        <w:bottom w:val="none" w:sz="0" w:space="0" w:color="auto"/>
        <w:right w:val="none" w:sz="0" w:space="0" w:color="auto"/>
      </w:divBdr>
      <w:divsChild>
        <w:div w:id="321391807">
          <w:marLeft w:val="0"/>
          <w:marRight w:val="0"/>
          <w:marTop w:val="0"/>
          <w:marBottom w:val="0"/>
          <w:divBdr>
            <w:top w:val="none" w:sz="0" w:space="0" w:color="auto"/>
            <w:left w:val="none" w:sz="0" w:space="0" w:color="auto"/>
            <w:bottom w:val="none" w:sz="0" w:space="0" w:color="auto"/>
            <w:right w:val="none" w:sz="0" w:space="0" w:color="auto"/>
          </w:divBdr>
          <w:divsChild>
            <w:div w:id="1884711103">
              <w:marLeft w:val="0"/>
              <w:marRight w:val="0"/>
              <w:marTop w:val="0"/>
              <w:marBottom w:val="0"/>
              <w:divBdr>
                <w:top w:val="none" w:sz="0" w:space="0" w:color="auto"/>
                <w:left w:val="none" w:sz="0" w:space="0" w:color="auto"/>
                <w:bottom w:val="none" w:sz="0" w:space="0" w:color="auto"/>
                <w:right w:val="none" w:sz="0" w:space="0" w:color="auto"/>
              </w:divBdr>
              <w:divsChild>
                <w:div w:id="1528174383">
                  <w:marLeft w:val="0"/>
                  <w:marRight w:val="0"/>
                  <w:marTop w:val="0"/>
                  <w:marBottom w:val="0"/>
                  <w:divBdr>
                    <w:top w:val="none" w:sz="0" w:space="0" w:color="auto"/>
                    <w:left w:val="none" w:sz="0" w:space="0" w:color="auto"/>
                    <w:bottom w:val="none" w:sz="0" w:space="0" w:color="auto"/>
                    <w:right w:val="none" w:sz="0" w:space="0" w:color="auto"/>
                  </w:divBdr>
                  <w:divsChild>
                    <w:div w:id="1945532286">
                      <w:marLeft w:val="0"/>
                      <w:marRight w:val="0"/>
                      <w:marTop w:val="0"/>
                      <w:marBottom w:val="0"/>
                      <w:divBdr>
                        <w:top w:val="none" w:sz="0" w:space="0" w:color="auto"/>
                        <w:left w:val="none" w:sz="0" w:space="0" w:color="auto"/>
                        <w:bottom w:val="none" w:sz="0" w:space="0" w:color="auto"/>
                        <w:right w:val="none" w:sz="0" w:space="0" w:color="auto"/>
                      </w:divBdr>
                      <w:divsChild>
                        <w:div w:id="1519850111">
                          <w:marLeft w:val="0"/>
                          <w:marRight w:val="0"/>
                          <w:marTop w:val="0"/>
                          <w:marBottom w:val="0"/>
                          <w:divBdr>
                            <w:top w:val="none" w:sz="0" w:space="0" w:color="auto"/>
                            <w:left w:val="none" w:sz="0" w:space="0" w:color="auto"/>
                            <w:bottom w:val="none" w:sz="0" w:space="0" w:color="auto"/>
                            <w:right w:val="none" w:sz="0" w:space="0" w:color="auto"/>
                          </w:divBdr>
                          <w:divsChild>
                            <w:div w:id="1079862448">
                              <w:marLeft w:val="0"/>
                              <w:marRight w:val="0"/>
                              <w:marTop w:val="0"/>
                              <w:marBottom w:val="0"/>
                              <w:divBdr>
                                <w:top w:val="none" w:sz="0" w:space="0" w:color="auto"/>
                                <w:left w:val="none" w:sz="0" w:space="0" w:color="auto"/>
                                <w:bottom w:val="none" w:sz="0" w:space="0" w:color="auto"/>
                                <w:right w:val="none" w:sz="0" w:space="0" w:color="auto"/>
                              </w:divBdr>
                              <w:divsChild>
                                <w:div w:id="1938059050">
                                  <w:marLeft w:val="0"/>
                                  <w:marRight w:val="0"/>
                                  <w:marTop w:val="0"/>
                                  <w:marBottom w:val="0"/>
                                  <w:divBdr>
                                    <w:top w:val="none" w:sz="0" w:space="0" w:color="auto"/>
                                    <w:left w:val="none" w:sz="0" w:space="0" w:color="auto"/>
                                    <w:bottom w:val="none" w:sz="0" w:space="0" w:color="auto"/>
                                    <w:right w:val="none" w:sz="0" w:space="0" w:color="auto"/>
                                  </w:divBdr>
                                  <w:divsChild>
                                    <w:div w:id="313461357">
                                      <w:marLeft w:val="0"/>
                                      <w:marRight w:val="0"/>
                                      <w:marTop w:val="0"/>
                                      <w:marBottom w:val="0"/>
                                      <w:divBdr>
                                        <w:top w:val="none" w:sz="0" w:space="0" w:color="auto"/>
                                        <w:left w:val="none" w:sz="0" w:space="0" w:color="auto"/>
                                        <w:bottom w:val="none" w:sz="0" w:space="0" w:color="auto"/>
                                        <w:right w:val="none" w:sz="0" w:space="0" w:color="auto"/>
                                      </w:divBdr>
                                      <w:divsChild>
                                        <w:div w:id="670252547">
                                          <w:marLeft w:val="0"/>
                                          <w:marRight w:val="0"/>
                                          <w:marTop w:val="0"/>
                                          <w:marBottom w:val="0"/>
                                          <w:divBdr>
                                            <w:top w:val="none" w:sz="0" w:space="0" w:color="auto"/>
                                            <w:left w:val="none" w:sz="0" w:space="0" w:color="auto"/>
                                            <w:bottom w:val="none" w:sz="0" w:space="0" w:color="auto"/>
                                            <w:right w:val="none" w:sz="0" w:space="0" w:color="auto"/>
                                          </w:divBdr>
                                          <w:divsChild>
                                            <w:div w:id="1605266037">
                                              <w:marLeft w:val="0"/>
                                              <w:marRight w:val="0"/>
                                              <w:marTop w:val="0"/>
                                              <w:marBottom w:val="0"/>
                                              <w:divBdr>
                                                <w:top w:val="none" w:sz="0" w:space="0" w:color="auto"/>
                                                <w:left w:val="none" w:sz="0" w:space="0" w:color="auto"/>
                                                <w:bottom w:val="none" w:sz="0" w:space="0" w:color="auto"/>
                                                <w:right w:val="none" w:sz="0" w:space="0" w:color="auto"/>
                                              </w:divBdr>
                                              <w:divsChild>
                                                <w:div w:id="1175606971">
                                                  <w:marLeft w:val="0"/>
                                                  <w:marRight w:val="0"/>
                                                  <w:marTop w:val="0"/>
                                                  <w:marBottom w:val="0"/>
                                                  <w:divBdr>
                                                    <w:top w:val="none" w:sz="0" w:space="0" w:color="auto"/>
                                                    <w:left w:val="none" w:sz="0" w:space="0" w:color="auto"/>
                                                    <w:bottom w:val="none" w:sz="0" w:space="0" w:color="auto"/>
                                                    <w:right w:val="none" w:sz="0" w:space="0" w:color="auto"/>
                                                  </w:divBdr>
                                                  <w:divsChild>
                                                    <w:div w:id="566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339903">
                          <w:marLeft w:val="0"/>
                          <w:marRight w:val="0"/>
                          <w:marTop w:val="0"/>
                          <w:marBottom w:val="0"/>
                          <w:divBdr>
                            <w:top w:val="none" w:sz="0" w:space="0" w:color="auto"/>
                            <w:left w:val="none" w:sz="0" w:space="0" w:color="auto"/>
                            <w:bottom w:val="none" w:sz="0" w:space="0" w:color="auto"/>
                            <w:right w:val="none" w:sz="0" w:space="0" w:color="auto"/>
                          </w:divBdr>
                          <w:divsChild>
                            <w:div w:id="1002199558">
                              <w:marLeft w:val="0"/>
                              <w:marRight w:val="0"/>
                              <w:marTop w:val="0"/>
                              <w:marBottom w:val="0"/>
                              <w:divBdr>
                                <w:top w:val="none" w:sz="0" w:space="0" w:color="auto"/>
                                <w:left w:val="none" w:sz="0" w:space="0" w:color="auto"/>
                                <w:bottom w:val="none" w:sz="0" w:space="0" w:color="auto"/>
                                <w:right w:val="none" w:sz="0" w:space="0" w:color="auto"/>
                              </w:divBdr>
                              <w:divsChild>
                                <w:div w:id="2027708611">
                                  <w:marLeft w:val="0"/>
                                  <w:marRight w:val="0"/>
                                  <w:marTop w:val="0"/>
                                  <w:marBottom w:val="0"/>
                                  <w:divBdr>
                                    <w:top w:val="none" w:sz="0" w:space="0" w:color="auto"/>
                                    <w:left w:val="none" w:sz="0" w:space="0" w:color="auto"/>
                                    <w:bottom w:val="none" w:sz="0" w:space="0" w:color="auto"/>
                                    <w:right w:val="none" w:sz="0" w:space="0" w:color="auto"/>
                                  </w:divBdr>
                                  <w:divsChild>
                                    <w:div w:id="25909444">
                                      <w:marLeft w:val="0"/>
                                      <w:marRight w:val="0"/>
                                      <w:marTop w:val="0"/>
                                      <w:marBottom w:val="0"/>
                                      <w:divBdr>
                                        <w:top w:val="none" w:sz="0" w:space="0" w:color="auto"/>
                                        <w:left w:val="none" w:sz="0" w:space="0" w:color="auto"/>
                                        <w:bottom w:val="none" w:sz="0" w:space="0" w:color="auto"/>
                                        <w:right w:val="none" w:sz="0" w:space="0" w:color="auto"/>
                                      </w:divBdr>
                                      <w:divsChild>
                                        <w:div w:id="1826779127">
                                          <w:marLeft w:val="0"/>
                                          <w:marRight w:val="0"/>
                                          <w:marTop w:val="0"/>
                                          <w:marBottom w:val="0"/>
                                          <w:divBdr>
                                            <w:top w:val="none" w:sz="0" w:space="0" w:color="auto"/>
                                            <w:left w:val="none" w:sz="0" w:space="0" w:color="auto"/>
                                            <w:bottom w:val="none" w:sz="0" w:space="0" w:color="auto"/>
                                            <w:right w:val="none" w:sz="0" w:space="0" w:color="auto"/>
                                          </w:divBdr>
                                          <w:divsChild>
                                            <w:div w:id="1389692481">
                                              <w:marLeft w:val="0"/>
                                              <w:marRight w:val="0"/>
                                              <w:marTop w:val="0"/>
                                              <w:marBottom w:val="0"/>
                                              <w:divBdr>
                                                <w:top w:val="none" w:sz="0" w:space="0" w:color="auto"/>
                                                <w:left w:val="none" w:sz="0" w:space="0" w:color="auto"/>
                                                <w:bottom w:val="none" w:sz="0" w:space="0" w:color="auto"/>
                                                <w:right w:val="none" w:sz="0" w:space="0" w:color="auto"/>
                                              </w:divBdr>
                                              <w:divsChild>
                                                <w:div w:id="1493520719">
                                                  <w:marLeft w:val="0"/>
                                                  <w:marRight w:val="0"/>
                                                  <w:marTop w:val="0"/>
                                                  <w:marBottom w:val="0"/>
                                                  <w:divBdr>
                                                    <w:top w:val="none" w:sz="0" w:space="0" w:color="auto"/>
                                                    <w:left w:val="none" w:sz="0" w:space="0" w:color="auto"/>
                                                    <w:bottom w:val="none" w:sz="0" w:space="0" w:color="auto"/>
                                                    <w:right w:val="none" w:sz="0" w:space="0" w:color="auto"/>
                                                  </w:divBdr>
                                                  <w:divsChild>
                                                    <w:div w:id="3240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59518">
                          <w:marLeft w:val="0"/>
                          <w:marRight w:val="0"/>
                          <w:marTop w:val="0"/>
                          <w:marBottom w:val="0"/>
                          <w:divBdr>
                            <w:top w:val="none" w:sz="0" w:space="0" w:color="auto"/>
                            <w:left w:val="none" w:sz="0" w:space="0" w:color="auto"/>
                            <w:bottom w:val="none" w:sz="0" w:space="0" w:color="auto"/>
                            <w:right w:val="none" w:sz="0" w:space="0" w:color="auto"/>
                          </w:divBdr>
                          <w:divsChild>
                            <w:div w:id="1722515162">
                              <w:marLeft w:val="0"/>
                              <w:marRight w:val="0"/>
                              <w:marTop w:val="0"/>
                              <w:marBottom w:val="0"/>
                              <w:divBdr>
                                <w:top w:val="none" w:sz="0" w:space="0" w:color="auto"/>
                                <w:left w:val="none" w:sz="0" w:space="0" w:color="auto"/>
                                <w:bottom w:val="none" w:sz="0" w:space="0" w:color="auto"/>
                                <w:right w:val="none" w:sz="0" w:space="0" w:color="auto"/>
                              </w:divBdr>
                              <w:divsChild>
                                <w:div w:id="1825317056">
                                  <w:marLeft w:val="0"/>
                                  <w:marRight w:val="0"/>
                                  <w:marTop w:val="0"/>
                                  <w:marBottom w:val="0"/>
                                  <w:divBdr>
                                    <w:top w:val="none" w:sz="0" w:space="0" w:color="auto"/>
                                    <w:left w:val="none" w:sz="0" w:space="0" w:color="auto"/>
                                    <w:bottom w:val="none" w:sz="0" w:space="0" w:color="auto"/>
                                    <w:right w:val="none" w:sz="0" w:space="0" w:color="auto"/>
                                  </w:divBdr>
                                  <w:divsChild>
                                    <w:div w:id="246381729">
                                      <w:marLeft w:val="0"/>
                                      <w:marRight w:val="0"/>
                                      <w:marTop w:val="0"/>
                                      <w:marBottom w:val="0"/>
                                      <w:divBdr>
                                        <w:top w:val="none" w:sz="0" w:space="0" w:color="auto"/>
                                        <w:left w:val="none" w:sz="0" w:space="0" w:color="auto"/>
                                        <w:bottom w:val="none" w:sz="0" w:space="0" w:color="auto"/>
                                        <w:right w:val="none" w:sz="0" w:space="0" w:color="auto"/>
                                      </w:divBdr>
                                      <w:divsChild>
                                        <w:div w:id="492063069">
                                          <w:marLeft w:val="0"/>
                                          <w:marRight w:val="0"/>
                                          <w:marTop w:val="0"/>
                                          <w:marBottom w:val="0"/>
                                          <w:divBdr>
                                            <w:top w:val="none" w:sz="0" w:space="0" w:color="auto"/>
                                            <w:left w:val="none" w:sz="0" w:space="0" w:color="auto"/>
                                            <w:bottom w:val="none" w:sz="0" w:space="0" w:color="auto"/>
                                            <w:right w:val="none" w:sz="0" w:space="0" w:color="auto"/>
                                          </w:divBdr>
                                          <w:divsChild>
                                            <w:div w:id="1189487769">
                                              <w:marLeft w:val="0"/>
                                              <w:marRight w:val="0"/>
                                              <w:marTop w:val="0"/>
                                              <w:marBottom w:val="0"/>
                                              <w:divBdr>
                                                <w:top w:val="none" w:sz="0" w:space="0" w:color="auto"/>
                                                <w:left w:val="none" w:sz="0" w:space="0" w:color="auto"/>
                                                <w:bottom w:val="none" w:sz="0" w:space="0" w:color="auto"/>
                                                <w:right w:val="none" w:sz="0" w:space="0" w:color="auto"/>
                                              </w:divBdr>
                                              <w:divsChild>
                                                <w:div w:id="2082869928">
                                                  <w:marLeft w:val="0"/>
                                                  <w:marRight w:val="0"/>
                                                  <w:marTop w:val="0"/>
                                                  <w:marBottom w:val="0"/>
                                                  <w:divBdr>
                                                    <w:top w:val="none" w:sz="0" w:space="0" w:color="auto"/>
                                                    <w:left w:val="none" w:sz="0" w:space="0" w:color="auto"/>
                                                    <w:bottom w:val="none" w:sz="0" w:space="0" w:color="auto"/>
                                                    <w:right w:val="none" w:sz="0" w:space="0" w:color="auto"/>
                                                  </w:divBdr>
                                                  <w:divsChild>
                                                    <w:div w:id="3950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59333">
                          <w:marLeft w:val="0"/>
                          <w:marRight w:val="0"/>
                          <w:marTop w:val="0"/>
                          <w:marBottom w:val="0"/>
                          <w:divBdr>
                            <w:top w:val="none" w:sz="0" w:space="0" w:color="auto"/>
                            <w:left w:val="none" w:sz="0" w:space="0" w:color="auto"/>
                            <w:bottom w:val="none" w:sz="0" w:space="0" w:color="auto"/>
                            <w:right w:val="none" w:sz="0" w:space="0" w:color="auto"/>
                          </w:divBdr>
                          <w:divsChild>
                            <w:div w:id="47581496">
                              <w:marLeft w:val="0"/>
                              <w:marRight w:val="0"/>
                              <w:marTop w:val="0"/>
                              <w:marBottom w:val="0"/>
                              <w:divBdr>
                                <w:top w:val="none" w:sz="0" w:space="0" w:color="auto"/>
                                <w:left w:val="none" w:sz="0" w:space="0" w:color="auto"/>
                                <w:bottom w:val="none" w:sz="0" w:space="0" w:color="auto"/>
                                <w:right w:val="none" w:sz="0" w:space="0" w:color="auto"/>
                              </w:divBdr>
                              <w:divsChild>
                                <w:div w:id="1533154792">
                                  <w:marLeft w:val="0"/>
                                  <w:marRight w:val="0"/>
                                  <w:marTop w:val="0"/>
                                  <w:marBottom w:val="0"/>
                                  <w:divBdr>
                                    <w:top w:val="none" w:sz="0" w:space="0" w:color="auto"/>
                                    <w:left w:val="none" w:sz="0" w:space="0" w:color="auto"/>
                                    <w:bottom w:val="none" w:sz="0" w:space="0" w:color="auto"/>
                                    <w:right w:val="none" w:sz="0" w:space="0" w:color="auto"/>
                                  </w:divBdr>
                                  <w:divsChild>
                                    <w:div w:id="902251594">
                                      <w:marLeft w:val="0"/>
                                      <w:marRight w:val="0"/>
                                      <w:marTop w:val="0"/>
                                      <w:marBottom w:val="0"/>
                                      <w:divBdr>
                                        <w:top w:val="none" w:sz="0" w:space="0" w:color="auto"/>
                                        <w:left w:val="none" w:sz="0" w:space="0" w:color="auto"/>
                                        <w:bottom w:val="none" w:sz="0" w:space="0" w:color="auto"/>
                                        <w:right w:val="none" w:sz="0" w:space="0" w:color="auto"/>
                                      </w:divBdr>
                                      <w:divsChild>
                                        <w:div w:id="1408377359">
                                          <w:marLeft w:val="0"/>
                                          <w:marRight w:val="0"/>
                                          <w:marTop w:val="0"/>
                                          <w:marBottom w:val="0"/>
                                          <w:divBdr>
                                            <w:top w:val="none" w:sz="0" w:space="0" w:color="auto"/>
                                            <w:left w:val="none" w:sz="0" w:space="0" w:color="auto"/>
                                            <w:bottom w:val="none" w:sz="0" w:space="0" w:color="auto"/>
                                            <w:right w:val="none" w:sz="0" w:space="0" w:color="auto"/>
                                          </w:divBdr>
                                          <w:divsChild>
                                            <w:div w:id="812334610">
                                              <w:marLeft w:val="0"/>
                                              <w:marRight w:val="0"/>
                                              <w:marTop w:val="0"/>
                                              <w:marBottom w:val="0"/>
                                              <w:divBdr>
                                                <w:top w:val="none" w:sz="0" w:space="0" w:color="auto"/>
                                                <w:left w:val="none" w:sz="0" w:space="0" w:color="auto"/>
                                                <w:bottom w:val="none" w:sz="0" w:space="0" w:color="auto"/>
                                                <w:right w:val="none" w:sz="0" w:space="0" w:color="auto"/>
                                              </w:divBdr>
                                              <w:divsChild>
                                                <w:div w:id="976571862">
                                                  <w:marLeft w:val="0"/>
                                                  <w:marRight w:val="0"/>
                                                  <w:marTop w:val="0"/>
                                                  <w:marBottom w:val="0"/>
                                                  <w:divBdr>
                                                    <w:top w:val="none" w:sz="0" w:space="0" w:color="auto"/>
                                                    <w:left w:val="none" w:sz="0" w:space="0" w:color="auto"/>
                                                    <w:bottom w:val="none" w:sz="0" w:space="0" w:color="auto"/>
                                                    <w:right w:val="none" w:sz="0" w:space="0" w:color="auto"/>
                                                  </w:divBdr>
                                                  <w:divsChild>
                                                    <w:div w:id="1925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24288">
                          <w:marLeft w:val="0"/>
                          <w:marRight w:val="0"/>
                          <w:marTop w:val="0"/>
                          <w:marBottom w:val="0"/>
                          <w:divBdr>
                            <w:top w:val="none" w:sz="0" w:space="0" w:color="auto"/>
                            <w:left w:val="none" w:sz="0" w:space="0" w:color="auto"/>
                            <w:bottom w:val="none" w:sz="0" w:space="0" w:color="auto"/>
                            <w:right w:val="none" w:sz="0" w:space="0" w:color="auto"/>
                          </w:divBdr>
                          <w:divsChild>
                            <w:div w:id="1926526594">
                              <w:marLeft w:val="0"/>
                              <w:marRight w:val="0"/>
                              <w:marTop w:val="0"/>
                              <w:marBottom w:val="0"/>
                              <w:divBdr>
                                <w:top w:val="none" w:sz="0" w:space="0" w:color="auto"/>
                                <w:left w:val="none" w:sz="0" w:space="0" w:color="auto"/>
                                <w:bottom w:val="none" w:sz="0" w:space="0" w:color="auto"/>
                                <w:right w:val="none" w:sz="0" w:space="0" w:color="auto"/>
                              </w:divBdr>
                              <w:divsChild>
                                <w:div w:id="30808662">
                                  <w:marLeft w:val="0"/>
                                  <w:marRight w:val="0"/>
                                  <w:marTop w:val="0"/>
                                  <w:marBottom w:val="0"/>
                                  <w:divBdr>
                                    <w:top w:val="none" w:sz="0" w:space="0" w:color="auto"/>
                                    <w:left w:val="none" w:sz="0" w:space="0" w:color="auto"/>
                                    <w:bottom w:val="none" w:sz="0" w:space="0" w:color="auto"/>
                                    <w:right w:val="none" w:sz="0" w:space="0" w:color="auto"/>
                                  </w:divBdr>
                                  <w:divsChild>
                                    <w:div w:id="19821042">
                                      <w:marLeft w:val="0"/>
                                      <w:marRight w:val="0"/>
                                      <w:marTop w:val="0"/>
                                      <w:marBottom w:val="0"/>
                                      <w:divBdr>
                                        <w:top w:val="none" w:sz="0" w:space="0" w:color="auto"/>
                                        <w:left w:val="none" w:sz="0" w:space="0" w:color="auto"/>
                                        <w:bottom w:val="none" w:sz="0" w:space="0" w:color="auto"/>
                                        <w:right w:val="none" w:sz="0" w:space="0" w:color="auto"/>
                                      </w:divBdr>
                                      <w:divsChild>
                                        <w:div w:id="836849222">
                                          <w:marLeft w:val="0"/>
                                          <w:marRight w:val="0"/>
                                          <w:marTop w:val="0"/>
                                          <w:marBottom w:val="0"/>
                                          <w:divBdr>
                                            <w:top w:val="none" w:sz="0" w:space="0" w:color="auto"/>
                                            <w:left w:val="none" w:sz="0" w:space="0" w:color="auto"/>
                                            <w:bottom w:val="none" w:sz="0" w:space="0" w:color="auto"/>
                                            <w:right w:val="none" w:sz="0" w:space="0" w:color="auto"/>
                                          </w:divBdr>
                                          <w:divsChild>
                                            <w:div w:id="851266687">
                                              <w:marLeft w:val="0"/>
                                              <w:marRight w:val="0"/>
                                              <w:marTop w:val="0"/>
                                              <w:marBottom w:val="0"/>
                                              <w:divBdr>
                                                <w:top w:val="none" w:sz="0" w:space="0" w:color="auto"/>
                                                <w:left w:val="none" w:sz="0" w:space="0" w:color="auto"/>
                                                <w:bottom w:val="none" w:sz="0" w:space="0" w:color="auto"/>
                                                <w:right w:val="none" w:sz="0" w:space="0" w:color="auto"/>
                                              </w:divBdr>
                                              <w:divsChild>
                                                <w:div w:id="1540435882">
                                                  <w:marLeft w:val="0"/>
                                                  <w:marRight w:val="0"/>
                                                  <w:marTop w:val="0"/>
                                                  <w:marBottom w:val="0"/>
                                                  <w:divBdr>
                                                    <w:top w:val="none" w:sz="0" w:space="0" w:color="auto"/>
                                                    <w:left w:val="none" w:sz="0" w:space="0" w:color="auto"/>
                                                    <w:bottom w:val="none" w:sz="0" w:space="0" w:color="auto"/>
                                                    <w:right w:val="none" w:sz="0" w:space="0" w:color="auto"/>
                                                  </w:divBdr>
                                                  <w:divsChild>
                                                    <w:div w:id="17848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92377">
                          <w:marLeft w:val="0"/>
                          <w:marRight w:val="0"/>
                          <w:marTop w:val="0"/>
                          <w:marBottom w:val="0"/>
                          <w:divBdr>
                            <w:top w:val="none" w:sz="0" w:space="0" w:color="auto"/>
                            <w:left w:val="none" w:sz="0" w:space="0" w:color="auto"/>
                            <w:bottom w:val="none" w:sz="0" w:space="0" w:color="auto"/>
                            <w:right w:val="none" w:sz="0" w:space="0" w:color="auto"/>
                          </w:divBdr>
                          <w:divsChild>
                            <w:div w:id="250550968">
                              <w:marLeft w:val="0"/>
                              <w:marRight w:val="0"/>
                              <w:marTop w:val="0"/>
                              <w:marBottom w:val="0"/>
                              <w:divBdr>
                                <w:top w:val="none" w:sz="0" w:space="0" w:color="auto"/>
                                <w:left w:val="none" w:sz="0" w:space="0" w:color="auto"/>
                                <w:bottom w:val="none" w:sz="0" w:space="0" w:color="auto"/>
                                <w:right w:val="none" w:sz="0" w:space="0" w:color="auto"/>
                              </w:divBdr>
                              <w:divsChild>
                                <w:div w:id="805902471">
                                  <w:marLeft w:val="0"/>
                                  <w:marRight w:val="0"/>
                                  <w:marTop w:val="0"/>
                                  <w:marBottom w:val="0"/>
                                  <w:divBdr>
                                    <w:top w:val="none" w:sz="0" w:space="0" w:color="auto"/>
                                    <w:left w:val="none" w:sz="0" w:space="0" w:color="auto"/>
                                    <w:bottom w:val="none" w:sz="0" w:space="0" w:color="auto"/>
                                    <w:right w:val="none" w:sz="0" w:space="0" w:color="auto"/>
                                  </w:divBdr>
                                  <w:divsChild>
                                    <w:div w:id="942956986">
                                      <w:marLeft w:val="0"/>
                                      <w:marRight w:val="0"/>
                                      <w:marTop w:val="0"/>
                                      <w:marBottom w:val="0"/>
                                      <w:divBdr>
                                        <w:top w:val="none" w:sz="0" w:space="0" w:color="auto"/>
                                        <w:left w:val="none" w:sz="0" w:space="0" w:color="auto"/>
                                        <w:bottom w:val="none" w:sz="0" w:space="0" w:color="auto"/>
                                        <w:right w:val="none" w:sz="0" w:space="0" w:color="auto"/>
                                      </w:divBdr>
                                      <w:divsChild>
                                        <w:div w:id="1770271168">
                                          <w:marLeft w:val="0"/>
                                          <w:marRight w:val="0"/>
                                          <w:marTop w:val="0"/>
                                          <w:marBottom w:val="0"/>
                                          <w:divBdr>
                                            <w:top w:val="none" w:sz="0" w:space="0" w:color="auto"/>
                                            <w:left w:val="none" w:sz="0" w:space="0" w:color="auto"/>
                                            <w:bottom w:val="none" w:sz="0" w:space="0" w:color="auto"/>
                                            <w:right w:val="none" w:sz="0" w:space="0" w:color="auto"/>
                                          </w:divBdr>
                                          <w:divsChild>
                                            <w:div w:id="1289776101">
                                              <w:marLeft w:val="0"/>
                                              <w:marRight w:val="0"/>
                                              <w:marTop w:val="0"/>
                                              <w:marBottom w:val="0"/>
                                              <w:divBdr>
                                                <w:top w:val="none" w:sz="0" w:space="0" w:color="auto"/>
                                                <w:left w:val="none" w:sz="0" w:space="0" w:color="auto"/>
                                                <w:bottom w:val="none" w:sz="0" w:space="0" w:color="auto"/>
                                                <w:right w:val="none" w:sz="0" w:space="0" w:color="auto"/>
                                              </w:divBdr>
                                              <w:divsChild>
                                                <w:div w:id="48308392">
                                                  <w:marLeft w:val="0"/>
                                                  <w:marRight w:val="0"/>
                                                  <w:marTop w:val="0"/>
                                                  <w:marBottom w:val="0"/>
                                                  <w:divBdr>
                                                    <w:top w:val="none" w:sz="0" w:space="0" w:color="auto"/>
                                                    <w:left w:val="none" w:sz="0" w:space="0" w:color="auto"/>
                                                    <w:bottom w:val="none" w:sz="0" w:space="0" w:color="auto"/>
                                                    <w:right w:val="none" w:sz="0" w:space="0" w:color="auto"/>
                                                  </w:divBdr>
                                                  <w:divsChild>
                                                    <w:div w:id="16228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522034">
                          <w:marLeft w:val="0"/>
                          <w:marRight w:val="0"/>
                          <w:marTop w:val="0"/>
                          <w:marBottom w:val="0"/>
                          <w:divBdr>
                            <w:top w:val="none" w:sz="0" w:space="0" w:color="auto"/>
                            <w:left w:val="none" w:sz="0" w:space="0" w:color="auto"/>
                            <w:bottom w:val="none" w:sz="0" w:space="0" w:color="auto"/>
                            <w:right w:val="none" w:sz="0" w:space="0" w:color="auto"/>
                          </w:divBdr>
                          <w:divsChild>
                            <w:div w:id="917252003">
                              <w:marLeft w:val="0"/>
                              <w:marRight w:val="0"/>
                              <w:marTop w:val="0"/>
                              <w:marBottom w:val="0"/>
                              <w:divBdr>
                                <w:top w:val="none" w:sz="0" w:space="0" w:color="auto"/>
                                <w:left w:val="none" w:sz="0" w:space="0" w:color="auto"/>
                                <w:bottom w:val="none" w:sz="0" w:space="0" w:color="auto"/>
                                <w:right w:val="none" w:sz="0" w:space="0" w:color="auto"/>
                              </w:divBdr>
                              <w:divsChild>
                                <w:div w:id="1198346754">
                                  <w:marLeft w:val="0"/>
                                  <w:marRight w:val="0"/>
                                  <w:marTop w:val="0"/>
                                  <w:marBottom w:val="0"/>
                                  <w:divBdr>
                                    <w:top w:val="none" w:sz="0" w:space="0" w:color="auto"/>
                                    <w:left w:val="none" w:sz="0" w:space="0" w:color="auto"/>
                                    <w:bottom w:val="none" w:sz="0" w:space="0" w:color="auto"/>
                                    <w:right w:val="none" w:sz="0" w:space="0" w:color="auto"/>
                                  </w:divBdr>
                                  <w:divsChild>
                                    <w:div w:id="1441335248">
                                      <w:marLeft w:val="0"/>
                                      <w:marRight w:val="0"/>
                                      <w:marTop w:val="0"/>
                                      <w:marBottom w:val="0"/>
                                      <w:divBdr>
                                        <w:top w:val="none" w:sz="0" w:space="0" w:color="auto"/>
                                        <w:left w:val="none" w:sz="0" w:space="0" w:color="auto"/>
                                        <w:bottom w:val="none" w:sz="0" w:space="0" w:color="auto"/>
                                        <w:right w:val="none" w:sz="0" w:space="0" w:color="auto"/>
                                      </w:divBdr>
                                      <w:divsChild>
                                        <w:div w:id="287666439">
                                          <w:marLeft w:val="0"/>
                                          <w:marRight w:val="0"/>
                                          <w:marTop w:val="0"/>
                                          <w:marBottom w:val="0"/>
                                          <w:divBdr>
                                            <w:top w:val="none" w:sz="0" w:space="0" w:color="auto"/>
                                            <w:left w:val="none" w:sz="0" w:space="0" w:color="auto"/>
                                            <w:bottom w:val="none" w:sz="0" w:space="0" w:color="auto"/>
                                            <w:right w:val="none" w:sz="0" w:space="0" w:color="auto"/>
                                          </w:divBdr>
                                          <w:divsChild>
                                            <w:div w:id="447967057">
                                              <w:marLeft w:val="0"/>
                                              <w:marRight w:val="0"/>
                                              <w:marTop w:val="0"/>
                                              <w:marBottom w:val="0"/>
                                              <w:divBdr>
                                                <w:top w:val="none" w:sz="0" w:space="0" w:color="auto"/>
                                                <w:left w:val="none" w:sz="0" w:space="0" w:color="auto"/>
                                                <w:bottom w:val="none" w:sz="0" w:space="0" w:color="auto"/>
                                                <w:right w:val="none" w:sz="0" w:space="0" w:color="auto"/>
                                              </w:divBdr>
                                              <w:divsChild>
                                                <w:div w:id="694162000">
                                                  <w:marLeft w:val="0"/>
                                                  <w:marRight w:val="0"/>
                                                  <w:marTop w:val="0"/>
                                                  <w:marBottom w:val="0"/>
                                                  <w:divBdr>
                                                    <w:top w:val="none" w:sz="0" w:space="0" w:color="auto"/>
                                                    <w:left w:val="none" w:sz="0" w:space="0" w:color="auto"/>
                                                    <w:bottom w:val="none" w:sz="0" w:space="0" w:color="auto"/>
                                                    <w:right w:val="none" w:sz="0" w:space="0" w:color="auto"/>
                                                  </w:divBdr>
                                                  <w:divsChild>
                                                    <w:div w:id="14227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511497">
                          <w:marLeft w:val="0"/>
                          <w:marRight w:val="0"/>
                          <w:marTop w:val="0"/>
                          <w:marBottom w:val="0"/>
                          <w:divBdr>
                            <w:top w:val="none" w:sz="0" w:space="0" w:color="auto"/>
                            <w:left w:val="none" w:sz="0" w:space="0" w:color="auto"/>
                            <w:bottom w:val="none" w:sz="0" w:space="0" w:color="auto"/>
                            <w:right w:val="none" w:sz="0" w:space="0" w:color="auto"/>
                          </w:divBdr>
                          <w:divsChild>
                            <w:div w:id="318310408">
                              <w:marLeft w:val="0"/>
                              <w:marRight w:val="0"/>
                              <w:marTop w:val="0"/>
                              <w:marBottom w:val="0"/>
                              <w:divBdr>
                                <w:top w:val="none" w:sz="0" w:space="0" w:color="auto"/>
                                <w:left w:val="none" w:sz="0" w:space="0" w:color="auto"/>
                                <w:bottom w:val="none" w:sz="0" w:space="0" w:color="auto"/>
                                <w:right w:val="none" w:sz="0" w:space="0" w:color="auto"/>
                              </w:divBdr>
                              <w:divsChild>
                                <w:div w:id="612060089">
                                  <w:marLeft w:val="0"/>
                                  <w:marRight w:val="0"/>
                                  <w:marTop w:val="0"/>
                                  <w:marBottom w:val="0"/>
                                  <w:divBdr>
                                    <w:top w:val="none" w:sz="0" w:space="0" w:color="auto"/>
                                    <w:left w:val="none" w:sz="0" w:space="0" w:color="auto"/>
                                    <w:bottom w:val="none" w:sz="0" w:space="0" w:color="auto"/>
                                    <w:right w:val="none" w:sz="0" w:space="0" w:color="auto"/>
                                  </w:divBdr>
                                  <w:divsChild>
                                    <w:div w:id="580220517">
                                      <w:marLeft w:val="0"/>
                                      <w:marRight w:val="0"/>
                                      <w:marTop w:val="0"/>
                                      <w:marBottom w:val="0"/>
                                      <w:divBdr>
                                        <w:top w:val="none" w:sz="0" w:space="0" w:color="auto"/>
                                        <w:left w:val="none" w:sz="0" w:space="0" w:color="auto"/>
                                        <w:bottom w:val="none" w:sz="0" w:space="0" w:color="auto"/>
                                        <w:right w:val="none" w:sz="0" w:space="0" w:color="auto"/>
                                      </w:divBdr>
                                      <w:divsChild>
                                        <w:div w:id="2085832329">
                                          <w:marLeft w:val="0"/>
                                          <w:marRight w:val="0"/>
                                          <w:marTop w:val="0"/>
                                          <w:marBottom w:val="0"/>
                                          <w:divBdr>
                                            <w:top w:val="none" w:sz="0" w:space="0" w:color="auto"/>
                                            <w:left w:val="none" w:sz="0" w:space="0" w:color="auto"/>
                                            <w:bottom w:val="none" w:sz="0" w:space="0" w:color="auto"/>
                                            <w:right w:val="none" w:sz="0" w:space="0" w:color="auto"/>
                                          </w:divBdr>
                                          <w:divsChild>
                                            <w:div w:id="1019090642">
                                              <w:marLeft w:val="0"/>
                                              <w:marRight w:val="0"/>
                                              <w:marTop w:val="0"/>
                                              <w:marBottom w:val="0"/>
                                              <w:divBdr>
                                                <w:top w:val="none" w:sz="0" w:space="0" w:color="auto"/>
                                                <w:left w:val="none" w:sz="0" w:space="0" w:color="auto"/>
                                                <w:bottom w:val="none" w:sz="0" w:space="0" w:color="auto"/>
                                                <w:right w:val="none" w:sz="0" w:space="0" w:color="auto"/>
                                              </w:divBdr>
                                              <w:divsChild>
                                                <w:div w:id="1070227184">
                                                  <w:marLeft w:val="0"/>
                                                  <w:marRight w:val="0"/>
                                                  <w:marTop w:val="0"/>
                                                  <w:marBottom w:val="0"/>
                                                  <w:divBdr>
                                                    <w:top w:val="none" w:sz="0" w:space="0" w:color="auto"/>
                                                    <w:left w:val="none" w:sz="0" w:space="0" w:color="auto"/>
                                                    <w:bottom w:val="none" w:sz="0" w:space="0" w:color="auto"/>
                                                    <w:right w:val="none" w:sz="0" w:space="0" w:color="auto"/>
                                                  </w:divBdr>
                                                  <w:divsChild>
                                                    <w:div w:id="10904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905742">
      <w:bodyDiv w:val="1"/>
      <w:marLeft w:val="0"/>
      <w:marRight w:val="0"/>
      <w:marTop w:val="0"/>
      <w:marBottom w:val="0"/>
      <w:divBdr>
        <w:top w:val="none" w:sz="0" w:space="0" w:color="auto"/>
        <w:left w:val="none" w:sz="0" w:space="0" w:color="auto"/>
        <w:bottom w:val="none" w:sz="0" w:space="0" w:color="auto"/>
        <w:right w:val="none" w:sz="0" w:space="0" w:color="auto"/>
      </w:divBdr>
      <w:divsChild>
        <w:div w:id="265621229">
          <w:marLeft w:val="0"/>
          <w:marRight w:val="0"/>
          <w:marTop w:val="0"/>
          <w:marBottom w:val="0"/>
          <w:divBdr>
            <w:top w:val="none" w:sz="0" w:space="0" w:color="auto"/>
            <w:left w:val="none" w:sz="0" w:space="0" w:color="auto"/>
            <w:bottom w:val="none" w:sz="0" w:space="0" w:color="auto"/>
            <w:right w:val="none" w:sz="0" w:space="0" w:color="auto"/>
          </w:divBdr>
          <w:divsChild>
            <w:div w:id="1383552910">
              <w:marLeft w:val="0"/>
              <w:marRight w:val="0"/>
              <w:marTop w:val="0"/>
              <w:marBottom w:val="0"/>
              <w:divBdr>
                <w:top w:val="none" w:sz="0" w:space="0" w:color="auto"/>
                <w:left w:val="none" w:sz="0" w:space="0" w:color="auto"/>
                <w:bottom w:val="none" w:sz="0" w:space="0" w:color="auto"/>
                <w:right w:val="none" w:sz="0" w:space="0" w:color="auto"/>
              </w:divBdr>
              <w:divsChild>
                <w:div w:id="66463709">
                  <w:marLeft w:val="0"/>
                  <w:marRight w:val="0"/>
                  <w:marTop w:val="0"/>
                  <w:marBottom w:val="0"/>
                  <w:divBdr>
                    <w:top w:val="none" w:sz="0" w:space="0" w:color="auto"/>
                    <w:left w:val="none" w:sz="0" w:space="0" w:color="auto"/>
                    <w:bottom w:val="none" w:sz="0" w:space="0" w:color="auto"/>
                    <w:right w:val="none" w:sz="0" w:space="0" w:color="auto"/>
                  </w:divBdr>
                  <w:divsChild>
                    <w:div w:id="1943755142">
                      <w:marLeft w:val="0"/>
                      <w:marRight w:val="0"/>
                      <w:marTop w:val="0"/>
                      <w:marBottom w:val="0"/>
                      <w:divBdr>
                        <w:top w:val="none" w:sz="0" w:space="0" w:color="auto"/>
                        <w:left w:val="none" w:sz="0" w:space="0" w:color="auto"/>
                        <w:bottom w:val="none" w:sz="0" w:space="0" w:color="auto"/>
                        <w:right w:val="none" w:sz="0" w:space="0" w:color="auto"/>
                      </w:divBdr>
                      <w:divsChild>
                        <w:div w:id="553588895">
                          <w:marLeft w:val="0"/>
                          <w:marRight w:val="0"/>
                          <w:marTop w:val="0"/>
                          <w:marBottom w:val="0"/>
                          <w:divBdr>
                            <w:top w:val="none" w:sz="0" w:space="0" w:color="auto"/>
                            <w:left w:val="none" w:sz="0" w:space="0" w:color="auto"/>
                            <w:bottom w:val="none" w:sz="0" w:space="0" w:color="auto"/>
                            <w:right w:val="none" w:sz="0" w:space="0" w:color="auto"/>
                          </w:divBdr>
                          <w:divsChild>
                            <w:div w:id="1434738285">
                              <w:marLeft w:val="0"/>
                              <w:marRight w:val="0"/>
                              <w:marTop w:val="0"/>
                              <w:marBottom w:val="0"/>
                              <w:divBdr>
                                <w:top w:val="none" w:sz="0" w:space="0" w:color="auto"/>
                                <w:left w:val="none" w:sz="0" w:space="0" w:color="auto"/>
                                <w:bottom w:val="none" w:sz="0" w:space="0" w:color="auto"/>
                                <w:right w:val="none" w:sz="0" w:space="0" w:color="auto"/>
                              </w:divBdr>
                              <w:divsChild>
                                <w:div w:id="393309424">
                                  <w:marLeft w:val="0"/>
                                  <w:marRight w:val="0"/>
                                  <w:marTop w:val="0"/>
                                  <w:marBottom w:val="0"/>
                                  <w:divBdr>
                                    <w:top w:val="none" w:sz="0" w:space="0" w:color="auto"/>
                                    <w:left w:val="none" w:sz="0" w:space="0" w:color="auto"/>
                                    <w:bottom w:val="none" w:sz="0" w:space="0" w:color="auto"/>
                                    <w:right w:val="none" w:sz="0" w:space="0" w:color="auto"/>
                                  </w:divBdr>
                                  <w:divsChild>
                                    <w:div w:id="1697535466">
                                      <w:marLeft w:val="0"/>
                                      <w:marRight w:val="0"/>
                                      <w:marTop w:val="0"/>
                                      <w:marBottom w:val="0"/>
                                      <w:divBdr>
                                        <w:top w:val="none" w:sz="0" w:space="0" w:color="auto"/>
                                        <w:left w:val="none" w:sz="0" w:space="0" w:color="auto"/>
                                        <w:bottom w:val="none" w:sz="0" w:space="0" w:color="auto"/>
                                        <w:right w:val="none" w:sz="0" w:space="0" w:color="auto"/>
                                      </w:divBdr>
                                      <w:divsChild>
                                        <w:div w:id="1094403022">
                                          <w:marLeft w:val="0"/>
                                          <w:marRight w:val="0"/>
                                          <w:marTop w:val="0"/>
                                          <w:marBottom w:val="0"/>
                                          <w:divBdr>
                                            <w:top w:val="none" w:sz="0" w:space="0" w:color="auto"/>
                                            <w:left w:val="none" w:sz="0" w:space="0" w:color="auto"/>
                                            <w:bottom w:val="none" w:sz="0" w:space="0" w:color="auto"/>
                                            <w:right w:val="none" w:sz="0" w:space="0" w:color="auto"/>
                                          </w:divBdr>
                                          <w:divsChild>
                                            <w:div w:id="1696345907">
                                              <w:marLeft w:val="0"/>
                                              <w:marRight w:val="0"/>
                                              <w:marTop w:val="0"/>
                                              <w:marBottom w:val="0"/>
                                              <w:divBdr>
                                                <w:top w:val="none" w:sz="0" w:space="0" w:color="auto"/>
                                                <w:left w:val="none" w:sz="0" w:space="0" w:color="auto"/>
                                                <w:bottom w:val="none" w:sz="0" w:space="0" w:color="auto"/>
                                                <w:right w:val="none" w:sz="0" w:space="0" w:color="auto"/>
                                              </w:divBdr>
                                              <w:divsChild>
                                                <w:div w:id="478880997">
                                                  <w:marLeft w:val="0"/>
                                                  <w:marRight w:val="0"/>
                                                  <w:marTop w:val="0"/>
                                                  <w:marBottom w:val="0"/>
                                                  <w:divBdr>
                                                    <w:top w:val="none" w:sz="0" w:space="0" w:color="auto"/>
                                                    <w:left w:val="none" w:sz="0" w:space="0" w:color="auto"/>
                                                    <w:bottom w:val="none" w:sz="0" w:space="0" w:color="auto"/>
                                                    <w:right w:val="none" w:sz="0" w:space="0" w:color="auto"/>
                                                  </w:divBdr>
                                                  <w:divsChild>
                                                    <w:div w:id="17084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85615">
                          <w:marLeft w:val="0"/>
                          <w:marRight w:val="0"/>
                          <w:marTop w:val="0"/>
                          <w:marBottom w:val="0"/>
                          <w:divBdr>
                            <w:top w:val="none" w:sz="0" w:space="0" w:color="auto"/>
                            <w:left w:val="none" w:sz="0" w:space="0" w:color="auto"/>
                            <w:bottom w:val="none" w:sz="0" w:space="0" w:color="auto"/>
                            <w:right w:val="none" w:sz="0" w:space="0" w:color="auto"/>
                          </w:divBdr>
                          <w:divsChild>
                            <w:div w:id="491458642">
                              <w:marLeft w:val="0"/>
                              <w:marRight w:val="0"/>
                              <w:marTop w:val="0"/>
                              <w:marBottom w:val="0"/>
                              <w:divBdr>
                                <w:top w:val="none" w:sz="0" w:space="0" w:color="auto"/>
                                <w:left w:val="none" w:sz="0" w:space="0" w:color="auto"/>
                                <w:bottom w:val="none" w:sz="0" w:space="0" w:color="auto"/>
                                <w:right w:val="none" w:sz="0" w:space="0" w:color="auto"/>
                              </w:divBdr>
                              <w:divsChild>
                                <w:div w:id="1972708402">
                                  <w:marLeft w:val="0"/>
                                  <w:marRight w:val="0"/>
                                  <w:marTop w:val="0"/>
                                  <w:marBottom w:val="0"/>
                                  <w:divBdr>
                                    <w:top w:val="none" w:sz="0" w:space="0" w:color="auto"/>
                                    <w:left w:val="none" w:sz="0" w:space="0" w:color="auto"/>
                                    <w:bottom w:val="none" w:sz="0" w:space="0" w:color="auto"/>
                                    <w:right w:val="none" w:sz="0" w:space="0" w:color="auto"/>
                                  </w:divBdr>
                                  <w:divsChild>
                                    <w:div w:id="598414951">
                                      <w:marLeft w:val="0"/>
                                      <w:marRight w:val="0"/>
                                      <w:marTop w:val="0"/>
                                      <w:marBottom w:val="0"/>
                                      <w:divBdr>
                                        <w:top w:val="none" w:sz="0" w:space="0" w:color="auto"/>
                                        <w:left w:val="none" w:sz="0" w:space="0" w:color="auto"/>
                                        <w:bottom w:val="none" w:sz="0" w:space="0" w:color="auto"/>
                                        <w:right w:val="none" w:sz="0" w:space="0" w:color="auto"/>
                                      </w:divBdr>
                                      <w:divsChild>
                                        <w:div w:id="1767731195">
                                          <w:marLeft w:val="0"/>
                                          <w:marRight w:val="0"/>
                                          <w:marTop w:val="0"/>
                                          <w:marBottom w:val="0"/>
                                          <w:divBdr>
                                            <w:top w:val="none" w:sz="0" w:space="0" w:color="auto"/>
                                            <w:left w:val="none" w:sz="0" w:space="0" w:color="auto"/>
                                            <w:bottom w:val="none" w:sz="0" w:space="0" w:color="auto"/>
                                            <w:right w:val="none" w:sz="0" w:space="0" w:color="auto"/>
                                          </w:divBdr>
                                          <w:divsChild>
                                            <w:div w:id="1608153773">
                                              <w:marLeft w:val="0"/>
                                              <w:marRight w:val="0"/>
                                              <w:marTop w:val="0"/>
                                              <w:marBottom w:val="0"/>
                                              <w:divBdr>
                                                <w:top w:val="none" w:sz="0" w:space="0" w:color="auto"/>
                                                <w:left w:val="none" w:sz="0" w:space="0" w:color="auto"/>
                                                <w:bottom w:val="none" w:sz="0" w:space="0" w:color="auto"/>
                                                <w:right w:val="none" w:sz="0" w:space="0" w:color="auto"/>
                                              </w:divBdr>
                                              <w:divsChild>
                                                <w:div w:id="1121146001">
                                                  <w:marLeft w:val="0"/>
                                                  <w:marRight w:val="0"/>
                                                  <w:marTop w:val="0"/>
                                                  <w:marBottom w:val="0"/>
                                                  <w:divBdr>
                                                    <w:top w:val="none" w:sz="0" w:space="0" w:color="auto"/>
                                                    <w:left w:val="none" w:sz="0" w:space="0" w:color="auto"/>
                                                    <w:bottom w:val="none" w:sz="0" w:space="0" w:color="auto"/>
                                                    <w:right w:val="none" w:sz="0" w:space="0" w:color="auto"/>
                                                  </w:divBdr>
                                                  <w:divsChild>
                                                    <w:div w:id="5382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1905">
                          <w:marLeft w:val="0"/>
                          <w:marRight w:val="0"/>
                          <w:marTop w:val="0"/>
                          <w:marBottom w:val="0"/>
                          <w:divBdr>
                            <w:top w:val="none" w:sz="0" w:space="0" w:color="auto"/>
                            <w:left w:val="none" w:sz="0" w:space="0" w:color="auto"/>
                            <w:bottom w:val="none" w:sz="0" w:space="0" w:color="auto"/>
                            <w:right w:val="none" w:sz="0" w:space="0" w:color="auto"/>
                          </w:divBdr>
                          <w:divsChild>
                            <w:div w:id="42684498">
                              <w:marLeft w:val="0"/>
                              <w:marRight w:val="0"/>
                              <w:marTop w:val="0"/>
                              <w:marBottom w:val="0"/>
                              <w:divBdr>
                                <w:top w:val="none" w:sz="0" w:space="0" w:color="auto"/>
                                <w:left w:val="none" w:sz="0" w:space="0" w:color="auto"/>
                                <w:bottom w:val="none" w:sz="0" w:space="0" w:color="auto"/>
                                <w:right w:val="none" w:sz="0" w:space="0" w:color="auto"/>
                              </w:divBdr>
                              <w:divsChild>
                                <w:div w:id="1164662630">
                                  <w:marLeft w:val="0"/>
                                  <w:marRight w:val="0"/>
                                  <w:marTop w:val="0"/>
                                  <w:marBottom w:val="0"/>
                                  <w:divBdr>
                                    <w:top w:val="none" w:sz="0" w:space="0" w:color="auto"/>
                                    <w:left w:val="none" w:sz="0" w:space="0" w:color="auto"/>
                                    <w:bottom w:val="none" w:sz="0" w:space="0" w:color="auto"/>
                                    <w:right w:val="none" w:sz="0" w:space="0" w:color="auto"/>
                                  </w:divBdr>
                                  <w:divsChild>
                                    <w:div w:id="12197538">
                                      <w:marLeft w:val="0"/>
                                      <w:marRight w:val="0"/>
                                      <w:marTop w:val="0"/>
                                      <w:marBottom w:val="0"/>
                                      <w:divBdr>
                                        <w:top w:val="none" w:sz="0" w:space="0" w:color="auto"/>
                                        <w:left w:val="none" w:sz="0" w:space="0" w:color="auto"/>
                                        <w:bottom w:val="none" w:sz="0" w:space="0" w:color="auto"/>
                                        <w:right w:val="none" w:sz="0" w:space="0" w:color="auto"/>
                                      </w:divBdr>
                                      <w:divsChild>
                                        <w:div w:id="1182666479">
                                          <w:marLeft w:val="0"/>
                                          <w:marRight w:val="0"/>
                                          <w:marTop w:val="0"/>
                                          <w:marBottom w:val="0"/>
                                          <w:divBdr>
                                            <w:top w:val="none" w:sz="0" w:space="0" w:color="auto"/>
                                            <w:left w:val="none" w:sz="0" w:space="0" w:color="auto"/>
                                            <w:bottom w:val="none" w:sz="0" w:space="0" w:color="auto"/>
                                            <w:right w:val="none" w:sz="0" w:space="0" w:color="auto"/>
                                          </w:divBdr>
                                          <w:divsChild>
                                            <w:div w:id="777871045">
                                              <w:marLeft w:val="0"/>
                                              <w:marRight w:val="0"/>
                                              <w:marTop w:val="0"/>
                                              <w:marBottom w:val="0"/>
                                              <w:divBdr>
                                                <w:top w:val="none" w:sz="0" w:space="0" w:color="auto"/>
                                                <w:left w:val="none" w:sz="0" w:space="0" w:color="auto"/>
                                                <w:bottom w:val="none" w:sz="0" w:space="0" w:color="auto"/>
                                                <w:right w:val="none" w:sz="0" w:space="0" w:color="auto"/>
                                              </w:divBdr>
                                              <w:divsChild>
                                                <w:div w:id="1830436232">
                                                  <w:marLeft w:val="0"/>
                                                  <w:marRight w:val="0"/>
                                                  <w:marTop w:val="0"/>
                                                  <w:marBottom w:val="0"/>
                                                  <w:divBdr>
                                                    <w:top w:val="none" w:sz="0" w:space="0" w:color="auto"/>
                                                    <w:left w:val="none" w:sz="0" w:space="0" w:color="auto"/>
                                                    <w:bottom w:val="none" w:sz="0" w:space="0" w:color="auto"/>
                                                    <w:right w:val="none" w:sz="0" w:space="0" w:color="auto"/>
                                                  </w:divBdr>
                                                  <w:divsChild>
                                                    <w:div w:id="20637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728565">
                          <w:marLeft w:val="0"/>
                          <w:marRight w:val="0"/>
                          <w:marTop w:val="0"/>
                          <w:marBottom w:val="0"/>
                          <w:divBdr>
                            <w:top w:val="none" w:sz="0" w:space="0" w:color="auto"/>
                            <w:left w:val="none" w:sz="0" w:space="0" w:color="auto"/>
                            <w:bottom w:val="none" w:sz="0" w:space="0" w:color="auto"/>
                            <w:right w:val="none" w:sz="0" w:space="0" w:color="auto"/>
                          </w:divBdr>
                          <w:divsChild>
                            <w:div w:id="343477897">
                              <w:marLeft w:val="0"/>
                              <w:marRight w:val="0"/>
                              <w:marTop w:val="0"/>
                              <w:marBottom w:val="0"/>
                              <w:divBdr>
                                <w:top w:val="none" w:sz="0" w:space="0" w:color="auto"/>
                                <w:left w:val="none" w:sz="0" w:space="0" w:color="auto"/>
                                <w:bottom w:val="none" w:sz="0" w:space="0" w:color="auto"/>
                                <w:right w:val="none" w:sz="0" w:space="0" w:color="auto"/>
                              </w:divBdr>
                              <w:divsChild>
                                <w:div w:id="666329525">
                                  <w:marLeft w:val="0"/>
                                  <w:marRight w:val="0"/>
                                  <w:marTop w:val="0"/>
                                  <w:marBottom w:val="0"/>
                                  <w:divBdr>
                                    <w:top w:val="none" w:sz="0" w:space="0" w:color="auto"/>
                                    <w:left w:val="none" w:sz="0" w:space="0" w:color="auto"/>
                                    <w:bottom w:val="none" w:sz="0" w:space="0" w:color="auto"/>
                                    <w:right w:val="none" w:sz="0" w:space="0" w:color="auto"/>
                                  </w:divBdr>
                                  <w:divsChild>
                                    <w:div w:id="387339157">
                                      <w:marLeft w:val="0"/>
                                      <w:marRight w:val="0"/>
                                      <w:marTop w:val="0"/>
                                      <w:marBottom w:val="0"/>
                                      <w:divBdr>
                                        <w:top w:val="none" w:sz="0" w:space="0" w:color="auto"/>
                                        <w:left w:val="none" w:sz="0" w:space="0" w:color="auto"/>
                                        <w:bottom w:val="none" w:sz="0" w:space="0" w:color="auto"/>
                                        <w:right w:val="none" w:sz="0" w:space="0" w:color="auto"/>
                                      </w:divBdr>
                                      <w:divsChild>
                                        <w:div w:id="2144225496">
                                          <w:marLeft w:val="0"/>
                                          <w:marRight w:val="0"/>
                                          <w:marTop w:val="0"/>
                                          <w:marBottom w:val="0"/>
                                          <w:divBdr>
                                            <w:top w:val="none" w:sz="0" w:space="0" w:color="auto"/>
                                            <w:left w:val="none" w:sz="0" w:space="0" w:color="auto"/>
                                            <w:bottom w:val="none" w:sz="0" w:space="0" w:color="auto"/>
                                            <w:right w:val="none" w:sz="0" w:space="0" w:color="auto"/>
                                          </w:divBdr>
                                          <w:divsChild>
                                            <w:div w:id="628126074">
                                              <w:marLeft w:val="0"/>
                                              <w:marRight w:val="0"/>
                                              <w:marTop w:val="0"/>
                                              <w:marBottom w:val="0"/>
                                              <w:divBdr>
                                                <w:top w:val="none" w:sz="0" w:space="0" w:color="auto"/>
                                                <w:left w:val="none" w:sz="0" w:space="0" w:color="auto"/>
                                                <w:bottom w:val="none" w:sz="0" w:space="0" w:color="auto"/>
                                                <w:right w:val="none" w:sz="0" w:space="0" w:color="auto"/>
                                              </w:divBdr>
                                              <w:divsChild>
                                                <w:div w:id="1621372692">
                                                  <w:marLeft w:val="0"/>
                                                  <w:marRight w:val="0"/>
                                                  <w:marTop w:val="0"/>
                                                  <w:marBottom w:val="0"/>
                                                  <w:divBdr>
                                                    <w:top w:val="none" w:sz="0" w:space="0" w:color="auto"/>
                                                    <w:left w:val="none" w:sz="0" w:space="0" w:color="auto"/>
                                                    <w:bottom w:val="none" w:sz="0" w:space="0" w:color="auto"/>
                                                    <w:right w:val="none" w:sz="0" w:space="0" w:color="auto"/>
                                                  </w:divBdr>
                                                  <w:divsChild>
                                                    <w:div w:id="19316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15766">
                          <w:marLeft w:val="0"/>
                          <w:marRight w:val="0"/>
                          <w:marTop w:val="0"/>
                          <w:marBottom w:val="0"/>
                          <w:divBdr>
                            <w:top w:val="none" w:sz="0" w:space="0" w:color="auto"/>
                            <w:left w:val="none" w:sz="0" w:space="0" w:color="auto"/>
                            <w:bottom w:val="none" w:sz="0" w:space="0" w:color="auto"/>
                            <w:right w:val="none" w:sz="0" w:space="0" w:color="auto"/>
                          </w:divBdr>
                          <w:divsChild>
                            <w:div w:id="1787964556">
                              <w:marLeft w:val="0"/>
                              <w:marRight w:val="0"/>
                              <w:marTop w:val="0"/>
                              <w:marBottom w:val="0"/>
                              <w:divBdr>
                                <w:top w:val="none" w:sz="0" w:space="0" w:color="auto"/>
                                <w:left w:val="none" w:sz="0" w:space="0" w:color="auto"/>
                                <w:bottom w:val="none" w:sz="0" w:space="0" w:color="auto"/>
                                <w:right w:val="none" w:sz="0" w:space="0" w:color="auto"/>
                              </w:divBdr>
                              <w:divsChild>
                                <w:div w:id="949554209">
                                  <w:marLeft w:val="0"/>
                                  <w:marRight w:val="0"/>
                                  <w:marTop w:val="0"/>
                                  <w:marBottom w:val="0"/>
                                  <w:divBdr>
                                    <w:top w:val="none" w:sz="0" w:space="0" w:color="auto"/>
                                    <w:left w:val="none" w:sz="0" w:space="0" w:color="auto"/>
                                    <w:bottom w:val="none" w:sz="0" w:space="0" w:color="auto"/>
                                    <w:right w:val="none" w:sz="0" w:space="0" w:color="auto"/>
                                  </w:divBdr>
                                  <w:divsChild>
                                    <w:div w:id="1855730426">
                                      <w:marLeft w:val="0"/>
                                      <w:marRight w:val="0"/>
                                      <w:marTop w:val="0"/>
                                      <w:marBottom w:val="0"/>
                                      <w:divBdr>
                                        <w:top w:val="none" w:sz="0" w:space="0" w:color="auto"/>
                                        <w:left w:val="none" w:sz="0" w:space="0" w:color="auto"/>
                                        <w:bottom w:val="none" w:sz="0" w:space="0" w:color="auto"/>
                                        <w:right w:val="none" w:sz="0" w:space="0" w:color="auto"/>
                                      </w:divBdr>
                                      <w:divsChild>
                                        <w:div w:id="2099209009">
                                          <w:marLeft w:val="0"/>
                                          <w:marRight w:val="0"/>
                                          <w:marTop w:val="0"/>
                                          <w:marBottom w:val="0"/>
                                          <w:divBdr>
                                            <w:top w:val="none" w:sz="0" w:space="0" w:color="auto"/>
                                            <w:left w:val="none" w:sz="0" w:space="0" w:color="auto"/>
                                            <w:bottom w:val="none" w:sz="0" w:space="0" w:color="auto"/>
                                            <w:right w:val="none" w:sz="0" w:space="0" w:color="auto"/>
                                          </w:divBdr>
                                          <w:divsChild>
                                            <w:div w:id="1312097223">
                                              <w:marLeft w:val="0"/>
                                              <w:marRight w:val="0"/>
                                              <w:marTop w:val="0"/>
                                              <w:marBottom w:val="0"/>
                                              <w:divBdr>
                                                <w:top w:val="none" w:sz="0" w:space="0" w:color="auto"/>
                                                <w:left w:val="none" w:sz="0" w:space="0" w:color="auto"/>
                                                <w:bottom w:val="none" w:sz="0" w:space="0" w:color="auto"/>
                                                <w:right w:val="none" w:sz="0" w:space="0" w:color="auto"/>
                                              </w:divBdr>
                                              <w:divsChild>
                                                <w:div w:id="112987572">
                                                  <w:marLeft w:val="0"/>
                                                  <w:marRight w:val="0"/>
                                                  <w:marTop w:val="0"/>
                                                  <w:marBottom w:val="0"/>
                                                  <w:divBdr>
                                                    <w:top w:val="none" w:sz="0" w:space="0" w:color="auto"/>
                                                    <w:left w:val="none" w:sz="0" w:space="0" w:color="auto"/>
                                                    <w:bottom w:val="none" w:sz="0" w:space="0" w:color="auto"/>
                                                    <w:right w:val="none" w:sz="0" w:space="0" w:color="auto"/>
                                                  </w:divBdr>
                                                  <w:divsChild>
                                                    <w:div w:id="6272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12488">
                          <w:marLeft w:val="0"/>
                          <w:marRight w:val="0"/>
                          <w:marTop w:val="0"/>
                          <w:marBottom w:val="0"/>
                          <w:divBdr>
                            <w:top w:val="none" w:sz="0" w:space="0" w:color="auto"/>
                            <w:left w:val="none" w:sz="0" w:space="0" w:color="auto"/>
                            <w:bottom w:val="none" w:sz="0" w:space="0" w:color="auto"/>
                            <w:right w:val="none" w:sz="0" w:space="0" w:color="auto"/>
                          </w:divBdr>
                          <w:divsChild>
                            <w:div w:id="1901287583">
                              <w:marLeft w:val="0"/>
                              <w:marRight w:val="0"/>
                              <w:marTop w:val="0"/>
                              <w:marBottom w:val="0"/>
                              <w:divBdr>
                                <w:top w:val="none" w:sz="0" w:space="0" w:color="auto"/>
                                <w:left w:val="none" w:sz="0" w:space="0" w:color="auto"/>
                                <w:bottom w:val="none" w:sz="0" w:space="0" w:color="auto"/>
                                <w:right w:val="none" w:sz="0" w:space="0" w:color="auto"/>
                              </w:divBdr>
                              <w:divsChild>
                                <w:div w:id="1781416063">
                                  <w:marLeft w:val="0"/>
                                  <w:marRight w:val="0"/>
                                  <w:marTop w:val="0"/>
                                  <w:marBottom w:val="0"/>
                                  <w:divBdr>
                                    <w:top w:val="none" w:sz="0" w:space="0" w:color="auto"/>
                                    <w:left w:val="none" w:sz="0" w:space="0" w:color="auto"/>
                                    <w:bottom w:val="none" w:sz="0" w:space="0" w:color="auto"/>
                                    <w:right w:val="none" w:sz="0" w:space="0" w:color="auto"/>
                                  </w:divBdr>
                                  <w:divsChild>
                                    <w:div w:id="13382589">
                                      <w:marLeft w:val="0"/>
                                      <w:marRight w:val="0"/>
                                      <w:marTop w:val="0"/>
                                      <w:marBottom w:val="0"/>
                                      <w:divBdr>
                                        <w:top w:val="none" w:sz="0" w:space="0" w:color="auto"/>
                                        <w:left w:val="none" w:sz="0" w:space="0" w:color="auto"/>
                                        <w:bottom w:val="none" w:sz="0" w:space="0" w:color="auto"/>
                                        <w:right w:val="none" w:sz="0" w:space="0" w:color="auto"/>
                                      </w:divBdr>
                                      <w:divsChild>
                                        <w:div w:id="923294860">
                                          <w:marLeft w:val="0"/>
                                          <w:marRight w:val="0"/>
                                          <w:marTop w:val="0"/>
                                          <w:marBottom w:val="0"/>
                                          <w:divBdr>
                                            <w:top w:val="none" w:sz="0" w:space="0" w:color="auto"/>
                                            <w:left w:val="none" w:sz="0" w:space="0" w:color="auto"/>
                                            <w:bottom w:val="none" w:sz="0" w:space="0" w:color="auto"/>
                                            <w:right w:val="none" w:sz="0" w:space="0" w:color="auto"/>
                                          </w:divBdr>
                                          <w:divsChild>
                                            <w:div w:id="2051605586">
                                              <w:marLeft w:val="0"/>
                                              <w:marRight w:val="0"/>
                                              <w:marTop w:val="0"/>
                                              <w:marBottom w:val="0"/>
                                              <w:divBdr>
                                                <w:top w:val="none" w:sz="0" w:space="0" w:color="auto"/>
                                                <w:left w:val="none" w:sz="0" w:space="0" w:color="auto"/>
                                                <w:bottom w:val="none" w:sz="0" w:space="0" w:color="auto"/>
                                                <w:right w:val="none" w:sz="0" w:space="0" w:color="auto"/>
                                              </w:divBdr>
                                              <w:divsChild>
                                                <w:div w:id="698045656">
                                                  <w:marLeft w:val="0"/>
                                                  <w:marRight w:val="0"/>
                                                  <w:marTop w:val="0"/>
                                                  <w:marBottom w:val="0"/>
                                                  <w:divBdr>
                                                    <w:top w:val="none" w:sz="0" w:space="0" w:color="auto"/>
                                                    <w:left w:val="none" w:sz="0" w:space="0" w:color="auto"/>
                                                    <w:bottom w:val="none" w:sz="0" w:space="0" w:color="auto"/>
                                                    <w:right w:val="none" w:sz="0" w:space="0" w:color="auto"/>
                                                  </w:divBdr>
                                                  <w:divsChild>
                                                    <w:div w:id="9742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69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346">
                          <w:marLeft w:val="0"/>
                          <w:marRight w:val="0"/>
                          <w:marTop w:val="0"/>
                          <w:marBottom w:val="0"/>
                          <w:divBdr>
                            <w:top w:val="none" w:sz="0" w:space="0" w:color="auto"/>
                            <w:left w:val="none" w:sz="0" w:space="0" w:color="auto"/>
                            <w:bottom w:val="none" w:sz="0" w:space="0" w:color="auto"/>
                            <w:right w:val="none" w:sz="0" w:space="0" w:color="auto"/>
                          </w:divBdr>
                          <w:divsChild>
                            <w:div w:id="2040935624">
                              <w:marLeft w:val="0"/>
                              <w:marRight w:val="0"/>
                              <w:marTop w:val="0"/>
                              <w:marBottom w:val="0"/>
                              <w:divBdr>
                                <w:top w:val="none" w:sz="0" w:space="0" w:color="auto"/>
                                <w:left w:val="none" w:sz="0" w:space="0" w:color="auto"/>
                                <w:bottom w:val="none" w:sz="0" w:space="0" w:color="auto"/>
                                <w:right w:val="none" w:sz="0" w:space="0" w:color="auto"/>
                              </w:divBdr>
                              <w:divsChild>
                                <w:div w:id="1089304150">
                                  <w:marLeft w:val="0"/>
                                  <w:marRight w:val="0"/>
                                  <w:marTop w:val="0"/>
                                  <w:marBottom w:val="0"/>
                                  <w:divBdr>
                                    <w:top w:val="none" w:sz="0" w:space="0" w:color="auto"/>
                                    <w:left w:val="none" w:sz="0" w:space="0" w:color="auto"/>
                                    <w:bottom w:val="none" w:sz="0" w:space="0" w:color="auto"/>
                                    <w:right w:val="none" w:sz="0" w:space="0" w:color="auto"/>
                                  </w:divBdr>
                                  <w:divsChild>
                                    <w:div w:id="167454047">
                                      <w:marLeft w:val="0"/>
                                      <w:marRight w:val="0"/>
                                      <w:marTop w:val="0"/>
                                      <w:marBottom w:val="0"/>
                                      <w:divBdr>
                                        <w:top w:val="none" w:sz="0" w:space="0" w:color="auto"/>
                                        <w:left w:val="none" w:sz="0" w:space="0" w:color="auto"/>
                                        <w:bottom w:val="none" w:sz="0" w:space="0" w:color="auto"/>
                                        <w:right w:val="none" w:sz="0" w:space="0" w:color="auto"/>
                                      </w:divBdr>
                                      <w:divsChild>
                                        <w:div w:id="1774133634">
                                          <w:marLeft w:val="0"/>
                                          <w:marRight w:val="0"/>
                                          <w:marTop w:val="0"/>
                                          <w:marBottom w:val="0"/>
                                          <w:divBdr>
                                            <w:top w:val="none" w:sz="0" w:space="0" w:color="auto"/>
                                            <w:left w:val="none" w:sz="0" w:space="0" w:color="auto"/>
                                            <w:bottom w:val="none" w:sz="0" w:space="0" w:color="auto"/>
                                            <w:right w:val="none" w:sz="0" w:space="0" w:color="auto"/>
                                          </w:divBdr>
                                          <w:divsChild>
                                            <w:div w:id="292711848">
                                              <w:marLeft w:val="0"/>
                                              <w:marRight w:val="0"/>
                                              <w:marTop w:val="0"/>
                                              <w:marBottom w:val="0"/>
                                              <w:divBdr>
                                                <w:top w:val="none" w:sz="0" w:space="0" w:color="auto"/>
                                                <w:left w:val="none" w:sz="0" w:space="0" w:color="auto"/>
                                                <w:bottom w:val="none" w:sz="0" w:space="0" w:color="auto"/>
                                                <w:right w:val="none" w:sz="0" w:space="0" w:color="auto"/>
                                              </w:divBdr>
                                              <w:divsChild>
                                                <w:div w:id="1360354444">
                                                  <w:marLeft w:val="0"/>
                                                  <w:marRight w:val="0"/>
                                                  <w:marTop w:val="0"/>
                                                  <w:marBottom w:val="0"/>
                                                  <w:divBdr>
                                                    <w:top w:val="none" w:sz="0" w:space="0" w:color="auto"/>
                                                    <w:left w:val="none" w:sz="0" w:space="0" w:color="auto"/>
                                                    <w:bottom w:val="none" w:sz="0" w:space="0" w:color="auto"/>
                                                    <w:right w:val="none" w:sz="0" w:space="0" w:color="auto"/>
                                                  </w:divBdr>
                                                  <w:divsChild>
                                                    <w:div w:id="725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589021">
                          <w:marLeft w:val="0"/>
                          <w:marRight w:val="0"/>
                          <w:marTop w:val="0"/>
                          <w:marBottom w:val="0"/>
                          <w:divBdr>
                            <w:top w:val="none" w:sz="0" w:space="0" w:color="auto"/>
                            <w:left w:val="none" w:sz="0" w:space="0" w:color="auto"/>
                            <w:bottom w:val="none" w:sz="0" w:space="0" w:color="auto"/>
                            <w:right w:val="none" w:sz="0" w:space="0" w:color="auto"/>
                          </w:divBdr>
                          <w:divsChild>
                            <w:div w:id="946503527">
                              <w:marLeft w:val="0"/>
                              <w:marRight w:val="0"/>
                              <w:marTop w:val="0"/>
                              <w:marBottom w:val="0"/>
                              <w:divBdr>
                                <w:top w:val="none" w:sz="0" w:space="0" w:color="auto"/>
                                <w:left w:val="none" w:sz="0" w:space="0" w:color="auto"/>
                                <w:bottom w:val="none" w:sz="0" w:space="0" w:color="auto"/>
                                <w:right w:val="none" w:sz="0" w:space="0" w:color="auto"/>
                              </w:divBdr>
                              <w:divsChild>
                                <w:div w:id="604390049">
                                  <w:marLeft w:val="0"/>
                                  <w:marRight w:val="0"/>
                                  <w:marTop w:val="0"/>
                                  <w:marBottom w:val="0"/>
                                  <w:divBdr>
                                    <w:top w:val="none" w:sz="0" w:space="0" w:color="auto"/>
                                    <w:left w:val="none" w:sz="0" w:space="0" w:color="auto"/>
                                    <w:bottom w:val="none" w:sz="0" w:space="0" w:color="auto"/>
                                    <w:right w:val="none" w:sz="0" w:space="0" w:color="auto"/>
                                  </w:divBdr>
                                  <w:divsChild>
                                    <w:div w:id="215093607">
                                      <w:marLeft w:val="0"/>
                                      <w:marRight w:val="0"/>
                                      <w:marTop w:val="0"/>
                                      <w:marBottom w:val="0"/>
                                      <w:divBdr>
                                        <w:top w:val="none" w:sz="0" w:space="0" w:color="auto"/>
                                        <w:left w:val="none" w:sz="0" w:space="0" w:color="auto"/>
                                        <w:bottom w:val="none" w:sz="0" w:space="0" w:color="auto"/>
                                        <w:right w:val="none" w:sz="0" w:space="0" w:color="auto"/>
                                      </w:divBdr>
                                      <w:divsChild>
                                        <w:div w:id="1892499694">
                                          <w:marLeft w:val="0"/>
                                          <w:marRight w:val="0"/>
                                          <w:marTop w:val="0"/>
                                          <w:marBottom w:val="0"/>
                                          <w:divBdr>
                                            <w:top w:val="none" w:sz="0" w:space="0" w:color="auto"/>
                                            <w:left w:val="none" w:sz="0" w:space="0" w:color="auto"/>
                                            <w:bottom w:val="none" w:sz="0" w:space="0" w:color="auto"/>
                                            <w:right w:val="none" w:sz="0" w:space="0" w:color="auto"/>
                                          </w:divBdr>
                                          <w:divsChild>
                                            <w:div w:id="604659251">
                                              <w:marLeft w:val="0"/>
                                              <w:marRight w:val="0"/>
                                              <w:marTop w:val="0"/>
                                              <w:marBottom w:val="0"/>
                                              <w:divBdr>
                                                <w:top w:val="none" w:sz="0" w:space="0" w:color="auto"/>
                                                <w:left w:val="none" w:sz="0" w:space="0" w:color="auto"/>
                                                <w:bottom w:val="none" w:sz="0" w:space="0" w:color="auto"/>
                                                <w:right w:val="none" w:sz="0" w:space="0" w:color="auto"/>
                                              </w:divBdr>
                                              <w:divsChild>
                                                <w:div w:id="1628269700">
                                                  <w:marLeft w:val="0"/>
                                                  <w:marRight w:val="0"/>
                                                  <w:marTop w:val="0"/>
                                                  <w:marBottom w:val="0"/>
                                                  <w:divBdr>
                                                    <w:top w:val="none" w:sz="0" w:space="0" w:color="auto"/>
                                                    <w:left w:val="none" w:sz="0" w:space="0" w:color="auto"/>
                                                    <w:bottom w:val="none" w:sz="0" w:space="0" w:color="auto"/>
                                                    <w:right w:val="none" w:sz="0" w:space="0" w:color="auto"/>
                                                  </w:divBdr>
                                                  <w:divsChild>
                                                    <w:div w:id="12642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526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79695150">
      <w:bodyDiv w:val="1"/>
      <w:marLeft w:val="0"/>
      <w:marRight w:val="0"/>
      <w:marTop w:val="0"/>
      <w:marBottom w:val="0"/>
      <w:divBdr>
        <w:top w:val="none" w:sz="0" w:space="0" w:color="auto"/>
        <w:left w:val="none" w:sz="0" w:space="0" w:color="auto"/>
        <w:bottom w:val="none" w:sz="0" w:space="0" w:color="auto"/>
        <w:right w:val="none" w:sz="0" w:space="0" w:color="auto"/>
      </w:divBdr>
      <w:divsChild>
        <w:div w:id="1568491112">
          <w:marLeft w:val="0"/>
          <w:marRight w:val="0"/>
          <w:marTop w:val="0"/>
          <w:marBottom w:val="0"/>
          <w:divBdr>
            <w:top w:val="none" w:sz="0" w:space="0" w:color="auto"/>
            <w:left w:val="none" w:sz="0" w:space="0" w:color="auto"/>
            <w:bottom w:val="none" w:sz="0" w:space="0" w:color="auto"/>
            <w:right w:val="none" w:sz="0" w:space="0" w:color="auto"/>
          </w:divBdr>
          <w:divsChild>
            <w:div w:id="1194730664">
              <w:marLeft w:val="0"/>
              <w:marRight w:val="0"/>
              <w:marTop w:val="0"/>
              <w:marBottom w:val="0"/>
              <w:divBdr>
                <w:top w:val="none" w:sz="0" w:space="0" w:color="auto"/>
                <w:left w:val="none" w:sz="0" w:space="0" w:color="auto"/>
                <w:bottom w:val="none" w:sz="0" w:space="0" w:color="auto"/>
                <w:right w:val="none" w:sz="0" w:space="0" w:color="auto"/>
              </w:divBdr>
              <w:divsChild>
                <w:div w:id="1896818249">
                  <w:marLeft w:val="0"/>
                  <w:marRight w:val="0"/>
                  <w:marTop w:val="0"/>
                  <w:marBottom w:val="0"/>
                  <w:divBdr>
                    <w:top w:val="none" w:sz="0" w:space="0" w:color="auto"/>
                    <w:left w:val="none" w:sz="0" w:space="0" w:color="auto"/>
                    <w:bottom w:val="none" w:sz="0" w:space="0" w:color="auto"/>
                    <w:right w:val="none" w:sz="0" w:space="0" w:color="auto"/>
                  </w:divBdr>
                  <w:divsChild>
                    <w:div w:id="60519115">
                      <w:marLeft w:val="0"/>
                      <w:marRight w:val="0"/>
                      <w:marTop w:val="0"/>
                      <w:marBottom w:val="0"/>
                      <w:divBdr>
                        <w:top w:val="none" w:sz="0" w:space="0" w:color="auto"/>
                        <w:left w:val="none" w:sz="0" w:space="0" w:color="auto"/>
                        <w:bottom w:val="none" w:sz="0" w:space="0" w:color="auto"/>
                        <w:right w:val="none" w:sz="0" w:space="0" w:color="auto"/>
                      </w:divBdr>
                      <w:divsChild>
                        <w:div w:id="1660034524">
                          <w:marLeft w:val="0"/>
                          <w:marRight w:val="0"/>
                          <w:marTop w:val="0"/>
                          <w:marBottom w:val="0"/>
                          <w:divBdr>
                            <w:top w:val="none" w:sz="0" w:space="0" w:color="auto"/>
                            <w:left w:val="none" w:sz="0" w:space="0" w:color="auto"/>
                            <w:bottom w:val="none" w:sz="0" w:space="0" w:color="auto"/>
                            <w:right w:val="none" w:sz="0" w:space="0" w:color="auto"/>
                          </w:divBdr>
                          <w:divsChild>
                            <w:div w:id="830754253">
                              <w:marLeft w:val="0"/>
                              <w:marRight w:val="0"/>
                              <w:marTop w:val="0"/>
                              <w:marBottom w:val="0"/>
                              <w:divBdr>
                                <w:top w:val="none" w:sz="0" w:space="0" w:color="auto"/>
                                <w:left w:val="none" w:sz="0" w:space="0" w:color="auto"/>
                                <w:bottom w:val="none" w:sz="0" w:space="0" w:color="auto"/>
                                <w:right w:val="none" w:sz="0" w:space="0" w:color="auto"/>
                              </w:divBdr>
                              <w:divsChild>
                                <w:div w:id="1292976017">
                                  <w:marLeft w:val="0"/>
                                  <w:marRight w:val="0"/>
                                  <w:marTop w:val="0"/>
                                  <w:marBottom w:val="0"/>
                                  <w:divBdr>
                                    <w:top w:val="none" w:sz="0" w:space="0" w:color="auto"/>
                                    <w:left w:val="none" w:sz="0" w:space="0" w:color="auto"/>
                                    <w:bottom w:val="none" w:sz="0" w:space="0" w:color="auto"/>
                                    <w:right w:val="none" w:sz="0" w:space="0" w:color="auto"/>
                                  </w:divBdr>
                                  <w:divsChild>
                                    <w:div w:id="935362371">
                                      <w:marLeft w:val="0"/>
                                      <w:marRight w:val="0"/>
                                      <w:marTop w:val="0"/>
                                      <w:marBottom w:val="0"/>
                                      <w:divBdr>
                                        <w:top w:val="none" w:sz="0" w:space="0" w:color="auto"/>
                                        <w:left w:val="none" w:sz="0" w:space="0" w:color="auto"/>
                                        <w:bottom w:val="none" w:sz="0" w:space="0" w:color="auto"/>
                                        <w:right w:val="none" w:sz="0" w:space="0" w:color="auto"/>
                                      </w:divBdr>
                                      <w:divsChild>
                                        <w:div w:id="374158418">
                                          <w:marLeft w:val="0"/>
                                          <w:marRight w:val="0"/>
                                          <w:marTop w:val="0"/>
                                          <w:marBottom w:val="0"/>
                                          <w:divBdr>
                                            <w:top w:val="none" w:sz="0" w:space="0" w:color="auto"/>
                                            <w:left w:val="none" w:sz="0" w:space="0" w:color="auto"/>
                                            <w:bottom w:val="none" w:sz="0" w:space="0" w:color="auto"/>
                                            <w:right w:val="none" w:sz="0" w:space="0" w:color="auto"/>
                                          </w:divBdr>
                                          <w:divsChild>
                                            <w:div w:id="1764644537">
                                              <w:marLeft w:val="0"/>
                                              <w:marRight w:val="0"/>
                                              <w:marTop w:val="0"/>
                                              <w:marBottom w:val="0"/>
                                              <w:divBdr>
                                                <w:top w:val="none" w:sz="0" w:space="0" w:color="auto"/>
                                                <w:left w:val="none" w:sz="0" w:space="0" w:color="auto"/>
                                                <w:bottom w:val="none" w:sz="0" w:space="0" w:color="auto"/>
                                                <w:right w:val="none" w:sz="0" w:space="0" w:color="auto"/>
                                              </w:divBdr>
                                              <w:divsChild>
                                                <w:div w:id="647513422">
                                                  <w:marLeft w:val="0"/>
                                                  <w:marRight w:val="0"/>
                                                  <w:marTop w:val="0"/>
                                                  <w:marBottom w:val="0"/>
                                                  <w:divBdr>
                                                    <w:top w:val="none" w:sz="0" w:space="0" w:color="auto"/>
                                                    <w:left w:val="none" w:sz="0" w:space="0" w:color="auto"/>
                                                    <w:bottom w:val="none" w:sz="0" w:space="0" w:color="auto"/>
                                                    <w:right w:val="none" w:sz="0" w:space="0" w:color="auto"/>
                                                  </w:divBdr>
                                                  <w:divsChild>
                                                    <w:div w:id="1047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61274">
                          <w:marLeft w:val="0"/>
                          <w:marRight w:val="0"/>
                          <w:marTop w:val="0"/>
                          <w:marBottom w:val="0"/>
                          <w:divBdr>
                            <w:top w:val="none" w:sz="0" w:space="0" w:color="auto"/>
                            <w:left w:val="none" w:sz="0" w:space="0" w:color="auto"/>
                            <w:bottom w:val="none" w:sz="0" w:space="0" w:color="auto"/>
                            <w:right w:val="none" w:sz="0" w:space="0" w:color="auto"/>
                          </w:divBdr>
                          <w:divsChild>
                            <w:div w:id="1346634036">
                              <w:marLeft w:val="0"/>
                              <w:marRight w:val="0"/>
                              <w:marTop w:val="0"/>
                              <w:marBottom w:val="0"/>
                              <w:divBdr>
                                <w:top w:val="none" w:sz="0" w:space="0" w:color="auto"/>
                                <w:left w:val="none" w:sz="0" w:space="0" w:color="auto"/>
                                <w:bottom w:val="none" w:sz="0" w:space="0" w:color="auto"/>
                                <w:right w:val="none" w:sz="0" w:space="0" w:color="auto"/>
                              </w:divBdr>
                              <w:divsChild>
                                <w:div w:id="1947153364">
                                  <w:marLeft w:val="0"/>
                                  <w:marRight w:val="0"/>
                                  <w:marTop w:val="0"/>
                                  <w:marBottom w:val="0"/>
                                  <w:divBdr>
                                    <w:top w:val="none" w:sz="0" w:space="0" w:color="auto"/>
                                    <w:left w:val="none" w:sz="0" w:space="0" w:color="auto"/>
                                    <w:bottom w:val="none" w:sz="0" w:space="0" w:color="auto"/>
                                    <w:right w:val="none" w:sz="0" w:space="0" w:color="auto"/>
                                  </w:divBdr>
                                  <w:divsChild>
                                    <w:div w:id="1132792309">
                                      <w:marLeft w:val="0"/>
                                      <w:marRight w:val="0"/>
                                      <w:marTop w:val="0"/>
                                      <w:marBottom w:val="0"/>
                                      <w:divBdr>
                                        <w:top w:val="none" w:sz="0" w:space="0" w:color="auto"/>
                                        <w:left w:val="none" w:sz="0" w:space="0" w:color="auto"/>
                                        <w:bottom w:val="none" w:sz="0" w:space="0" w:color="auto"/>
                                        <w:right w:val="none" w:sz="0" w:space="0" w:color="auto"/>
                                      </w:divBdr>
                                      <w:divsChild>
                                        <w:div w:id="1442527648">
                                          <w:marLeft w:val="0"/>
                                          <w:marRight w:val="0"/>
                                          <w:marTop w:val="0"/>
                                          <w:marBottom w:val="0"/>
                                          <w:divBdr>
                                            <w:top w:val="none" w:sz="0" w:space="0" w:color="auto"/>
                                            <w:left w:val="none" w:sz="0" w:space="0" w:color="auto"/>
                                            <w:bottom w:val="none" w:sz="0" w:space="0" w:color="auto"/>
                                            <w:right w:val="none" w:sz="0" w:space="0" w:color="auto"/>
                                          </w:divBdr>
                                          <w:divsChild>
                                            <w:div w:id="236209546">
                                              <w:marLeft w:val="0"/>
                                              <w:marRight w:val="0"/>
                                              <w:marTop w:val="0"/>
                                              <w:marBottom w:val="0"/>
                                              <w:divBdr>
                                                <w:top w:val="none" w:sz="0" w:space="0" w:color="auto"/>
                                                <w:left w:val="none" w:sz="0" w:space="0" w:color="auto"/>
                                                <w:bottom w:val="none" w:sz="0" w:space="0" w:color="auto"/>
                                                <w:right w:val="none" w:sz="0" w:space="0" w:color="auto"/>
                                              </w:divBdr>
                                              <w:divsChild>
                                                <w:div w:id="1723089274">
                                                  <w:marLeft w:val="0"/>
                                                  <w:marRight w:val="0"/>
                                                  <w:marTop w:val="0"/>
                                                  <w:marBottom w:val="0"/>
                                                  <w:divBdr>
                                                    <w:top w:val="none" w:sz="0" w:space="0" w:color="auto"/>
                                                    <w:left w:val="none" w:sz="0" w:space="0" w:color="auto"/>
                                                    <w:bottom w:val="none" w:sz="0" w:space="0" w:color="auto"/>
                                                    <w:right w:val="none" w:sz="0" w:space="0" w:color="auto"/>
                                                  </w:divBdr>
                                                  <w:divsChild>
                                                    <w:div w:id="2214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221702">
                          <w:marLeft w:val="0"/>
                          <w:marRight w:val="0"/>
                          <w:marTop w:val="0"/>
                          <w:marBottom w:val="0"/>
                          <w:divBdr>
                            <w:top w:val="none" w:sz="0" w:space="0" w:color="auto"/>
                            <w:left w:val="none" w:sz="0" w:space="0" w:color="auto"/>
                            <w:bottom w:val="none" w:sz="0" w:space="0" w:color="auto"/>
                            <w:right w:val="none" w:sz="0" w:space="0" w:color="auto"/>
                          </w:divBdr>
                          <w:divsChild>
                            <w:div w:id="1801148883">
                              <w:marLeft w:val="0"/>
                              <w:marRight w:val="0"/>
                              <w:marTop w:val="0"/>
                              <w:marBottom w:val="0"/>
                              <w:divBdr>
                                <w:top w:val="none" w:sz="0" w:space="0" w:color="auto"/>
                                <w:left w:val="none" w:sz="0" w:space="0" w:color="auto"/>
                                <w:bottom w:val="none" w:sz="0" w:space="0" w:color="auto"/>
                                <w:right w:val="none" w:sz="0" w:space="0" w:color="auto"/>
                              </w:divBdr>
                              <w:divsChild>
                                <w:div w:id="2014066454">
                                  <w:marLeft w:val="0"/>
                                  <w:marRight w:val="0"/>
                                  <w:marTop w:val="0"/>
                                  <w:marBottom w:val="0"/>
                                  <w:divBdr>
                                    <w:top w:val="none" w:sz="0" w:space="0" w:color="auto"/>
                                    <w:left w:val="none" w:sz="0" w:space="0" w:color="auto"/>
                                    <w:bottom w:val="none" w:sz="0" w:space="0" w:color="auto"/>
                                    <w:right w:val="none" w:sz="0" w:space="0" w:color="auto"/>
                                  </w:divBdr>
                                  <w:divsChild>
                                    <w:div w:id="569924030">
                                      <w:marLeft w:val="0"/>
                                      <w:marRight w:val="0"/>
                                      <w:marTop w:val="0"/>
                                      <w:marBottom w:val="0"/>
                                      <w:divBdr>
                                        <w:top w:val="none" w:sz="0" w:space="0" w:color="auto"/>
                                        <w:left w:val="none" w:sz="0" w:space="0" w:color="auto"/>
                                        <w:bottom w:val="none" w:sz="0" w:space="0" w:color="auto"/>
                                        <w:right w:val="none" w:sz="0" w:space="0" w:color="auto"/>
                                      </w:divBdr>
                                      <w:divsChild>
                                        <w:div w:id="487131604">
                                          <w:marLeft w:val="0"/>
                                          <w:marRight w:val="0"/>
                                          <w:marTop w:val="0"/>
                                          <w:marBottom w:val="0"/>
                                          <w:divBdr>
                                            <w:top w:val="none" w:sz="0" w:space="0" w:color="auto"/>
                                            <w:left w:val="none" w:sz="0" w:space="0" w:color="auto"/>
                                            <w:bottom w:val="none" w:sz="0" w:space="0" w:color="auto"/>
                                            <w:right w:val="none" w:sz="0" w:space="0" w:color="auto"/>
                                          </w:divBdr>
                                          <w:divsChild>
                                            <w:div w:id="772938915">
                                              <w:marLeft w:val="0"/>
                                              <w:marRight w:val="0"/>
                                              <w:marTop w:val="0"/>
                                              <w:marBottom w:val="0"/>
                                              <w:divBdr>
                                                <w:top w:val="none" w:sz="0" w:space="0" w:color="auto"/>
                                                <w:left w:val="none" w:sz="0" w:space="0" w:color="auto"/>
                                                <w:bottom w:val="none" w:sz="0" w:space="0" w:color="auto"/>
                                                <w:right w:val="none" w:sz="0" w:space="0" w:color="auto"/>
                                              </w:divBdr>
                                              <w:divsChild>
                                                <w:div w:id="1054894766">
                                                  <w:marLeft w:val="0"/>
                                                  <w:marRight w:val="0"/>
                                                  <w:marTop w:val="0"/>
                                                  <w:marBottom w:val="0"/>
                                                  <w:divBdr>
                                                    <w:top w:val="none" w:sz="0" w:space="0" w:color="auto"/>
                                                    <w:left w:val="none" w:sz="0" w:space="0" w:color="auto"/>
                                                    <w:bottom w:val="none" w:sz="0" w:space="0" w:color="auto"/>
                                                    <w:right w:val="none" w:sz="0" w:space="0" w:color="auto"/>
                                                  </w:divBdr>
                                                  <w:divsChild>
                                                    <w:div w:id="726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156973">
                          <w:marLeft w:val="0"/>
                          <w:marRight w:val="0"/>
                          <w:marTop w:val="0"/>
                          <w:marBottom w:val="0"/>
                          <w:divBdr>
                            <w:top w:val="none" w:sz="0" w:space="0" w:color="auto"/>
                            <w:left w:val="none" w:sz="0" w:space="0" w:color="auto"/>
                            <w:bottom w:val="none" w:sz="0" w:space="0" w:color="auto"/>
                            <w:right w:val="none" w:sz="0" w:space="0" w:color="auto"/>
                          </w:divBdr>
                          <w:divsChild>
                            <w:div w:id="930509208">
                              <w:marLeft w:val="0"/>
                              <w:marRight w:val="0"/>
                              <w:marTop w:val="0"/>
                              <w:marBottom w:val="0"/>
                              <w:divBdr>
                                <w:top w:val="none" w:sz="0" w:space="0" w:color="auto"/>
                                <w:left w:val="none" w:sz="0" w:space="0" w:color="auto"/>
                                <w:bottom w:val="none" w:sz="0" w:space="0" w:color="auto"/>
                                <w:right w:val="none" w:sz="0" w:space="0" w:color="auto"/>
                              </w:divBdr>
                              <w:divsChild>
                                <w:div w:id="1957062541">
                                  <w:marLeft w:val="0"/>
                                  <w:marRight w:val="0"/>
                                  <w:marTop w:val="0"/>
                                  <w:marBottom w:val="0"/>
                                  <w:divBdr>
                                    <w:top w:val="none" w:sz="0" w:space="0" w:color="auto"/>
                                    <w:left w:val="none" w:sz="0" w:space="0" w:color="auto"/>
                                    <w:bottom w:val="none" w:sz="0" w:space="0" w:color="auto"/>
                                    <w:right w:val="none" w:sz="0" w:space="0" w:color="auto"/>
                                  </w:divBdr>
                                  <w:divsChild>
                                    <w:div w:id="1826895208">
                                      <w:marLeft w:val="0"/>
                                      <w:marRight w:val="0"/>
                                      <w:marTop w:val="0"/>
                                      <w:marBottom w:val="0"/>
                                      <w:divBdr>
                                        <w:top w:val="none" w:sz="0" w:space="0" w:color="auto"/>
                                        <w:left w:val="none" w:sz="0" w:space="0" w:color="auto"/>
                                        <w:bottom w:val="none" w:sz="0" w:space="0" w:color="auto"/>
                                        <w:right w:val="none" w:sz="0" w:space="0" w:color="auto"/>
                                      </w:divBdr>
                                      <w:divsChild>
                                        <w:div w:id="612399182">
                                          <w:marLeft w:val="0"/>
                                          <w:marRight w:val="0"/>
                                          <w:marTop w:val="0"/>
                                          <w:marBottom w:val="0"/>
                                          <w:divBdr>
                                            <w:top w:val="none" w:sz="0" w:space="0" w:color="auto"/>
                                            <w:left w:val="none" w:sz="0" w:space="0" w:color="auto"/>
                                            <w:bottom w:val="none" w:sz="0" w:space="0" w:color="auto"/>
                                            <w:right w:val="none" w:sz="0" w:space="0" w:color="auto"/>
                                          </w:divBdr>
                                          <w:divsChild>
                                            <w:div w:id="349796425">
                                              <w:marLeft w:val="0"/>
                                              <w:marRight w:val="0"/>
                                              <w:marTop w:val="0"/>
                                              <w:marBottom w:val="0"/>
                                              <w:divBdr>
                                                <w:top w:val="none" w:sz="0" w:space="0" w:color="auto"/>
                                                <w:left w:val="none" w:sz="0" w:space="0" w:color="auto"/>
                                                <w:bottom w:val="none" w:sz="0" w:space="0" w:color="auto"/>
                                                <w:right w:val="none" w:sz="0" w:space="0" w:color="auto"/>
                                              </w:divBdr>
                                              <w:divsChild>
                                                <w:div w:id="2034530847">
                                                  <w:marLeft w:val="0"/>
                                                  <w:marRight w:val="0"/>
                                                  <w:marTop w:val="0"/>
                                                  <w:marBottom w:val="0"/>
                                                  <w:divBdr>
                                                    <w:top w:val="none" w:sz="0" w:space="0" w:color="auto"/>
                                                    <w:left w:val="none" w:sz="0" w:space="0" w:color="auto"/>
                                                    <w:bottom w:val="none" w:sz="0" w:space="0" w:color="auto"/>
                                                    <w:right w:val="none" w:sz="0" w:space="0" w:color="auto"/>
                                                  </w:divBdr>
                                                  <w:divsChild>
                                                    <w:div w:id="7876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37976">
                          <w:marLeft w:val="0"/>
                          <w:marRight w:val="0"/>
                          <w:marTop w:val="0"/>
                          <w:marBottom w:val="0"/>
                          <w:divBdr>
                            <w:top w:val="none" w:sz="0" w:space="0" w:color="auto"/>
                            <w:left w:val="none" w:sz="0" w:space="0" w:color="auto"/>
                            <w:bottom w:val="none" w:sz="0" w:space="0" w:color="auto"/>
                            <w:right w:val="none" w:sz="0" w:space="0" w:color="auto"/>
                          </w:divBdr>
                          <w:divsChild>
                            <w:div w:id="1080567728">
                              <w:marLeft w:val="0"/>
                              <w:marRight w:val="0"/>
                              <w:marTop w:val="0"/>
                              <w:marBottom w:val="0"/>
                              <w:divBdr>
                                <w:top w:val="none" w:sz="0" w:space="0" w:color="auto"/>
                                <w:left w:val="none" w:sz="0" w:space="0" w:color="auto"/>
                                <w:bottom w:val="none" w:sz="0" w:space="0" w:color="auto"/>
                                <w:right w:val="none" w:sz="0" w:space="0" w:color="auto"/>
                              </w:divBdr>
                              <w:divsChild>
                                <w:div w:id="343409042">
                                  <w:marLeft w:val="0"/>
                                  <w:marRight w:val="0"/>
                                  <w:marTop w:val="0"/>
                                  <w:marBottom w:val="0"/>
                                  <w:divBdr>
                                    <w:top w:val="none" w:sz="0" w:space="0" w:color="auto"/>
                                    <w:left w:val="none" w:sz="0" w:space="0" w:color="auto"/>
                                    <w:bottom w:val="none" w:sz="0" w:space="0" w:color="auto"/>
                                    <w:right w:val="none" w:sz="0" w:space="0" w:color="auto"/>
                                  </w:divBdr>
                                  <w:divsChild>
                                    <w:div w:id="1797488032">
                                      <w:marLeft w:val="0"/>
                                      <w:marRight w:val="0"/>
                                      <w:marTop w:val="0"/>
                                      <w:marBottom w:val="0"/>
                                      <w:divBdr>
                                        <w:top w:val="none" w:sz="0" w:space="0" w:color="auto"/>
                                        <w:left w:val="none" w:sz="0" w:space="0" w:color="auto"/>
                                        <w:bottom w:val="none" w:sz="0" w:space="0" w:color="auto"/>
                                        <w:right w:val="none" w:sz="0" w:space="0" w:color="auto"/>
                                      </w:divBdr>
                                      <w:divsChild>
                                        <w:div w:id="1199316777">
                                          <w:marLeft w:val="0"/>
                                          <w:marRight w:val="0"/>
                                          <w:marTop w:val="0"/>
                                          <w:marBottom w:val="0"/>
                                          <w:divBdr>
                                            <w:top w:val="none" w:sz="0" w:space="0" w:color="auto"/>
                                            <w:left w:val="none" w:sz="0" w:space="0" w:color="auto"/>
                                            <w:bottom w:val="none" w:sz="0" w:space="0" w:color="auto"/>
                                            <w:right w:val="none" w:sz="0" w:space="0" w:color="auto"/>
                                          </w:divBdr>
                                          <w:divsChild>
                                            <w:div w:id="504714565">
                                              <w:marLeft w:val="0"/>
                                              <w:marRight w:val="0"/>
                                              <w:marTop w:val="0"/>
                                              <w:marBottom w:val="0"/>
                                              <w:divBdr>
                                                <w:top w:val="none" w:sz="0" w:space="0" w:color="auto"/>
                                                <w:left w:val="none" w:sz="0" w:space="0" w:color="auto"/>
                                                <w:bottom w:val="none" w:sz="0" w:space="0" w:color="auto"/>
                                                <w:right w:val="none" w:sz="0" w:space="0" w:color="auto"/>
                                              </w:divBdr>
                                              <w:divsChild>
                                                <w:div w:id="1444761082">
                                                  <w:marLeft w:val="0"/>
                                                  <w:marRight w:val="0"/>
                                                  <w:marTop w:val="0"/>
                                                  <w:marBottom w:val="0"/>
                                                  <w:divBdr>
                                                    <w:top w:val="none" w:sz="0" w:space="0" w:color="auto"/>
                                                    <w:left w:val="none" w:sz="0" w:space="0" w:color="auto"/>
                                                    <w:bottom w:val="none" w:sz="0" w:space="0" w:color="auto"/>
                                                    <w:right w:val="none" w:sz="0" w:space="0" w:color="auto"/>
                                                  </w:divBdr>
                                                  <w:divsChild>
                                                    <w:div w:id="1081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5537">
                          <w:marLeft w:val="0"/>
                          <w:marRight w:val="0"/>
                          <w:marTop w:val="0"/>
                          <w:marBottom w:val="0"/>
                          <w:divBdr>
                            <w:top w:val="none" w:sz="0" w:space="0" w:color="auto"/>
                            <w:left w:val="none" w:sz="0" w:space="0" w:color="auto"/>
                            <w:bottom w:val="none" w:sz="0" w:space="0" w:color="auto"/>
                            <w:right w:val="none" w:sz="0" w:space="0" w:color="auto"/>
                          </w:divBdr>
                          <w:divsChild>
                            <w:div w:id="820854855">
                              <w:marLeft w:val="0"/>
                              <w:marRight w:val="0"/>
                              <w:marTop w:val="0"/>
                              <w:marBottom w:val="0"/>
                              <w:divBdr>
                                <w:top w:val="none" w:sz="0" w:space="0" w:color="auto"/>
                                <w:left w:val="none" w:sz="0" w:space="0" w:color="auto"/>
                                <w:bottom w:val="none" w:sz="0" w:space="0" w:color="auto"/>
                                <w:right w:val="none" w:sz="0" w:space="0" w:color="auto"/>
                              </w:divBdr>
                              <w:divsChild>
                                <w:div w:id="1814248390">
                                  <w:marLeft w:val="0"/>
                                  <w:marRight w:val="0"/>
                                  <w:marTop w:val="0"/>
                                  <w:marBottom w:val="0"/>
                                  <w:divBdr>
                                    <w:top w:val="none" w:sz="0" w:space="0" w:color="auto"/>
                                    <w:left w:val="none" w:sz="0" w:space="0" w:color="auto"/>
                                    <w:bottom w:val="none" w:sz="0" w:space="0" w:color="auto"/>
                                    <w:right w:val="none" w:sz="0" w:space="0" w:color="auto"/>
                                  </w:divBdr>
                                  <w:divsChild>
                                    <w:div w:id="609242230">
                                      <w:marLeft w:val="0"/>
                                      <w:marRight w:val="0"/>
                                      <w:marTop w:val="0"/>
                                      <w:marBottom w:val="0"/>
                                      <w:divBdr>
                                        <w:top w:val="none" w:sz="0" w:space="0" w:color="auto"/>
                                        <w:left w:val="none" w:sz="0" w:space="0" w:color="auto"/>
                                        <w:bottom w:val="none" w:sz="0" w:space="0" w:color="auto"/>
                                        <w:right w:val="none" w:sz="0" w:space="0" w:color="auto"/>
                                      </w:divBdr>
                                      <w:divsChild>
                                        <w:div w:id="924799099">
                                          <w:marLeft w:val="0"/>
                                          <w:marRight w:val="0"/>
                                          <w:marTop w:val="0"/>
                                          <w:marBottom w:val="0"/>
                                          <w:divBdr>
                                            <w:top w:val="none" w:sz="0" w:space="0" w:color="auto"/>
                                            <w:left w:val="none" w:sz="0" w:space="0" w:color="auto"/>
                                            <w:bottom w:val="none" w:sz="0" w:space="0" w:color="auto"/>
                                            <w:right w:val="none" w:sz="0" w:space="0" w:color="auto"/>
                                          </w:divBdr>
                                          <w:divsChild>
                                            <w:div w:id="1879320363">
                                              <w:marLeft w:val="0"/>
                                              <w:marRight w:val="0"/>
                                              <w:marTop w:val="0"/>
                                              <w:marBottom w:val="0"/>
                                              <w:divBdr>
                                                <w:top w:val="none" w:sz="0" w:space="0" w:color="auto"/>
                                                <w:left w:val="none" w:sz="0" w:space="0" w:color="auto"/>
                                                <w:bottom w:val="none" w:sz="0" w:space="0" w:color="auto"/>
                                                <w:right w:val="none" w:sz="0" w:space="0" w:color="auto"/>
                                              </w:divBdr>
                                              <w:divsChild>
                                                <w:div w:id="1139346012">
                                                  <w:marLeft w:val="0"/>
                                                  <w:marRight w:val="0"/>
                                                  <w:marTop w:val="0"/>
                                                  <w:marBottom w:val="0"/>
                                                  <w:divBdr>
                                                    <w:top w:val="none" w:sz="0" w:space="0" w:color="auto"/>
                                                    <w:left w:val="none" w:sz="0" w:space="0" w:color="auto"/>
                                                    <w:bottom w:val="none" w:sz="0" w:space="0" w:color="auto"/>
                                                    <w:right w:val="none" w:sz="0" w:space="0" w:color="auto"/>
                                                  </w:divBdr>
                                                  <w:divsChild>
                                                    <w:div w:id="551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494669">
                          <w:marLeft w:val="0"/>
                          <w:marRight w:val="0"/>
                          <w:marTop w:val="0"/>
                          <w:marBottom w:val="0"/>
                          <w:divBdr>
                            <w:top w:val="none" w:sz="0" w:space="0" w:color="auto"/>
                            <w:left w:val="none" w:sz="0" w:space="0" w:color="auto"/>
                            <w:bottom w:val="none" w:sz="0" w:space="0" w:color="auto"/>
                            <w:right w:val="none" w:sz="0" w:space="0" w:color="auto"/>
                          </w:divBdr>
                          <w:divsChild>
                            <w:div w:id="1472094666">
                              <w:marLeft w:val="0"/>
                              <w:marRight w:val="0"/>
                              <w:marTop w:val="0"/>
                              <w:marBottom w:val="0"/>
                              <w:divBdr>
                                <w:top w:val="none" w:sz="0" w:space="0" w:color="auto"/>
                                <w:left w:val="none" w:sz="0" w:space="0" w:color="auto"/>
                                <w:bottom w:val="none" w:sz="0" w:space="0" w:color="auto"/>
                                <w:right w:val="none" w:sz="0" w:space="0" w:color="auto"/>
                              </w:divBdr>
                              <w:divsChild>
                                <w:div w:id="1347705801">
                                  <w:marLeft w:val="0"/>
                                  <w:marRight w:val="0"/>
                                  <w:marTop w:val="0"/>
                                  <w:marBottom w:val="0"/>
                                  <w:divBdr>
                                    <w:top w:val="none" w:sz="0" w:space="0" w:color="auto"/>
                                    <w:left w:val="none" w:sz="0" w:space="0" w:color="auto"/>
                                    <w:bottom w:val="none" w:sz="0" w:space="0" w:color="auto"/>
                                    <w:right w:val="none" w:sz="0" w:space="0" w:color="auto"/>
                                  </w:divBdr>
                                  <w:divsChild>
                                    <w:div w:id="1214076949">
                                      <w:marLeft w:val="0"/>
                                      <w:marRight w:val="0"/>
                                      <w:marTop w:val="0"/>
                                      <w:marBottom w:val="0"/>
                                      <w:divBdr>
                                        <w:top w:val="none" w:sz="0" w:space="0" w:color="auto"/>
                                        <w:left w:val="none" w:sz="0" w:space="0" w:color="auto"/>
                                        <w:bottom w:val="none" w:sz="0" w:space="0" w:color="auto"/>
                                        <w:right w:val="none" w:sz="0" w:space="0" w:color="auto"/>
                                      </w:divBdr>
                                      <w:divsChild>
                                        <w:div w:id="1013611534">
                                          <w:marLeft w:val="0"/>
                                          <w:marRight w:val="0"/>
                                          <w:marTop w:val="0"/>
                                          <w:marBottom w:val="0"/>
                                          <w:divBdr>
                                            <w:top w:val="none" w:sz="0" w:space="0" w:color="auto"/>
                                            <w:left w:val="none" w:sz="0" w:space="0" w:color="auto"/>
                                            <w:bottom w:val="none" w:sz="0" w:space="0" w:color="auto"/>
                                            <w:right w:val="none" w:sz="0" w:space="0" w:color="auto"/>
                                          </w:divBdr>
                                          <w:divsChild>
                                            <w:div w:id="1314455967">
                                              <w:marLeft w:val="0"/>
                                              <w:marRight w:val="0"/>
                                              <w:marTop w:val="0"/>
                                              <w:marBottom w:val="0"/>
                                              <w:divBdr>
                                                <w:top w:val="none" w:sz="0" w:space="0" w:color="auto"/>
                                                <w:left w:val="none" w:sz="0" w:space="0" w:color="auto"/>
                                                <w:bottom w:val="none" w:sz="0" w:space="0" w:color="auto"/>
                                                <w:right w:val="none" w:sz="0" w:space="0" w:color="auto"/>
                                              </w:divBdr>
                                              <w:divsChild>
                                                <w:div w:id="1261916471">
                                                  <w:marLeft w:val="0"/>
                                                  <w:marRight w:val="0"/>
                                                  <w:marTop w:val="0"/>
                                                  <w:marBottom w:val="0"/>
                                                  <w:divBdr>
                                                    <w:top w:val="none" w:sz="0" w:space="0" w:color="auto"/>
                                                    <w:left w:val="none" w:sz="0" w:space="0" w:color="auto"/>
                                                    <w:bottom w:val="none" w:sz="0" w:space="0" w:color="auto"/>
                                                    <w:right w:val="none" w:sz="0" w:space="0" w:color="auto"/>
                                                  </w:divBdr>
                                                  <w:divsChild>
                                                    <w:div w:id="1792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779752">
                          <w:marLeft w:val="0"/>
                          <w:marRight w:val="0"/>
                          <w:marTop w:val="0"/>
                          <w:marBottom w:val="0"/>
                          <w:divBdr>
                            <w:top w:val="none" w:sz="0" w:space="0" w:color="auto"/>
                            <w:left w:val="none" w:sz="0" w:space="0" w:color="auto"/>
                            <w:bottom w:val="none" w:sz="0" w:space="0" w:color="auto"/>
                            <w:right w:val="none" w:sz="0" w:space="0" w:color="auto"/>
                          </w:divBdr>
                          <w:divsChild>
                            <w:div w:id="1968271947">
                              <w:marLeft w:val="0"/>
                              <w:marRight w:val="0"/>
                              <w:marTop w:val="0"/>
                              <w:marBottom w:val="0"/>
                              <w:divBdr>
                                <w:top w:val="none" w:sz="0" w:space="0" w:color="auto"/>
                                <w:left w:val="none" w:sz="0" w:space="0" w:color="auto"/>
                                <w:bottom w:val="none" w:sz="0" w:space="0" w:color="auto"/>
                                <w:right w:val="none" w:sz="0" w:space="0" w:color="auto"/>
                              </w:divBdr>
                              <w:divsChild>
                                <w:div w:id="1937858239">
                                  <w:marLeft w:val="0"/>
                                  <w:marRight w:val="0"/>
                                  <w:marTop w:val="0"/>
                                  <w:marBottom w:val="0"/>
                                  <w:divBdr>
                                    <w:top w:val="none" w:sz="0" w:space="0" w:color="auto"/>
                                    <w:left w:val="none" w:sz="0" w:space="0" w:color="auto"/>
                                    <w:bottom w:val="none" w:sz="0" w:space="0" w:color="auto"/>
                                    <w:right w:val="none" w:sz="0" w:space="0" w:color="auto"/>
                                  </w:divBdr>
                                  <w:divsChild>
                                    <w:div w:id="1892763472">
                                      <w:marLeft w:val="0"/>
                                      <w:marRight w:val="0"/>
                                      <w:marTop w:val="0"/>
                                      <w:marBottom w:val="0"/>
                                      <w:divBdr>
                                        <w:top w:val="none" w:sz="0" w:space="0" w:color="auto"/>
                                        <w:left w:val="none" w:sz="0" w:space="0" w:color="auto"/>
                                        <w:bottom w:val="none" w:sz="0" w:space="0" w:color="auto"/>
                                        <w:right w:val="none" w:sz="0" w:space="0" w:color="auto"/>
                                      </w:divBdr>
                                      <w:divsChild>
                                        <w:div w:id="2081319756">
                                          <w:marLeft w:val="0"/>
                                          <w:marRight w:val="0"/>
                                          <w:marTop w:val="0"/>
                                          <w:marBottom w:val="0"/>
                                          <w:divBdr>
                                            <w:top w:val="none" w:sz="0" w:space="0" w:color="auto"/>
                                            <w:left w:val="none" w:sz="0" w:space="0" w:color="auto"/>
                                            <w:bottom w:val="none" w:sz="0" w:space="0" w:color="auto"/>
                                            <w:right w:val="none" w:sz="0" w:space="0" w:color="auto"/>
                                          </w:divBdr>
                                          <w:divsChild>
                                            <w:div w:id="1321079696">
                                              <w:marLeft w:val="0"/>
                                              <w:marRight w:val="0"/>
                                              <w:marTop w:val="0"/>
                                              <w:marBottom w:val="0"/>
                                              <w:divBdr>
                                                <w:top w:val="none" w:sz="0" w:space="0" w:color="auto"/>
                                                <w:left w:val="none" w:sz="0" w:space="0" w:color="auto"/>
                                                <w:bottom w:val="none" w:sz="0" w:space="0" w:color="auto"/>
                                                <w:right w:val="none" w:sz="0" w:space="0" w:color="auto"/>
                                              </w:divBdr>
                                              <w:divsChild>
                                                <w:div w:id="2083136360">
                                                  <w:marLeft w:val="0"/>
                                                  <w:marRight w:val="0"/>
                                                  <w:marTop w:val="0"/>
                                                  <w:marBottom w:val="0"/>
                                                  <w:divBdr>
                                                    <w:top w:val="none" w:sz="0" w:space="0" w:color="auto"/>
                                                    <w:left w:val="none" w:sz="0" w:space="0" w:color="auto"/>
                                                    <w:bottom w:val="none" w:sz="0" w:space="0" w:color="auto"/>
                                                    <w:right w:val="none" w:sz="0" w:space="0" w:color="auto"/>
                                                  </w:divBdr>
                                                  <w:divsChild>
                                                    <w:div w:id="4323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144069">
      <w:bodyDiv w:val="1"/>
      <w:marLeft w:val="0"/>
      <w:marRight w:val="0"/>
      <w:marTop w:val="0"/>
      <w:marBottom w:val="0"/>
      <w:divBdr>
        <w:top w:val="none" w:sz="0" w:space="0" w:color="auto"/>
        <w:left w:val="none" w:sz="0" w:space="0" w:color="auto"/>
        <w:bottom w:val="none" w:sz="0" w:space="0" w:color="auto"/>
        <w:right w:val="none" w:sz="0" w:space="0" w:color="auto"/>
      </w:divBdr>
      <w:divsChild>
        <w:div w:id="1020084954">
          <w:marLeft w:val="0"/>
          <w:marRight w:val="0"/>
          <w:marTop w:val="0"/>
          <w:marBottom w:val="0"/>
          <w:divBdr>
            <w:top w:val="none" w:sz="0" w:space="0" w:color="auto"/>
            <w:left w:val="none" w:sz="0" w:space="0" w:color="auto"/>
            <w:bottom w:val="none" w:sz="0" w:space="0" w:color="auto"/>
            <w:right w:val="none" w:sz="0" w:space="0" w:color="auto"/>
          </w:divBdr>
          <w:divsChild>
            <w:div w:id="35013615">
              <w:marLeft w:val="0"/>
              <w:marRight w:val="0"/>
              <w:marTop w:val="0"/>
              <w:marBottom w:val="0"/>
              <w:divBdr>
                <w:top w:val="none" w:sz="0" w:space="0" w:color="auto"/>
                <w:left w:val="none" w:sz="0" w:space="0" w:color="auto"/>
                <w:bottom w:val="none" w:sz="0" w:space="0" w:color="auto"/>
                <w:right w:val="none" w:sz="0" w:space="0" w:color="auto"/>
              </w:divBdr>
              <w:divsChild>
                <w:div w:id="1467502387">
                  <w:marLeft w:val="0"/>
                  <w:marRight w:val="0"/>
                  <w:marTop w:val="0"/>
                  <w:marBottom w:val="0"/>
                  <w:divBdr>
                    <w:top w:val="none" w:sz="0" w:space="0" w:color="auto"/>
                    <w:left w:val="none" w:sz="0" w:space="0" w:color="auto"/>
                    <w:bottom w:val="none" w:sz="0" w:space="0" w:color="auto"/>
                    <w:right w:val="none" w:sz="0" w:space="0" w:color="auto"/>
                  </w:divBdr>
                  <w:divsChild>
                    <w:div w:id="1046219178">
                      <w:marLeft w:val="0"/>
                      <w:marRight w:val="0"/>
                      <w:marTop w:val="0"/>
                      <w:marBottom w:val="0"/>
                      <w:divBdr>
                        <w:top w:val="none" w:sz="0" w:space="0" w:color="auto"/>
                        <w:left w:val="none" w:sz="0" w:space="0" w:color="auto"/>
                        <w:bottom w:val="none" w:sz="0" w:space="0" w:color="auto"/>
                        <w:right w:val="none" w:sz="0" w:space="0" w:color="auto"/>
                      </w:divBdr>
                      <w:divsChild>
                        <w:div w:id="1849828076">
                          <w:marLeft w:val="0"/>
                          <w:marRight w:val="0"/>
                          <w:marTop w:val="0"/>
                          <w:marBottom w:val="0"/>
                          <w:divBdr>
                            <w:top w:val="none" w:sz="0" w:space="0" w:color="auto"/>
                            <w:left w:val="none" w:sz="0" w:space="0" w:color="auto"/>
                            <w:bottom w:val="none" w:sz="0" w:space="0" w:color="auto"/>
                            <w:right w:val="none" w:sz="0" w:space="0" w:color="auto"/>
                          </w:divBdr>
                          <w:divsChild>
                            <w:div w:id="1161392165">
                              <w:marLeft w:val="0"/>
                              <w:marRight w:val="0"/>
                              <w:marTop w:val="0"/>
                              <w:marBottom w:val="0"/>
                              <w:divBdr>
                                <w:top w:val="none" w:sz="0" w:space="0" w:color="auto"/>
                                <w:left w:val="none" w:sz="0" w:space="0" w:color="auto"/>
                                <w:bottom w:val="none" w:sz="0" w:space="0" w:color="auto"/>
                                <w:right w:val="none" w:sz="0" w:space="0" w:color="auto"/>
                              </w:divBdr>
                              <w:divsChild>
                                <w:div w:id="1470436732">
                                  <w:marLeft w:val="0"/>
                                  <w:marRight w:val="0"/>
                                  <w:marTop w:val="0"/>
                                  <w:marBottom w:val="0"/>
                                  <w:divBdr>
                                    <w:top w:val="none" w:sz="0" w:space="0" w:color="auto"/>
                                    <w:left w:val="none" w:sz="0" w:space="0" w:color="auto"/>
                                    <w:bottom w:val="none" w:sz="0" w:space="0" w:color="auto"/>
                                    <w:right w:val="none" w:sz="0" w:space="0" w:color="auto"/>
                                  </w:divBdr>
                                  <w:divsChild>
                                    <w:div w:id="805202630">
                                      <w:marLeft w:val="0"/>
                                      <w:marRight w:val="0"/>
                                      <w:marTop w:val="0"/>
                                      <w:marBottom w:val="0"/>
                                      <w:divBdr>
                                        <w:top w:val="none" w:sz="0" w:space="0" w:color="auto"/>
                                        <w:left w:val="none" w:sz="0" w:space="0" w:color="auto"/>
                                        <w:bottom w:val="none" w:sz="0" w:space="0" w:color="auto"/>
                                        <w:right w:val="none" w:sz="0" w:space="0" w:color="auto"/>
                                      </w:divBdr>
                                      <w:divsChild>
                                        <w:div w:id="47532819">
                                          <w:marLeft w:val="0"/>
                                          <w:marRight w:val="0"/>
                                          <w:marTop w:val="0"/>
                                          <w:marBottom w:val="0"/>
                                          <w:divBdr>
                                            <w:top w:val="none" w:sz="0" w:space="0" w:color="auto"/>
                                            <w:left w:val="none" w:sz="0" w:space="0" w:color="auto"/>
                                            <w:bottom w:val="none" w:sz="0" w:space="0" w:color="auto"/>
                                            <w:right w:val="none" w:sz="0" w:space="0" w:color="auto"/>
                                          </w:divBdr>
                                          <w:divsChild>
                                            <w:div w:id="1339576292">
                                              <w:marLeft w:val="0"/>
                                              <w:marRight w:val="0"/>
                                              <w:marTop w:val="0"/>
                                              <w:marBottom w:val="0"/>
                                              <w:divBdr>
                                                <w:top w:val="none" w:sz="0" w:space="0" w:color="auto"/>
                                                <w:left w:val="none" w:sz="0" w:space="0" w:color="auto"/>
                                                <w:bottom w:val="none" w:sz="0" w:space="0" w:color="auto"/>
                                                <w:right w:val="none" w:sz="0" w:space="0" w:color="auto"/>
                                              </w:divBdr>
                                              <w:divsChild>
                                                <w:div w:id="1497725652">
                                                  <w:marLeft w:val="0"/>
                                                  <w:marRight w:val="0"/>
                                                  <w:marTop w:val="0"/>
                                                  <w:marBottom w:val="0"/>
                                                  <w:divBdr>
                                                    <w:top w:val="none" w:sz="0" w:space="0" w:color="auto"/>
                                                    <w:left w:val="none" w:sz="0" w:space="0" w:color="auto"/>
                                                    <w:bottom w:val="none" w:sz="0" w:space="0" w:color="auto"/>
                                                    <w:right w:val="none" w:sz="0" w:space="0" w:color="auto"/>
                                                  </w:divBdr>
                                                  <w:divsChild>
                                                    <w:div w:id="112988433">
                                                      <w:marLeft w:val="0"/>
                                                      <w:marRight w:val="0"/>
                                                      <w:marTop w:val="0"/>
                                                      <w:marBottom w:val="0"/>
                                                      <w:divBdr>
                                                        <w:top w:val="none" w:sz="0" w:space="0" w:color="auto"/>
                                                        <w:left w:val="none" w:sz="0" w:space="0" w:color="auto"/>
                                                        <w:bottom w:val="none" w:sz="0" w:space="0" w:color="auto"/>
                                                        <w:right w:val="none" w:sz="0" w:space="0" w:color="auto"/>
                                                      </w:divBdr>
                                                      <w:divsChild>
                                                        <w:div w:id="2026900564">
                                                          <w:marLeft w:val="0"/>
                                                          <w:marRight w:val="0"/>
                                                          <w:marTop w:val="0"/>
                                                          <w:marBottom w:val="0"/>
                                                          <w:divBdr>
                                                            <w:top w:val="none" w:sz="0" w:space="0" w:color="auto"/>
                                                            <w:left w:val="none" w:sz="0" w:space="0" w:color="auto"/>
                                                            <w:bottom w:val="none" w:sz="0" w:space="0" w:color="auto"/>
                                                            <w:right w:val="none" w:sz="0" w:space="0" w:color="auto"/>
                                                          </w:divBdr>
                                                          <w:divsChild>
                                                            <w:div w:id="734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09351">
                                  <w:marLeft w:val="0"/>
                                  <w:marRight w:val="0"/>
                                  <w:marTop w:val="0"/>
                                  <w:marBottom w:val="0"/>
                                  <w:divBdr>
                                    <w:top w:val="none" w:sz="0" w:space="0" w:color="auto"/>
                                    <w:left w:val="none" w:sz="0" w:space="0" w:color="auto"/>
                                    <w:bottom w:val="none" w:sz="0" w:space="0" w:color="auto"/>
                                    <w:right w:val="none" w:sz="0" w:space="0" w:color="auto"/>
                                  </w:divBdr>
                                  <w:divsChild>
                                    <w:div w:id="554320789">
                                      <w:marLeft w:val="0"/>
                                      <w:marRight w:val="0"/>
                                      <w:marTop w:val="0"/>
                                      <w:marBottom w:val="0"/>
                                      <w:divBdr>
                                        <w:top w:val="none" w:sz="0" w:space="0" w:color="auto"/>
                                        <w:left w:val="none" w:sz="0" w:space="0" w:color="auto"/>
                                        <w:bottom w:val="none" w:sz="0" w:space="0" w:color="auto"/>
                                        <w:right w:val="none" w:sz="0" w:space="0" w:color="auto"/>
                                      </w:divBdr>
                                      <w:divsChild>
                                        <w:div w:id="177618819">
                                          <w:marLeft w:val="0"/>
                                          <w:marRight w:val="0"/>
                                          <w:marTop w:val="0"/>
                                          <w:marBottom w:val="0"/>
                                          <w:divBdr>
                                            <w:top w:val="none" w:sz="0" w:space="0" w:color="auto"/>
                                            <w:left w:val="none" w:sz="0" w:space="0" w:color="auto"/>
                                            <w:bottom w:val="none" w:sz="0" w:space="0" w:color="auto"/>
                                            <w:right w:val="none" w:sz="0" w:space="0" w:color="auto"/>
                                          </w:divBdr>
                                          <w:divsChild>
                                            <w:div w:id="1876117015">
                                              <w:marLeft w:val="0"/>
                                              <w:marRight w:val="0"/>
                                              <w:marTop w:val="0"/>
                                              <w:marBottom w:val="0"/>
                                              <w:divBdr>
                                                <w:top w:val="none" w:sz="0" w:space="0" w:color="auto"/>
                                                <w:left w:val="none" w:sz="0" w:space="0" w:color="auto"/>
                                                <w:bottom w:val="none" w:sz="0" w:space="0" w:color="auto"/>
                                                <w:right w:val="none" w:sz="0" w:space="0" w:color="auto"/>
                                              </w:divBdr>
                                              <w:divsChild>
                                                <w:div w:id="1301959028">
                                                  <w:marLeft w:val="0"/>
                                                  <w:marRight w:val="0"/>
                                                  <w:marTop w:val="0"/>
                                                  <w:marBottom w:val="0"/>
                                                  <w:divBdr>
                                                    <w:top w:val="none" w:sz="0" w:space="0" w:color="auto"/>
                                                    <w:left w:val="none" w:sz="0" w:space="0" w:color="auto"/>
                                                    <w:bottom w:val="none" w:sz="0" w:space="0" w:color="auto"/>
                                                    <w:right w:val="none" w:sz="0" w:space="0" w:color="auto"/>
                                                  </w:divBdr>
                                                  <w:divsChild>
                                                    <w:div w:id="1330795524">
                                                      <w:marLeft w:val="0"/>
                                                      <w:marRight w:val="0"/>
                                                      <w:marTop w:val="0"/>
                                                      <w:marBottom w:val="0"/>
                                                      <w:divBdr>
                                                        <w:top w:val="none" w:sz="0" w:space="0" w:color="auto"/>
                                                        <w:left w:val="none" w:sz="0" w:space="0" w:color="auto"/>
                                                        <w:bottom w:val="none" w:sz="0" w:space="0" w:color="auto"/>
                                                        <w:right w:val="none" w:sz="0" w:space="0" w:color="auto"/>
                                                      </w:divBdr>
                                                      <w:divsChild>
                                                        <w:div w:id="1984192838">
                                                          <w:marLeft w:val="0"/>
                                                          <w:marRight w:val="0"/>
                                                          <w:marTop w:val="0"/>
                                                          <w:marBottom w:val="0"/>
                                                          <w:divBdr>
                                                            <w:top w:val="none" w:sz="0" w:space="0" w:color="auto"/>
                                                            <w:left w:val="none" w:sz="0" w:space="0" w:color="auto"/>
                                                            <w:bottom w:val="none" w:sz="0" w:space="0" w:color="auto"/>
                                                            <w:right w:val="none" w:sz="0" w:space="0" w:color="auto"/>
                                                          </w:divBdr>
                                                          <w:divsChild>
                                                            <w:div w:id="12254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002476">
                                  <w:marLeft w:val="0"/>
                                  <w:marRight w:val="0"/>
                                  <w:marTop w:val="0"/>
                                  <w:marBottom w:val="0"/>
                                  <w:divBdr>
                                    <w:top w:val="none" w:sz="0" w:space="0" w:color="auto"/>
                                    <w:left w:val="none" w:sz="0" w:space="0" w:color="auto"/>
                                    <w:bottom w:val="none" w:sz="0" w:space="0" w:color="auto"/>
                                    <w:right w:val="none" w:sz="0" w:space="0" w:color="auto"/>
                                  </w:divBdr>
                                  <w:divsChild>
                                    <w:div w:id="21245759">
                                      <w:marLeft w:val="0"/>
                                      <w:marRight w:val="0"/>
                                      <w:marTop w:val="0"/>
                                      <w:marBottom w:val="0"/>
                                      <w:divBdr>
                                        <w:top w:val="none" w:sz="0" w:space="0" w:color="auto"/>
                                        <w:left w:val="none" w:sz="0" w:space="0" w:color="auto"/>
                                        <w:bottom w:val="none" w:sz="0" w:space="0" w:color="auto"/>
                                        <w:right w:val="none" w:sz="0" w:space="0" w:color="auto"/>
                                      </w:divBdr>
                                      <w:divsChild>
                                        <w:div w:id="24525378">
                                          <w:marLeft w:val="0"/>
                                          <w:marRight w:val="0"/>
                                          <w:marTop w:val="0"/>
                                          <w:marBottom w:val="0"/>
                                          <w:divBdr>
                                            <w:top w:val="none" w:sz="0" w:space="0" w:color="auto"/>
                                            <w:left w:val="none" w:sz="0" w:space="0" w:color="auto"/>
                                            <w:bottom w:val="none" w:sz="0" w:space="0" w:color="auto"/>
                                            <w:right w:val="none" w:sz="0" w:space="0" w:color="auto"/>
                                          </w:divBdr>
                                          <w:divsChild>
                                            <w:div w:id="658920147">
                                              <w:marLeft w:val="0"/>
                                              <w:marRight w:val="0"/>
                                              <w:marTop w:val="0"/>
                                              <w:marBottom w:val="0"/>
                                              <w:divBdr>
                                                <w:top w:val="none" w:sz="0" w:space="0" w:color="auto"/>
                                                <w:left w:val="none" w:sz="0" w:space="0" w:color="auto"/>
                                                <w:bottom w:val="none" w:sz="0" w:space="0" w:color="auto"/>
                                                <w:right w:val="none" w:sz="0" w:space="0" w:color="auto"/>
                                              </w:divBdr>
                                              <w:divsChild>
                                                <w:div w:id="488600331">
                                                  <w:marLeft w:val="0"/>
                                                  <w:marRight w:val="0"/>
                                                  <w:marTop w:val="0"/>
                                                  <w:marBottom w:val="0"/>
                                                  <w:divBdr>
                                                    <w:top w:val="none" w:sz="0" w:space="0" w:color="auto"/>
                                                    <w:left w:val="none" w:sz="0" w:space="0" w:color="auto"/>
                                                    <w:bottom w:val="none" w:sz="0" w:space="0" w:color="auto"/>
                                                    <w:right w:val="none" w:sz="0" w:space="0" w:color="auto"/>
                                                  </w:divBdr>
                                                  <w:divsChild>
                                                    <w:div w:id="1545291318">
                                                      <w:marLeft w:val="0"/>
                                                      <w:marRight w:val="0"/>
                                                      <w:marTop w:val="0"/>
                                                      <w:marBottom w:val="0"/>
                                                      <w:divBdr>
                                                        <w:top w:val="none" w:sz="0" w:space="0" w:color="auto"/>
                                                        <w:left w:val="none" w:sz="0" w:space="0" w:color="auto"/>
                                                        <w:bottom w:val="none" w:sz="0" w:space="0" w:color="auto"/>
                                                        <w:right w:val="none" w:sz="0" w:space="0" w:color="auto"/>
                                                      </w:divBdr>
                                                      <w:divsChild>
                                                        <w:div w:id="1091586459">
                                                          <w:marLeft w:val="0"/>
                                                          <w:marRight w:val="0"/>
                                                          <w:marTop w:val="0"/>
                                                          <w:marBottom w:val="0"/>
                                                          <w:divBdr>
                                                            <w:top w:val="none" w:sz="0" w:space="0" w:color="auto"/>
                                                            <w:left w:val="none" w:sz="0" w:space="0" w:color="auto"/>
                                                            <w:bottom w:val="none" w:sz="0" w:space="0" w:color="auto"/>
                                                            <w:right w:val="none" w:sz="0" w:space="0" w:color="auto"/>
                                                          </w:divBdr>
                                                          <w:divsChild>
                                                            <w:div w:id="17526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5788">
                                  <w:marLeft w:val="0"/>
                                  <w:marRight w:val="0"/>
                                  <w:marTop w:val="0"/>
                                  <w:marBottom w:val="0"/>
                                  <w:divBdr>
                                    <w:top w:val="none" w:sz="0" w:space="0" w:color="auto"/>
                                    <w:left w:val="none" w:sz="0" w:space="0" w:color="auto"/>
                                    <w:bottom w:val="none" w:sz="0" w:space="0" w:color="auto"/>
                                    <w:right w:val="none" w:sz="0" w:space="0" w:color="auto"/>
                                  </w:divBdr>
                                  <w:divsChild>
                                    <w:div w:id="110128800">
                                      <w:marLeft w:val="0"/>
                                      <w:marRight w:val="0"/>
                                      <w:marTop w:val="0"/>
                                      <w:marBottom w:val="0"/>
                                      <w:divBdr>
                                        <w:top w:val="none" w:sz="0" w:space="0" w:color="auto"/>
                                        <w:left w:val="none" w:sz="0" w:space="0" w:color="auto"/>
                                        <w:bottom w:val="none" w:sz="0" w:space="0" w:color="auto"/>
                                        <w:right w:val="none" w:sz="0" w:space="0" w:color="auto"/>
                                      </w:divBdr>
                                      <w:divsChild>
                                        <w:div w:id="2106879147">
                                          <w:marLeft w:val="0"/>
                                          <w:marRight w:val="0"/>
                                          <w:marTop w:val="0"/>
                                          <w:marBottom w:val="0"/>
                                          <w:divBdr>
                                            <w:top w:val="none" w:sz="0" w:space="0" w:color="auto"/>
                                            <w:left w:val="none" w:sz="0" w:space="0" w:color="auto"/>
                                            <w:bottom w:val="none" w:sz="0" w:space="0" w:color="auto"/>
                                            <w:right w:val="none" w:sz="0" w:space="0" w:color="auto"/>
                                          </w:divBdr>
                                          <w:divsChild>
                                            <w:div w:id="2102993332">
                                              <w:marLeft w:val="0"/>
                                              <w:marRight w:val="0"/>
                                              <w:marTop w:val="0"/>
                                              <w:marBottom w:val="0"/>
                                              <w:divBdr>
                                                <w:top w:val="none" w:sz="0" w:space="0" w:color="auto"/>
                                                <w:left w:val="none" w:sz="0" w:space="0" w:color="auto"/>
                                                <w:bottom w:val="none" w:sz="0" w:space="0" w:color="auto"/>
                                                <w:right w:val="none" w:sz="0" w:space="0" w:color="auto"/>
                                              </w:divBdr>
                                              <w:divsChild>
                                                <w:div w:id="691103387">
                                                  <w:marLeft w:val="0"/>
                                                  <w:marRight w:val="0"/>
                                                  <w:marTop w:val="0"/>
                                                  <w:marBottom w:val="0"/>
                                                  <w:divBdr>
                                                    <w:top w:val="none" w:sz="0" w:space="0" w:color="auto"/>
                                                    <w:left w:val="none" w:sz="0" w:space="0" w:color="auto"/>
                                                    <w:bottom w:val="none" w:sz="0" w:space="0" w:color="auto"/>
                                                    <w:right w:val="none" w:sz="0" w:space="0" w:color="auto"/>
                                                  </w:divBdr>
                                                  <w:divsChild>
                                                    <w:div w:id="1662545091">
                                                      <w:marLeft w:val="0"/>
                                                      <w:marRight w:val="0"/>
                                                      <w:marTop w:val="0"/>
                                                      <w:marBottom w:val="0"/>
                                                      <w:divBdr>
                                                        <w:top w:val="none" w:sz="0" w:space="0" w:color="auto"/>
                                                        <w:left w:val="none" w:sz="0" w:space="0" w:color="auto"/>
                                                        <w:bottom w:val="none" w:sz="0" w:space="0" w:color="auto"/>
                                                        <w:right w:val="none" w:sz="0" w:space="0" w:color="auto"/>
                                                      </w:divBdr>
                                                      <w:divsChild>
                                                        <w:div w:id="1857427864">
                                                          <w:marLeft w:val="0"/>
                                                          <w:marRight w:val="0"/>
                                                          <w:marTop w:val="0"/>
                                                          <w:marBottom w:val="0"/>
                                                          <w:divBdr>
                                                            <w:top w:val="none" w:sz="0" w:space="0" w:color="auto"/>
                                                            <w:left w:val="none" w:sz="0" w:space="0" w:color="auto"/>
                                                            <w:bottom w:val="none" w:sz="0" w:space="0" w:color="auto"/>
                                                            <w:right w:val="none" w:sz="0" w:space="0" w:color="auto"/>
                                                          </w:divBdr>
                                                          <w:divsChild>
                                                            <w:div w:id="4532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46326">
                                  <w:marLeft w:val="0"/>
                                  <w:marRight w:val="0"/>
                                  <w:marTop w:val="0"/>
                                  <w:marBottom w:val="0"/>
                                  <w:divBdr>
                                    <w:top w:val="none" w:sz="0" w:space="0" w:color="auto"/>
                                    <w:left w:val="none" w:sz="0" w:space="0" w:color="auto"/>
                                    <w:bottom w:val="none" w:sz="0" w:space="0" w:color="auto"/>
                                    <w:right w:val="none" w:sz="0" w:space="0" w:color="auto"/>
                                  </w:divBdr>
                                  <w:divsChild>
                                    <w:div w:id="1190755340">
                                      <w:marLeft w:val="0"/>
                                      <w:marRight w:val="0"/>
                                      <w:marTop w:val="0"/>
                                      <w:marBottom w:val="0"/>
                                      <w:divBdr>
                                        <w:top w:val="none" w:sz="0" w:space="0" w:color="auto"/>
                                        <w:left w:val="none" w:sz="0" w:space="0" w:color="auto"/>
                                        <w:bottom w:val="none" w:sz="0" w:space="0" w:color="auto"/>
                                        <w:right w:val="none" w:sz="0" w:space="0" w:color="auto"/>
                                      </w:divBdr>
                                      <w:divsChild>
                                        <w:div w:id="405302471">
                                          <w:marLeft w:val="0"/>
                                          <w:marRight w:val="0"/>
                                          <w:marTop w:val="0"/>
                                          <w:marBottom w:val="0"/>
                                          <w:divBdr>
                                            <w:top w:val="none" w:sz="0" w:space="0" w:color="auto"/>
                                            <w:left w:val="none" w:sz="0" w:space="0" w:color="auto"/>
                                            <w:bottom w:val="none" w:sz="0" w:space="0" w:color="auto"/>
                                            <w:right w:val="none" w:sz="0" w:space="0" w:color="auto"/>
                                          </w:divBdr>
                                          <w:divsChild>
                                            <w:div w:id="555090898">
                                              <w:marLeft w:val="0"/>
                                              <w:marRight w:val="0"/>
                                              <w:marTop w:val="0"/>
                                              <w:marBottom w:val="0"/>
                                              <w:divBdr>
                                                <w:top w:val="none" w:sz="0" w:space="0" w:color="auto"/>
                                                <w:left w:val="none" w:sz="0" w:space="0" w:color="auto"/>
                                                <w:bottom w:val="none" w:sz="0" w:space="0" w:color="auto"/>
                                                <w:right w:val="none" w:sz="0" w:space="0" w:color="auto"/>
                                              </w:divBdr>
                                              <w:divsChild>
                                                <w:div w:id="911890772">
                                                  <w:marLeft w:val="0"/>
                                                  <w:marRight w:val="0"/>
                                                  <w:marTop w:val="0"/>
                                                  <w:marBottom w:val="0"/>
                                                  <w:divBdr>
                                                    <w:top w:val="none" w:sz="0" w:space="0" w:color="auto"/>
                                                    <w:left w:val="none" w:sz="0" w:space="0" w:color="auto"/>
                                                    <w:bottom w:val="none" w:sz="0" w:space="0" w:color="auto"/>
                                                    <w:right w:val="none" w:sz="0" w:space="0" w:color="auto"/>
                                                  </w:divBdr>
                                                  <w:divsChild>
                                                    <w:div w:id="493179567">
                                                      <w:marLeft w:val="0"/>
                                                      <w:marRight w:val="0"/>
                                                      <w:marTop w:val="0"/>
                                                      <w:marBottom w:val="0"/>
                                                      <w:divBdr>
                                                        <w:top w:val="none" w:sz="0" w:space="0" w:color="auto"/>
                                                        <w:left w:val="none" w:sz="0" w:space="0" w:color="auto"/>
                                                        <w:bottom w:val="none" w:sz="0" w:space="0" w:color="auto"/>
                                                        <w:right w:val="none" w:sz="0" w:space="0" w:color="auto"/>
                                                      </w:divBdr>
                                                      <w:divsChild>
                                                        <w:div w:id="1309478467">
                                                          <w:marLeft w:val="0"/>
                                                          <w:marRight w:val="0"/>
                                                          <w:marTop w:val="0"/>
                                                          <w:marBottom w:val="0"/>
                                                          <w:divBdr>
                                                            <w:top w:val="none" w:sz="0" w:space="0" w:color="auto"/>
                                                            <w:left w:val="none" w:sz="0" w:space="0" w:color="auto"/>
                                                            <w:bottom w:val="none" w:sz="0" w:space="0" w:color="auto"/>
                                                            <w:right w:val="none" w:sz="0" w:space="0" w:color="auto"/>
                                                          </w:divBdr>
                                                          <w:divsChild>
                                                            <w:div w:id="9409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73141">
                                  <w:marLeft w:val="0"/>
                                  <w:marRight w:val="0"/>
                                  <w:marTop w:val="0"/>
                                  <w:marBottom w:val="0"/>
                                  <w:divBdr>
                                    <w:top w:val="none" w:sz="0" w:space="0" w:color="auto"/>
                                    <w:left w:val="none" w:sz="0" w:space="0" w:color="auto"/>
                                    <w:bottom w:val="none" w:sz="0" w:space="0" w:color="auto"/>
                                    <w:right w:val="none" w:sz="0" w:space="0" w:color="auto"/>
                                  </w:divBdr>
                                  <w:divsChild>
                                    <w:div w:id="277298924">
                                      <w:marLeft w:val="0"/>
                                      <w:marRight w:val="0"/>
                                      <w:marTop w:val="0"/>
                                      <w:marBottom w:val="0"/>
                                      <w:divBdr>
                                        <w:top w:val="none" w:sz="0" w:space="0" w:color="auto"/>
                                        <w:left w:val="none" w:sz="0" w:space="0" w:color="auto"/>
                                        <w:bottom w:val="none" w:sz="0" w:space="0" w:color="auto"/>
                                        <w:right w:val="none" w:sz="0" w:space="0" w:color="auto"/>
                                      </w:divBdr>
                                      <w:divsChild>
                                        <w:div w:id="684986343">
                                          <w:marLeft w:val="0"/>
                                          <w:marRight w:val="0"/>
                                          <w:marTop w:val="0"/>
                                          <w:marBottom w:val="0"/>
                                          <w:divBdr>
                                            <w:top w:val="none" w:sz="0" w:space="0" w:color="auto"/>
                                            <w:left w:val="none" w:sz="0" w:space="0" w:color="auto"/>
                                            <w:bottom w:val="none" w:sz="0" w:space="0" w:color="auto"/>
                                            <w:right w:val="none" w:sz="0" w:space="0" w:color="auto"/>
                                          </w:divBdr>
                                          <w:divsChild>
                                            <w:div w:id="1262952558">
                                              <w:marLeft w:val="0"/>
                                              <w:marRight w:val="0"/>
                                              <w:marTop w:val="0"/>
                                              <w:marBottom w:val="0"/>
                                              <w:divBdr>
                                                <w:top w:val="none" w:sz="0" w:space="0" w:color="auto"/>
                                                <w:left w:val="none" w:sz="0" w:space="0" w:color="auto"/>
                                                <w:bottom w:val="none" w:sz="0" w:space="0" w:color="auto"/>
                                                <w:right w:val="none" w:sz="0" w:space="0" w:color="auto"/>
                                              </w:divBdr>
                                              <w:divsChild>
                                                <w:div w:id="419566141">
                                                  <w:marLeft w:val="0"/>
                                                  <w:marRight w:val="0"/>
                                                  <w:marTop w:val="0"/>
                                                  <w:marBottom w:val="0"/>
                                                  <w:divBdr>
                                                    <w:top w:val="none" w:sz="0" w:space="0" w:color="auto"/>
                                                    <w:left w:val="none" w:sz="0" w:space="0" w:color="auto"/>
                                                    <w:bottom w:val="none" w:sz="0" w:space="0" w:color="auto"/>
                                                    <w:right w:val="none" w:sz="0" w:space="0" w:color="auto"/>
                                                  </w:divBdr>
                                                  <w:divsChild>
                                                    <w:div w:id="479275652">
                                                      <w:marLeft w:val="0"/>
                                                      <w:marRight w:val="0"/>
                                                      <w:marTop w:val="0"/>
                                                      <w:marBottom w:val="0"/>
                                                      <w:divBdr>
                                                        <w:top w:val="none" w:sz="0" w:space="0" w:color="auto"/>
                                                        <w:left w:val="none" w:sz="0" w:space="0" w:color="auto"/>
                                                        <w:bottom w:val="none" w:sz="0" w:space="0" w:color="auto"/>
                                                        <w:right w:val="none" w:sz="0" w:space="0" w:color="auto"/>
                                                      </w:divBdr>
                                                      <w:divsChild>
                                                        <w:div w:id="1581328331">
                                                          <w:marLeft w:val="0"/>
                                                          <w:marRight w:val="0"/>
                                                          <w:marTop w:val="0"/>
                                                          <w:marBottom w:val="0"/>
                                                          <w:divBdr>
                                                            <w:top w:val="none" w:sz="0" w:space="0" w:color="auto"/>
                                                            <w:left w:val="none" w:sz="0" w:space="0" w:color="auto"/>
                                                            <w:bottom w:val="none" w:sz="0" w:space="0" w:color="auto"/>
                                                            <w:right w:val="none" w:sz="0" w:space="0" w:color="auto"/>
                                                          </w:divBdr>
                                                          <w:divsChild>
                                                            <w:div w:id="17756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91777">
                                  <w:marLeft w:val="0"/>
                                  <w:marRight w:val="0"/>
                                  <w:marTop w:val="0"/>
                                  <w:marBottom w:val="0"/>
                                  <w:divBdr>
                                    <w:top w:val="none" w:sz="0" w:space="0" w:color="auto"/>
                                    <w:left w:val="none" w:sz="0" w:space="0" w:color="auto"/>
                                    <w:bottom w:val="none" w:sz="0" w:space="0" w:color="auto"/>
                                    <w:right w:val="none" w:sz="0" w:space="0" w:color="auto"/>
                                  </w:divBdr>
                                  <w:divsChild>
                                    <w:div w:id="1356464851">
                                      <w:marLeft w:val="0"/>
                                      <w:marRight w:val="0"/>
                                      <w:marTop w:val="0"/>
                                      <w:marBottom w:val="0"/>
                                      <w:divBdr>
                                        <w:top w:val="none" w:sz="0" w:space="0" w:color="auto"/>
                                        <w:left w:val="none" w:sz="0" w:space="0" w:color="auto"/>
                                        <w:bottom w:val="none" w:sz="0" w:space="0" w:color="auto"/>
                                        <w:right w:val="none" w:sz="0" w:space="0" w:color="auto"/>
                                      </w:divBdr>
                                      <w:divsChild>
                                        <w:div w:id="2127431579">
                                          <w:marLeft w:val="0"/>
                                          <w:marRight w:val="0"/>
                                          <w:marTop w:val="0"/>
                                          <w:marBottom w:val="0"/>
                                          <w:divBdr>
                                            <w:top w:val="none" w:sz="0" w:space="0" w:color="auto"/>
                                            <w:left w:val="none" w:sz="0" w:space="0" w:color="auto"/>
                                            <w:bottom w:val="none" w:sz="0" w:space="0" w:color="auto"/>
                                            <w:right w:val="none" w:sz="0" w:space="0" w:color="auto"/>
                                          </w:divBdr>
                                          <w:divsChild>
                                            <w:div w:id="2131699114">
                                              <w:marLeft w:val="0"/>
                                              <w:marRight w:val="0"/>
                                              <w:marTop w:val="0"/>
                                              <w:marBottom w:val="0"/>
                                              <w:divBdr>
                                                <w:top w:val="none" w:sz="0" w:space="0" w:color="auto"/>
                                                <w:left w:val="none" w:sz="0" w:space="0" w:color="auto"/>
                                                <w:bottom w:val="none" w:sz="0" w:space="0" w:color="auto"/>
                                                <w:right w:val="none" w:sz="0" w:space="0" w:color="auto"/>
                                              </w:divBdr>
                                              <w:divsChild>
                                                <w:div w:id="1872255029">
                                                  <w:marLeft w:val="0"/>
                                                  <w:marRight w:val="0"/>
                                                  <w:marTop w:val="0"/>
                                                  <w:marBottom w:val="0"/>
                                                  <w:divBdr>
                                                    <w:top w:val="none" w:sz="0" w:space="0" w:color="auto"/>
                                                    <w:left w:val="none" w:sz="0" w:space="0" w:color="auto"/>
                                                    <w:bottom w:val="none" w:sz="0" w:space="0" w:color="auto"/>
                                                    <w:right w:val="none" w:sz="0" w:space="0" w:color="auto"/>
                                                  </w:divBdr>
                                                  <w:divsChild>
                                                    <w:div w:id="1440837516">
                                                      <w:marLeft w:val="0"/>
                                                      <w:marRight w:val="0"/>
                                                      <w:marTop w:val="0"/>
                                                      <w:marBottom w:val="0"/>
                                                      <w:divBdr>
                                                        <w:top w:val="none" w:sz="0" w:space="0" w:color="auto"/>
                                                        <w:left w:val="none" w:sz="0" w:space="0" w:color="auto"/>
                                                        <w:bottom w:val="none" w:sz="0" w:space="0" w:color="auto"/>
                                                        <w:right w:val="none" w:sz="0" w:space="0" w:color="auto"/>
                                                      </w:divBdr>
                                                      <w:divsChild>
                                                        <w:div w:id="2085957504">
                                                          <w:marLeft w:val="0"/>
                                                          <w:marRight w:val="0"/>
                                                          <w:marTop w:val="0"/>
                                                          <w:marBottom w:val="0"/>
                                                          <w:divBdr>
                                                            <w:top w:val="none" w:sz="0" w:space="0" w:color="auto"/>
                                                            <w:left w:val="none" w:sz="0" w:space="0" w:color="auto"/>
                                                            <w:bottom w:val="none" w:sz="0" w:space="0" w:color="auto"/>
                                                            <w:right w:val="none" w:sz="0" w:space="0" w:color="auto"/>
                                                          </w:divBdr>
                                                          <w:divsChild>
                                                            <w:div w:id="1161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825">
                                  <w:marLeft w:val="0"/>
                                  <w:marRight w:val="0"/>
                                  <w:marTop w:val="0"/>
                                  <w:marBottom w:val="0"/>
                                  <w:divBdr>
                                    <w:top w:val="none" w:sz="0" w:space="0" w:color="auto"/>
                                    <w:left w:val="none" w:sz="0" w:space="0" w:color="auto"/>
                                    <w:bottom w:val="none" w:sz="0" w:space="0" w:color="auto"/>
                                    <w:right w:val="none" w:sz="0" w:space="0" w:color="auto"/>
                                  </w:divBdr>
                                  <w:divsChild>
                                    <w:div w:id="1416784493">
                                      <w:marLeft w:val="0"/>
                                      <w:marRight w:val="0"/>
                                      <w:marTop w:val="0"/>
                                      <w:marBottom w:val="0"/>
                                      <w:divBdr>
                                        <w:top w:val="none" w:sz="0" w:space="0" w:color="auto"/>
                                        <w:left w:val="none" w:sz="0" w:space="0" w:color="auto"/>
                                        <w:bottom w:val="none" w:sz="0" w:space="0" w:color="auto"/>
                                        <w:right w:val="none" w:sz="0" w:space="0" w:color="auto"/>
                                      </w:divBdr>
                                      <w:divsChild>
                                        <w:div w:id="1266766028">
                                          <w:marLeft w:val="0"/>
                                          <w:marRight w:val="0"/>
                                          <w:marTop w:val="0"/>
                                          <w:marBottom w:val="0"/>
                                          <w:divBdr>
                                            <w:top w:val="none" w:sz="0" w:space="0" w:color="auto"/>
                                            <w:left w:val="none" w:sz="0" w:space="0" w:color="auto"/>
                                            <w:bottom w:val="none" w:sz="0" w:space="0" w:color="auto"/>
                                            <w:right w:val="none" w:sz="0" w:space="0" w:color="auto"/>
                                          </w:divBdr>
                                          <w:divsChild>
                                            <w:div w:id="1128088159">
                                              <w:marLeft w:val="0"/>
                                              <w:marRight w:val="0"/>
                                              <w:marTop w:val="0"/>
                                              <w:marBottom w:val="0"/>
                                              <w:divBdr>
                                                <w:top w:val="none" w:sz="0" w:space="0" w:color="auto"/>
                                                <w:left w:val="none" w:sz="0" w:space="0" w:color="auto"/>
                                                <w:bottom w:val="none" w:sz="0" w:space="0" w:color="auto"/>
                                                <w:right w:val="none" w:sz="0" w:space="0" w:color="auto"/>
                                              </w:divBdr>
                                              <w:divsChild>
                                                <w:div w:id="1645155011">
                                                  <w:marLeft w:val="0"/>
                                                  <w:marRight w:val="0"/>
                                                  <w:marTop w:val="0"/>
                                                  <w:marBottom w:val="0"/>
                                                  <w:divBdr>
                                                    <w:top w:val="none" w:sz="0" w:space="0" w:color="auto"/>
                                                    <w:left w:val="none" w:sz="0" w:space="0" w:color="auto"/>
                                                    <w:bottom w:val="none" w:sz="0" w:space="0" w:color="auto"/>
                                                    <w:right w:val="none" w:sz="0" w:space="0" w:color="auto"/>
                                                  </w:divBdr>
                                                  <w:divsChild>
                                                    <w:div w:id="321392867">
                                                      <w:marLeft w:val="0"/>
                                                      <w:marRight w:val="0"/>
                                                      <w:marTop w:val="0"/>
                                                      <w:marBottom w:val="0"/>
                                                      <w:divBdr>
                                                        <w:top w:val="none" w:sz="0" w:space="0" w:color="auto"/>
                                                        <w:left w:val="none" w:sz="0" w:space="0" w:color="auto"/>
                                                        <w:bottom w:val="none" w:sz="0" w:space="0" w:color="auto"/>
                                                        <w:right w:val="none" w:sz="0" w:space="0" w:color="auto"/>
                                                      </w:divBdr>
                                                      <w:divsChild>
                                                        <w:div w:id="341780653">
                                                          <w:marLeft w:val="0"/>
                                                          <w:marRight w:val="0"/>
                                                          <w:marTop w:val="0"/>
                                                          <w:marBottom w:val="0"/>
                                                          <w:divBdr>
                                                            <w:top w:val="none" w:sz="0" w:space="0" w:color="auto"/>
                                                            <w:left w:val="none" w:sz="0" w:space="0" w:color="auto"/>
                                                            <w:bottom w:val="none" w:sz="0" w:space="0" w:color="auto"/>
                                                            <w:right w:val="none" w:sz="0" w:space="0" w:color="auto"/>
                                                          </w:divBdr>
                                                          <w:divsChild>
                                                            <w:div w:id="18522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99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3811">
      <w:bodyDiv w:val="1"/>
      <w:marLeft w:val="0"/>
      <w:marRight w:val="0"/>
      <w:marTop w:val="0"/>
      <w:marBottom w:val="0"/>
      <w:divBdr>
        <w:top w:val="none" w:sz="0" w:space="0" w:color="auto"/>
        <w:left w:val="none" w:sz="0" w:space="0" w:color="auto"/>
        <w:bottom w:val="none" w:sz="0" w:space="0" w:color="auto"/>
        <w:right w:val="none" w:sz="0" w:space="0" w:color="auto"/>
      </w:divBdr>
      <w:divsChild>
        <w:div w:id="1515532058">
          <w:marLeft w:val="0"/>
          <w:marRight w:val="0"/>
          <w:marTop w:val="0"/>
          <w:marBottom w:val="0"/>
          <w:divBdr>
            <w:top w:val="none" w:sz="0" w:space="0" w:color="auto"/>
            <w:left w:val="none" w:sz="0" w:space="0" w:color="auto"/>
            <w:bottom w:val="none" w:sz="0" w:space="0" w:color="auto"/>
            <w:right w:val="none" w:sz="0" w:space="0" w:color="auto"/>
          </w:divBdr>
          <w:divsChild>
            <w:div w:id="817455423">
              <w:marLeft w:val="0"/>
              <w:marRight w:val="0"/>
              <w:marTop w:val="0"/>
              <w:marBottom w:val="0"/>
              <w:divBdr>
                <w:top w:val="none" w:sz="0" w:space="0" w:color="auto"/>
                <w:left w:val="none" w:sz="0" w:space="0" w:color="auto"/>
                <w:bottom w:val="none" w:sz="0" w:space="0" w:color="auto"/>
                <w:right w:val="none" w:sz="0" w:space="0" w:color="auto"/>
              </w:divBdr>
              <w:divsChild>
                <w:div w:id="1726098580">
                  <w:marLeft w:val="0"/>
                  <w:marRight w:val="0"/>
                  <w:marTop w:val="0"/>
                  <w:marBottom w:val="0"/>
                  <w:divBdr>
                    <w:top w:val="none" w:sz="0" w:space="0" w:color="auto"/>
                    <w:left w:val="none" w:sz="0" w:space="0" w:color="auto"/>
                    <w:bottom w:val="none" w:sz="0" w:space="0" w:color="auto"/>
                    <w:right w:val="none" w:sz="0" w:space="0" w:color="auto"/>
                  </w:divBdr>
                  <w:divsChild>
                    <w:div w:id="747731702">
                      <w:marLeft w:val="0"/>
                      <w:marRight w:val="0"/>
                      <w:marTop w:val="0"/>
                      <w:marBottom w:val="0"/>
                      <w:divBdr>
                        <w:top w:val="none" w:sz="0" w:space="0" w:color="auto"/>
                        <w:left w:val="none" w:sz="0" w:space="0" w:color="auto"/>
                        <w:bottom w:val="none" w:sz="0" w:space="0" w:color="auto"/>
                        <w:right w:val="none" w:sz="0" w:space="0" w:color="auto"/>
                      </w:divBdr>
                      <w:divsChild>
                        <w:div w:id="939097745">
                          <w:marLeft w:val="0"/>
                          <w:marRight w:val="0"/>
                          <w:marTop w:val="0"/>
                          <w:marBottom w:val="0"/>
                          <w:divBdr>
                            <w:top w:val="none" w:sz="0" w:space="0" w:color="auto"/>
                            <w:left w:val="none" w:sz="0" w:space="0" w:color="auto"/>
                            <w:bottom w:val="none" w:sz="0" w:space="0" w:color="auto"/>
                            <w:right w:val="none" w:sz="0" w:space="0" w:color="auto"/>
                          </w:divBdr>
                          <w:divsChild>
                            <w:div w:id="1399859858">
                              <w:marLeft w:val="0"/>
                              <w:marRight w:val="0"/>
                              <w:marTop w:val="0"/>
                              <w:marBottom w:val="0"/>
                              <w:divBdr>
                                <w:top w:val="none" w:sz="0" w:space="0" w:color="auto"/>
                                <w:left w:val="none" w:sz="0" w:space="0" w:color="auto"/>
                                <w:bottom w:val="none" w:sz="0" w:space="0" w:color="auto"/>
                                <w:right w:val="none" w:sz="0" w:space="0" w:color="auto"/>
                              </w:divBdr>
                              <w:divsChild>
                                <w:div w:id="1303775495">
                                  <w:marLeft w:val="0"/>
                                  <w:marRight w:val="0"/>
                                  <w:marTop w:val="0"/>
                                  <w:marBottom w:val="0"/>
                                  <w:divBdr>
                                    <w:top w:val="none" w:sz="0" w:space="0" w:color="auto"/>
                                    <w:left w:val="none" w:sz="0" w:space="0" w:color="auto"/>
                                    <w:bottom w:val="none" w:sz="0" w:space="0" w:color="auto"/>
                                    <w:right w:val="none" w:sz="0" w:space="0" w:color="auto"/>
                                  </w:divBdr>
                                  <w:divsChild>
                                    <w:div w:id="21231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85678">
          <w:marLeft w:val="0"/>
          <w:marRight w:val="0"/>
          <w:marTop w:val="0"/>
          <w:marBottom w:val="0"/>
          <w:divBdr>
            <w:top w:val="none" w:sz="0" w:space="0" w:color="auto"/>
            <w:left w:val="none" w:sz="0" w:space="0" w:color="auto"/>
            <w:bottom w:val="none" w:sz="0" w:space="0" w:color="auto"/>
            <w:right w:val="none" w:sz="0" w:space="0" w:color="auto"/>
          </w:divBdr>
          <w:divsChild>
            <w:div w:id="71319861">
              <w:marLeft w:val="0"/>
              <w:marRight w:val="0"/>
              <w:marTop w:val="0"/>
              <w:marBottom w:val="0"/>
              <w:divBdr>
                <w:top w:val="none" w:sz="0" w:space="0" w:color="auto"/>
                <w:left w:val="none" w:sz="0" w:space="0" w:color="auto"/>
                <w:bottom w:val="none" w:sz="0" w:space="0" w:color="auto"/>
                <w:right w:val="none" w:sz="0" w:space="0" w:color="auto"/>
              </w:divBdr>
              <w:divsChild>
                <w:div w:id="1512790573">
                  <w:marLeft w:val="0"/>
                  <w:marRight w:val="0"/>
                  <w:marTop w:val="0"/>
                  <w:marBottom w:val="0"/>
                  <w:divBdr>
                    <w:top w:val="none" w:sz="0" w:space="0" w:color="auto"/>
                    <w:left w:val="none" w:sz="0" w:space="0" w:color="auto"/>
                    <w:bottom w:val="none" w:sz="0" w:space="0" w:color="auto"/>
                    <w:right w:val="none" w:sz="0" w:space="0" w:color="auto"/>
                  </w:divBdr>
                  <w:divsChild>
                    <w:div w:id="30303248">
                      <w:marLeft w:val="0"/>
                      <w:marRight w:val="0"/>
                      <w:marTop w:val="0"/>
                      <w:marBottom w:val="0"/>
                      <w:divBdr>
                        <w:top w:val="none" w:sz="0" w:space="0" w:color="auto"/>
                        <w:left w:val="none" w:sz="0" w:space="0" w:color="auto"/>
                        <w:bottom w:val="none" w:sz="0" w:space="0" w:color="auto"/>
                        <w:right w:val="none" w:sz="0" w:space="0" w:color="auto"/>
                      </w:divBdr>
                      <w:divsChild>
                        <w:div w:id="1882009373">
                          <w:marLeft w:val="0"/>
                          <w:marRight w:val="0"/>
                          <w:marTop w:val="0"/>
                          <w:marBottom w:val="0"/>
                          <w:divBdr>
                            <w:top w:val="none" w:sz="0" w:space="0" w:color="auto"/>
                            <w:left w:val="none" w:sz="0" w:space="0" w:color="auto"/>
                            <w:bottom w:val="none" w:sz="0" w:space="0" w:color="auto"/>
                            <w:right w:val="none" w:sz="0" w:space="0" w:color="auto"/>
                          </w:divBdr>
                          <w:divsChild>
                            <w:div w:id="2009823363">
                              <w:marLeft w:val="0"/>
                              <w:marRight w:val="0"/>
                              <w:marTop w:val="0"/>
                              <w:marBottom w:val="0"/>
                              <w:divBdr>
                                <w:top w:val="none" w:sz="0" w:space="0" w:color="auto"/>
                                <w:left w:val="none" w:sz="0" w:space="0" w:color="auto"/>
                                <w:bottom w:val="none" w:sz="0" w:space="0" w:color="auto"/>
                                <w:right w:val="none" w:sz="0" w:space="0" w:color="auto"/>
                              </w:divBdr>
                              <w:divsChild>
                                <w:div w:id="1981226690">
                                  <w:marLeft w:val="0"/>
                                  <w:marRight w:val="0"/>
                                  <w:marTop w:val="0"/>
                                  <w:marBottom w:val="0"/>
                                  <w:divBdr>
                                    <w:top w:val="none" w:sz="0" w:space="0" w:color="auto"/>
                                    <w:left w:val="none" w:sz="0" w:space="0" w:color="auto"/>
                                    <w:bottom w:val="none" w:sz="0" w:space="0" w:color="auto"/>
                                    <w:right w:val="none" w:sz="0" w:space="0" w:color="auto"/>
                                  </w:divBdr>
                                  <w:divsChild>
                                    <w:div w:id="5961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03875">
          <w:marLeft w:val="0"/>
          <w:marRight w:val="0"/>
          <w:marTop w:val="0"/>
          <w:marBottom w:val="0"/>
          <w:divBdr>
            <w:top w:val="none" w:sz="0" w:space="0" w:color="auto"/>
            <w:left w:val="none" w:sz="0" w:space="0" w:color="auto"/>
            <w:bottom w:val="none" w:sz="0" w:space="0" w:color="auto"/>
            <w:right w:val="none" w:sz="0" w:space="0" w:color="auto"/>
          </w:divBdr>
          <w:divsChild>
            <w:div w:id="1319263824">
              <w:marLeft w:val="0"/>
              <w:marRight w:val="0"/>
              <w:marTop w:val="0"/>
              <w:marBottom w:val="0"/>
              <w:divBdr>
                <w:top w:val="none" w:sz="0" w:space="0" w:color="auto"/>
                <w:left w:val="none" w:sz="0" w:space="0" w:color="auto"/>
                <w:bottom w:val="none" w:sz="0" w:space="0" w:color="auto"/>
                <w:right w:val="none" w:sz="0" w:space="0" w:color="auto"/>
              </w:divBdr>
              <w:divsChild>
                <w:div w:id="2017613382">
                  <w:marLeft w:val="0"/>
                  <w:marRight w:val="0"/>
                  <w:marTop w:val="0"/>
                  <w:marBottom w:val="0"/>
                  <w:divBdr>
                    <w:top w:val="none" w:sz="0" w:space="0" w:color="auto"/>
                    <w:left w:val="none" w:sz="0" w:space="0" w:color="auto"/>
                    <w:bottom w:val="none" w:sz="0" w:space="0" w:color="auto"/>
                    <w:right w:val="none" w:sz="0" w:space="0" w:color="auto"/>
                  </w:divBdr>
                  <w:divsChild>
                    <w:div w:id="773019273">
                      <w:marLeft w:val="0"/>
                      <w:marRight w:val="0"/>
                      <w:marTop w:val="0"/>
                      <w:marBottom w:val="0"/>
                      <w:divBdr>
                        <w:top w:val="none" w:sz="0" w:space="0" w:color="auto"/>
                        <w:left w:val="none" w:sz="0" w:space="0" w:color="auto"/>
                        <w:bottom w:val="none" w:sz="0" w:space="0" w:color="auto"/>
                        <w:right w:val="none" w:sz="0" w:space="0" w:color="auto"/>
                      </w:divBdr>
                      <w:divsChild>
                        <w:div w:id="197742345">
                          <w:marLeft w:val="0"/>
                          <w:marRight w:val="0"/>
                          <w:marTop w:val="0"/>
                          <w:marBottom w:val="0"/>
                          <w:divBdr>
                            <w:top w:val="none" w:sz="0" w:space="0" w:color="auto"/>
                            <w:left w:val="none" w:sz="0" w:space="0" w:color="auto"/>
                            <w:bottom w:val="none" w:sz="0" w:space="0" w:color="auto"/>
                            <w:right w:val="none" w:sz="0" w:space="0" w:color="auto"/>
                          </w:divBdr>
                          <w:divsChild>
                            <w:div w:id="2049791793">
                              <w:marLeft w:val="0"/>
                              <w:marRight w:val="0"/>
                              <w:marTop w:val="0"/>
                              <w:marBottom w:val="0"/>
                              <w:divBdr>
                                <w:top w:val="none" w:sz="0" w:space="0" w:color="auto"/>
                                <w:left w:val="none" w:sz="0" w:space="0" w:color="auto"/>
                                <w:bottom w:val="none" w:sz="0" w:space="0" w:color="auto"/>
                                <w:right w:val="none" w:sz="0" w:space="0" w:color="auto"/>
                              </w:divBdr>
                              <w:divsChild>
                                <w:div w:id="1269266720">
                                  <w:marLeft w:val="0"/>
                                  <w:marRight w:val="0"/>
                                  <w:marTop w:val="0"/>
                                  <w:marBottom w:val="0"/>
                                  <w:divBdr>
                                    <w:top w:val="none" w:sz="0" w:space="0" w:color="auto"/>
                                    <w:left w:val="none" w:sz="0" w:space="0" w:color="auto"/>
                                    <w:bottom w:val="none" w:sz="0" w:space="0" w:color="auto"/>
                                    <w:right w:val="none" w:sz="0" w:space="0" w:color="auto"/>
                                  </w:divBdr>
                                  <w:divsChild>
                                    <w:div w:id="20034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492330">
          <w:marLeft w:val="0"/>
          <w:marRight w:val="0"/>
          <w:marTop w:val="0"/>
          <w:marBottom w:val="0"/>
          <w:divBdr>
            <w:top w:val="none" w:sz="0" w:space="0" w:color="auto"/>
            <w:left w:val="none" w:sz="0" w:space="0" w:color="auto"/>
            <w:bottom w:val="none" w:sz="0" w:space="0" w:color="auto"/>
            <w:right w:val="none" w:sz="0" w:space="0" w:color="auto"/>
          </w:divBdr>
          <w:divsChild>
            <w:div w:id="952832191">
              <w:marLeft w:val="0"/>
              <w:marRight w:val="0"/>
              <w:marTop w:val="0"/>
              <w:marBottom w:val="0"/>
              <w:divBdr>
                <w:top w:val="none" w:sz="0" w:space="0" w:color="auto"/>
                <w:left w:val="none" w:sz="0" w:space="0" w:color="auto"/>
                <w:bottom w:val="none" w:sz="0" w:space="0" w:color="auto"/>
                <w:right w:val="none" w:sz="0" w:space="0" w:color="auto"/>
              </w:divBdr>
              <w:divsChild>
                <w:div w:id="5250128">
                  <w:marLeft w:val="0"/>
                  <w:marRight w:val="0"/>
                  <w:marTop w:val="0"/>
                  <w:marBottom w:val="0"/>
                  <w:divBdr>
                    <w:top w:val="none" w:sz="0" w:space="0" w:color="auto"/>
                    <w:left w:val="none" w:sz="0" w:space="0" w:color="auto"/>
                    <w:bottom w:val="none" w:sz="0" w:space="0" w:color="auto"/>
                    <w:right w:val="none" w:sz="0" w:space="0" w:color="auto"/>
                  </w:divBdr>
                  <w:divsChild>
                    <w:div w:id="1012339269">
                      <w:marLeft w:val="0"/>
                      <w:marRight w:val="0"/>
                      <w:marTop w:val="0"/>
                      <w:marBottom w:val="0"/>
                      <w:divBdr>
                        <w:top w:val="none" w:sz="0" w:space="0" w:color="auto"/>
                        <w:left w:val="none" w:sz="0" w:space="0" w:color="auto"/>
                        <w:bottom w:val="none" w:sz="0" w:space="0" w:color="auto"/>
                        <w:right w:val="none" w:sz="0" w:space="0" w:color="auto"/>
                      </w:divBdr>
                      <w:divsChild>
                        <w:div w:id="520631751">
                          <w:marLeft w:val="0"/>
                          <w:marRight w:val="0"/>
                          <w:marTop w:val="0"/>
                          <w:marBottom w:val="0"/>
                          <w:divBdr>
                            <w:top w:val="none" w:sz="0" w:space="0" w:color="auto"/>
                            <w:left w:val="none" w:sz="0" w:space="0" w:color="auto"/>
                            <w:bottom w:val="none" w:sz="0" w:space="0" w:color="auto"/>
                            <w:right w:val="none" w:sz="0" w:space="0" w:color="auto"/>
                          </w:divBdr>
                          <w:divsChild>
                            <w:div w:id="1830097512">
                              <w:marLeft w:val="0"/>
                              <w:marRight w:val="0"/>
                              <w:marTop w:val="0"/>
                              <w:marBottom w:val="0"/>
                              <w:divBdr>
                                <w:top w:val="none" w:sz="0" w:space="0" w:color="auto"/>
                                <w:left w:val="none" w:sz="0" w:space="0" w:color="auto"/>
                                <w:bottom w:val="none" w:sz="0" w:space="0" w:color="auto"/>
                                <w:right w:val="none" w:sz="0" w:space="0" w:color="auto"/>
                              </w:divBdr>
                              <w:divsChild>
                                <w:div w:id="615872863">
                                  <w:marLeft w:val="0"/>
                                  <w:marRight w:val="0"/>
                                  <w:marTop w:val="0"/>
                                  <w:marBottom w:val="0"/>
                                  <w:divBdr>
                                    <w:top w:val="none" w:sz="0" w:space="0" w:color="auto"/>
                                    <w:left w:val="none" w:sz="0" w:space="0" w:color="auto"/>
                                    <w:bottom w:val="none" w:sz="0" w:space="0" w:color="auto"/>
                                    <w:right w:val="none" w:sz="0" w:space="0" w:color="auto"/>
                                  </w:divBdr>
                                  <w:divsChild>
                                    <w:div w:id="14618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83309">
          <w:marLeft w:val="0"/>
          <w:marRight w:val="0"/>
          <w:marTop w:val="0"/>
          <w:marBottom w:val="0"/>
          <w:divBdr>
            <w:top w:val="none" w:sz="0" w:space="0" w:color="auto"/>
            <w:left w:val="none" w:sz="0" w:space="0" w:color="auto"/>
            <w:bottom w:val="none" w:sz="0" w:space="0" w:color="auto"/>
            <w:right w:val="none" w:sz="0" w:space="0" w:color="auto"/>
          </w:divBdr>
          <w:divsChild>
            <w:div w:id="1566910708">
              <w:marLeft w:val="0"/>
              <w:marRight w:val="0"/>
              <w:marTop w:val="0"/>
              <w:marBottom w:val="0"/>
              <w:divBdr>
                <w:top w:val="none" w:sz="0" w:space="0" w:color="auto"/>
                <w:left w:val="none" w:sz="0" w:space="0" w:color="auto"/>
                <w:bottom w:val="none" w:sz="0" w:space="0" w:color="auto"/>
                <w:right w:val="none" w:sz="0" w:space="0" w:color="auto"/>
              </w:divBdr>
              <w:divsChild>
                <w:div w:id="1070080245">
                  <w:marLeft w:val="0"/>
                  <w:marRight w:val="0"/>
                  <w:marTop w:val="0"/>
                  <w:marBottom w:val="0"/>
                  <w:divBdr>
                    <w:top w:val="none" w:sz="0" w:space="0" w:color="auto"/>
                    <w:left w:val="none" w:sz="0" w:space="0" w:color="auto"/>
                    <w:bottom w:val="none" w:sz="0" w:space="0" w:color="auto"/>
                    <w:right w:val="none" w:sz="0" w:space="0" w:color="auto"/>
                  </w:divBdr>
                  <w:divsChild>
                    <w:div w:id="1374618042">
                      <w:marLeft w:val="0"/>
                      <w:marRight w:val="0"/>
                      <w:marTop w:val="0"/>
                      <w:marBottom w:val="0"/>
                      <w:divBdr>
                        <w:top w:val="none" w:sz="0" w:space="0" w:color="auto"/>
                        <w:left w:val="none" w:sz="0" w:space="0" w:color="auto"/>
                        <w:bottom w:val="none" w:sz="0" w:space="0" w:color="auto"/>
                        <w:right w:val="none" w:sz="0" w:space="0" w:color="auto"/>
                      </w:divBdr>
                      <w:divsChild>
                        <w:div w:id="935940347">
                          <w:marLeft w:val="0"/>
                          <w:marRight w:val="0"/>
                          <w:marTop w:val="0"/>
                          <w:marBottom w:val="0"/>
                          <w:divBdr>
                            <w:top w:val="none" w:sz="0" w:space="0" w:color="auto"/>
                            <w:left w:val="none" w:sz="0" w:space="0" w:color="auto"/>
                            <w:bottom w:val="none" w:sz="0" w:space="0" w:color="auto"/>
                            <w:right w:val="none" w:sz="0" w:space="0" w:color="auto"/>
                          </w:divBdr>
                          <w:divsChild>
                            <w:div w:id="986208887">
                              <w:marLeft w:val="0"/>
                              <w:marRight w:val="0"/>
                              <w:marTop w:val="0"/>
                              <w:marBottom w:val="0"/>
                              <w:divBdr>
                                <w:top w:val="none" w:sz="0" w:space="0" w:color="auto"/>
                                <w:left w:val="none" w:sz="0" w:space="0" w:color="auto"/>
                                <w:bottom w:val="none" w:sz="0" w:space="0" w:color="auto"/>
                                <w:right w:val="none" w:sz="0" w:space="0" w:color="auto"/>
                              </w:divBdr>
                              <w:divsChild>
                                <w:div w:id="774250203">
                                  <w:marLeft w:val="0"/>
                                  <w:marRight w:val="0"/>
                                  <w:marTop w:val="0"/>
                                  <w:marBottom w:val="0"/>
                                  <w:divBdr>
                                    <w:top w:val="none" w:sz="0" w:space="0" w:color="auto"/>
                                    <w:left w:val="none" w:sz="0" w:space="0" w:color="auto"/>
                                    <w:bottom w:val="none" w:sz="0" w:space="0" w:color="auto"/>
                                    <w:right w:val="none" w:sz="0" w:space="0" w:color="auto"/>
                                  </w:divBdr>
                                  <w:divsChild>
                                    <w:div w:id="15821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120624">
      <w:bodyDiv w:val="1"/>
      <w:marLeft w:val="0"/>
      <w:marRight w:val="0"/>
      <w:marTop w:val="0"/>
      <w:marBottom w:val="0"/>
      <w:divBdr>
        <w:top w:val="none" w:sz="0" w:space="0" w:color="auto"/>
        <w:left w:val="none" w:sz="0" w:space="0" w:color="auto"/>
        <w:bottom w:val="none" w:sz="0" w:space="0" w:color="auto"/>
        <w:right w:val="none" w:sz="0" w:space="0" w:color="auto"/>
      </w:divBdr>
      <w:divsChild>
        <w:div w:id="1028722387">
          <w:marLeft w:val="0"/>
          <w:marRight w:val="0"/>
          <w:marTop w:val="0"/>
          <w:marBottom w:val="0"/>
          <w:divBdr>
            <w:top w:val="none" w:sz="0" w:space="0" w:color="auto"/>
            <w:left w:val="none" w:sz="0" w:space="0" w:color="auto"/>
            <w:bottom w:val="none" w:sz="0" w:space="0" w:color="auto"/>
            <w:right w:val="none" w:sz="0" w:space="0" w:color="auto"/>
          </w:divBdr>
          <w:divsChild>
            <w:div w:id="1519729816">
              <w:marLeft w:val="0"/>
              <w:marRight w:val="0"/>
              <w:marTop w:val="0"/>
              <w:marBottom w:val="0"/>
              <w:divBdr>
                <w:top w:val="none" w:sz="0" w:space="0" w:color="auto"/>
                <w:left w:val="none" w:sz="0" w:space="0" w:color="auto"/>
                <w:bottom w:val="none" w:sz="0" w:space="0" w:color="auto"/>
                <w:right w:val="none" w:sz="0" w:space="0" w:color="auto"/>
              </w:divBdr>
              <w:divsChild>
                <w:div w:id="1915623785">
                  <w:marLeft w:val="0"/>
                  <w:marRight w:val="0"/>
                  <w:marTop w:val="0"/>
                  <w:marBottom w:val="0"/>
                  <w:divBdr>
                    <w:top w:val="none" w:sz="0" w:space="0" w:color="auto"/>
                    <w:left w:val="none" w:sz="0" w:space="0" w:color="auto"/>
                    <w:bottom w:val="none" w:sz="0" w:space="0" w:color="auto"/>
                    <w:right w:val="none" w:sz="0" w:space="0" w:color="auto"/>
                  </w:divBdr>
                  <w:divsChild>
                    <w:div w:id="1606383110">
                      <w:marLeft w:val="0"/>
                      <w:marRight w:val="0"/>
                      <w:marTop w:val="0"/>
                      <w:marBottom w:val="0"/>
                      <w:divBdr>
                        <w:top w:val="none" w:sz="0" w:space="0" w:color="auto"/>
                        <w:left w:val="none" w:sz="0" w:space="0" w:color="auto"/>
                        <w:bottom w:val="none" w:sz="0" w:space="0" w:color="auto"/>
                        <w:right w:val="none" w:sz="0" w:space="0" w:color="auto"/>
                      </w:divBdr>
                      <w:divsChild>
                        <w:div w:id="924189164">
                          <w:marLeft w:val="0"/>
                          <w:marRight w:val="0"/>
                          <w:marTop w:val="0"/>
                          <w:marBottom w:val="0"/>
                          <w:divBdr>
                            <w:top w:val="none" w:sz="0" w:space="0" w:color="auto"/>
                            <w:left w:val="none" w:sz="0" w:space="0" w:color="auto"/>
                            <w:bottom w:val="none" w:sz="0" w:space="0" w:color="auto"/>
                            <w:right w:val="none" w:sz="0" w:space="0" w:color="auto"/>
                          </w:divBdr>
                          <w:divsChild>
                            <w:div w:id="2099519972">
                              <w:marLeft w:val="0"/>
                              <w:marRight w:val="0"/>
                              <w:marTop w:val="0"/>
                              <w:marBottom w:val="0"/>
                              <w:divBdr>
                                <w:top w:val="none" w:sz="0" w:space="0" w:color="auto"/>
                                <w:left w:val="none" w:sz="0" w:space="0" w:color="auto"/>
                                <w:bottom w:val="none" w:sz="0" w:space="0" w:color="auto"/>
                                <w:right w:val="none" w:sz="0" w:space="0" w:color="auto"/>
                              </w:divBdr>
                              <w:divsChild>
                                <w:div w:id="146019679">
                                  <w:marLeft w:val="0"/>
                                  <w:marRight w:val="0"/>
                                  <w:marTop w:val="0"/>
                                  <w:marBottom w:val="0"/>
                                  <w:divBdr>
                                    <w:top w:val="none" w:sz="0" w:space="0" w:color="auto"/>
                                    <w:left w:val="none" w:sz="0" w:space="0" w:color="auto"/>
                                    <w:bottom w:val="none" w:sz="0" w:space="0" w:color="auto"/>
                                    <w:right w:val="none" w:sz="0" w:space="0" w:color="auto"/>
                                  </w:divBdr>
                                  <w:divsChild>
                                    <w:div w:id="93208581">
                                      <w:marLeft w:val="0"/>
                                      <w:marRight w:val="0"/>
                                      <w:marTop w:val="0"/>
                                      <w:marBottom w:val="0"/>
                                      <w:divBdr>
                                        <w:top w:val="none" w:sz="0" w:space="0" w:color="auto"/>
                                        <w:left w:val="none" w:sz="0" w:space="0" w:color="auto"/>
                                        <w:bottom w:val="none" w:sz="0" w:space="0" w:color="auto"/>
                                        <w:right w:val="none" w:sz="0" w:space="0" w:color="auto"/>
                                      </w:divBdr>
                                      <w:divsChild>
                                        <w:div w:id="1332416019">
                                          <w:marLeft w:val="0"/>
                                          <w:marRight w:val="0"/>
                                          <w:marTop w:val="0"/>
                                          <w:marBottom w:val="0"/>
                                          <w:divBdr>
                                            <w:top w:val="none" w:sz="0" w:space="0" w:color="auto"/>
                                            <w:left w:val="none" w:sz="0" w:space="0" w:color="auto"/>
                                            <w:bottom w:val="none" w:sz="0" w:space="0" w:color="auto"/>
                                            <w:right w:val="none" w:sz="0" w:space="0" w:color="auto"/>
                                          </w:divBdr>
                                          <w:divsChild>
                                            <w:div w:id="558825974">
                                              <w:marLeft w:val="0"/>
                                              <w:marRight w:val="0"/>
                                              <w:marTop w:val="0"/>
                                              <w:marBottom w:val="0"/>
                                              <w:divBdr>
                                                <w:top w:val="none" w:sz="0" w:space="0" w:color="auto"/>
                                                <w:left w:val="none" w:sz="0" w:space="0" w:color="auto"/>
                                                <w:bottom w:val="none" w:sz="0" w:space="0" w:color="auto"/>
                                                <w:right w:val="none" w:sz="0" w:space="0" w:color="auto"/>
                                              </w:divBdr>
                                              <w:divsChild>
                                                <w:div w:id="222327016">
                                                  <w:marLeft w:val="0"/>
                                                  <w:marRight w:val="0"/>
                                                  <w:marTop w:val="0"/>
                                                  <w:marBottom w:val="0"/>
                                                  <w:divBdr>
                                                    <w:top w:val="none" w:sz="0" w:space="0" w:color="auto"/>
                                                    <w:left w:val="none" w:sz="0" w:space="0" w:color="auto"/>
                                                    <w:bottom w:val="none" w:sz="0" w:space="0" w:color="auto"/>
                                                    <w:right w:val="none" w:sz="0" w:space="0" w:color="auto"/>
                                                  </w:divBdr>
                                                  <w:divsChild>
                                                    <w:div w:id="13100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50578">
                          <w:marLeft w:val="0"/>
                          <w:marRight w:val="0"/>
                          <w:marTop w:val="0"/>
                          <w:marBottom w:val="0"/>
                          <w:divBdr>
                            <w:top w:val="none" w:sz="0" w:space="0" w:color="auto"/>
                            <w:left w:val="none" w:sz="0" w:space="0" w:color="auto"/>
                            <w:bottom w:val="none" w:sz="0" w:space="0" w:color="auto"/>
                            <w:right w:val="none" w:sz="0" w:space="0" w:color="auto"/>
                          </w:divBdr>
                          <w:divsChild>
                            <w:div w:id="1231162210">
                              <w:marLeft w:val="0"/>
                              <w:marRight w:val="0"/>
                              <w:marTop w:val="0"/>
                              <w:marBottom w:val="0"/>
                              <w:divBdr>
                                <w:top w:val="none" w:sz="0" w:space="0" w:color="auto"/>
                                <w:left w:val="none" w:sz="0" w:space="0" w:color="auto"/>
                                <w:bottom w:val="none" w:sz="0" w:space="0" w:color="auto"/>
                                <w:right w:val="none" w:sz="0" w:space="0" w:color="auto"/>
                              </w:divBdr>
                              <w:divsChild>
                                <w:div w:id="1152718524">
                                  <w:marLeft w:val="0"/>
                                  <w:marRight w:val="0"/>
                                  <w:marTop w:val="0"/>
                                  <w:marBottom w:val="0"/>
                                  <w:divBdr>
                                    <w:top w:val="none" w:sz="0" w:space="0" w:color="auto"/>
                                    <w:left w:val="none" w:sz="0" w:space="0" w:color="auto"/>
                                    <w:bottom w:val="none" w:sz="0" w:space="0" w:color="auto"/>
                                    <w:right w:val="none" w:sz="0" w:space="0" w:color="auto"/>
                                  </w:divBdr>
                                  <w:divsChild>
                                    <w:div w:id="1714575128">
                                      <w:marLeft w:val="0"/>
                                      <w:marRight w:val="0"/>
                                      <w:marTop w:val="0"/>
                                      <w:marBottom w:val="0"/>
                                      <w:divBdr>
                                        <w:top w:val="none" w:sz="0" w:space="0" w:color="auto"/>
                                        <w:left w:val="none" w:sz="0" w:space="0" w:color="auto"/>
                                        <w:bottom w:val="none" w:sz="0" w:space="0" w:color="auto"/>
                                        <w:right w:val="none" w:sz="0" w:space="0" w:color="auto"/>
                                      </w:divBdr>
                                      <w:divsChild>
                                        <w:div w:id="1087964500">
                                          <w:marLeft w:val="0"/>
                                          <w:marRight w:val="0"/>
                                          <w:marTop w:val="0"/>
                                          <w:marBottom w:val="0"/>
                                          <w:divBdr>
                                            <w:top w:val="none" w:sz="0" w:space="0" w:color="auto"/>
                                            <w:left w:val="none" w:sz="0" w:space="0" w:color="auto"/>
                                            <w:bottom w:val="none" w:sz="0" w:space="0" w:color="auto"/>
                                            <w:right w:val="none" w:sz="0" w:space="0" w:color="auto"/>
                                          </w:divBdr>
                                          <w:divsChild>
                                            <w:div w:id="719786844">
                                              <w:marLeft w:val="0"/>
                                              <w:marRight w:val="0"/>
                                              <w:marTop w:val="0"/>
                                              <w:marBottom w:val="0"/>
                                              <w:divBdr>
                                                <w:top w:val="none" w:sz="0" w:space="0" w:color="auto"/>
                                                <w:left w:val="none" w:sz="0" w:space="0" w:color="auto"/>
                                                <w:bottom w:val="none" w:sz="0" w:space="0" w:color="auto"/>
                                                <w:right w:val="none" w:sz="0" w:space="0" w:color="auto"/>
                                              </w:divBdr>
                                              <w:divsChild>
                                                <w:div w:id="888807270">
                                                  <w:marLeft w:val="0"/>
                                                  <w:marRight w:val="0"/>
                                                  <w:marTop w:val="0"/>
                                                  <w:marBottom w:val="0"/>
                                                  <w:divBdr>
                                                    <w:top w:val="none" w:sz="0" w:space="0" w:color="auto"/>
                                                    <w:left w:val="none" w:sz="0" w:space="0" w:color="auto"/>
                                                    <w:bottom w:val="none" w:sz="0" w:space="0" w:color="auto"/>
                                                    <w:right w:val="none" w:sz="0" w:space="0" w:color="auto"/>
                                                  </w:divBdr>
                                                  <w:divsChild>
                                                    <w:div w:id="14124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24652">
                          <w:marLeft w:val="0"/>
                          <w:marRight w:val="0"/>
                          <w:marTop w:val="0"/>
                          <w:marBottom w:val="0"/>
                          <w:divBdr>
                            <w:top w:val="none" w:sz="0" w:space="0" w:color="auto"/>
                            <w:left w:val="none" w:sz="0" w:space="0" w:color="auto"/>
                            <w:bottom w:val="none" w:sz="0" w:space="0" w:color="auto"/>
                            <w:right w:val="none" w:sz="0" w:space="0" w:color="auto"/>
                          </w:divBdr>
                          <w:divsChild>
                            <w:div w:id="184441767">
                              <w:marLeft w:val="0"/>
                              <w:marRight w:val="0"/>
                              <w:marTop w:val="0"/>
                              <w:marBottom w:val="0"/>
                              <w:divBdr>
                                <w:top w:val="none" w:sz="0" w:space="0" w:color="auto"/>
                                <w:left w:val="none" w:sz="0" w:space="0" w:color="auto"/>
                                <w:bottom w:val="none" w:sz="0" w:space="0" w:color="auto"/>
                                <w:right w:val="none" w:sz="0" w:space="0" w:color="auto"/>
                              </w:divBdr>
                              <w:divsChild>
                                <w:div w:id="1564178921">
                                  <w:marLeft w:val="0"/>
                                  <w:marRight w:val="0"/>
                                  <w:marTop w:val="0"/>
                                  <w:marBottom w:val="0"/>
                                  <w:divBdr>
                                    <w:top w:val="none" w:sz="0" w:space="0" w:color="auto"/>
                                    <w:left w:val="none" w:sz="0" w:space="0" w:color="auto"/>
                                    <w:bottom w:val="none" w:sz="0" w:space="0" w:color="auto"/>
                                    <w:right w:val="none" w:sz="0" w:space="0" w:color="auto"/>
                                  </w:divBdr>
                                  <w:divsChild>
                                    <w:div w:id="1856916091">
                                      <w:marLeft w:val="0"/>
                                      <w:marRight w:val="0"/>
                                      <w:marTop w:val="0"/>
                                      <w:marBottom w:val="0"/>
                                      <w:divBdr>
                                        <w:top w:val="none" w:sz="0" w:space="0" w:color="auto"/>
                                        <w:left w:val="none" w:sz="0" w:space="0" w:color="auto"/>
                                        <w:bottom w:val="none" w:sz="0" w:space="0" w:color="auto"/>
                                        <w:right w:val="none" w:sz="0" w:space="0" w:color="auto"/>
                                      </w:divBdr>
                                      <w:divsChild>
                                        <w:div w:id="524638250">
                                          <w:marLeft w:val="0"/>
                                          <w:marRight w:val="0"/>
                                          <w:marTop w:val="0"/>
                                          <w:marBottom w:val="0"/>
                                          <w:divBdr>
                                            <w:top w:val="none" w:sz="0" w:space="0" w:color="auto"/>
                                            <w:left w:val="none" w:sz="0" w:space="0" w:color="auto"/>
                                            <w:bottom w:val="none" w:sz="0" w:space="0" w:color="auto"/>
                                            <w:right w:val="none" w:sz="0" w:space="0" w:color="auto"/>
                                          </w:divBdr>
                                          <w:divsChild>
                                            <w:div w:id="1100178099">
                                              <w:marLeft w:val="0"/>
                                              <w:marRight w:val="0"/>
                                              <w:marTop w:val="0"/>
                                              <w:marBottom w:val="0"/>
                                              <w:divBdr>
                                                <w:top w:val="none" w:sz="0" w:space="0" w:color="auto"/>
                                                <w:left w:val="none" w:sz="0" w:space="0" w:color="auto"/>
                                                <w:bottom w:val="none" w:sz="0" w:space="0" w:color="auto"/>
                                                <w:right w:val="none" w:sz="0" w:space="0" w:color="auto"/>
                                              </w:divBdr>
                                              <w:divsChild>
                                                <w:div w:id="221333027">
                                                  <w:marLeft w:val="0"/>
                                                  <w:marRight w:val="0"/>
                                                  <w:marTop w:val="0"/>
                                                  <w:marBottom w:val="0"/>
                                                  <w:divBdr>
                                                    <w:top w:val="none" w:sz="0" w:space="0" w:color="auto"/>
                                                    <w:left w:val="none" w:sz="0" w:space="0" w:color="auto"/>
                                                    <w:bottom w:val="none" w:sz="0" w:space="0" w:color="auto"/>
                                                    <w:right w:val="none" w:sz="0" w:space="0" w:color="auto"/>
                                                  </w:divBdr>
                                                  <w:divsChild>
                                                    <w:div w:id="8230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25902">
                          <w:marLeft w:val="0"/>
                          <w:marRight w:val="0"/>
                          <w:marTop w:val="0"/>
                          <w:marBottom w:val="0"/>
                          <w:divBdr>
                            <w:top w:val="none" w:sz="0" w:space="0" w:color="auto"/>
                            <w:left w:val="none" w:sz="0" w:space="0" w:color="auto"/>
                            <w:bottom w:val="none" w:sz="0" w:space="0" w:color="auto"/>
                            <w:right w:val="none" w:sz="0" w:space="0" w:color="auto"/>
                          </w:divBdr>
                          <w:divsChild>
                            <w:div w:id="1626616019">
                              <w:marLeft w:val="0"/>
                              <w:marRight w:val="0"/>
                              <w:marTop w:val="0"/>
                              <w:marBottom w:val="0"/>
                              <w:divBdr>
                                <w:top w:val="none" w:sz="0" w:space="0" w:color="auto"/>
                                <w:left w:val="none" w:sz="0" w:space="0" w:color="auto"/>
                                <w:bottom w:val="none" w:sz="0" w:space="0" w:color="auto"/>
                                <w:right w:val="none" w:sz="0" w:space="0" w:color="auto"/>
                              </w:divBdr>
                              <w:divsChild>
                                <w:div w:id="1871842944">
                                  <w:marLeft w:val="0"/>
                                  <w:marRight w:val="0"/>
                                  <w:marTop w:val="0"/>
                                  <w:marBottom w:val="0"/>
                                  <w:divBdr>
                                    <w:top w:val="none" w:sz="0" w:space="0" w:color="auto"/>
                                    <w:left w:val="none" w:sz="0" w:space="0" w:color="auto"/>
                                    <w:bottom w:val="none" w:sz="0" w:space="0" w:color="auto"/>
                                    <w:right w:val="none" w:sz="0" w:space="0" w:color="auto"/>
                                  </w:divBdr>
                                  <w:divsChild>
                                    <w:div w:id="638342550">
                                      <w:marLeft w:val="0"/>
                                      <w:marRight w:val="0"/>
                                      <w:marTop w:val="0"/>
                                      <w:marBottom w:val="0"/>
                                      <w:divBdr>
                                        <w:top w:val="none" w:sz="0" w:space="0" w:color="auto"/>
                                        <w:left w:val="none" w:sz="0" w:space="0" w:color="auto"/>
                                        <w:bottom w:val="none" w:sz="0" w:space="0" w:color="auto"/>
                                        <w:right w:val="none" w:sz="0" w:space="0" w:color="auto"/>
                                      </w:divBdr>
                                      <w:divsChild>
                                        <w:div w:id="471874802">
                                          <w:marLeft w:val="0"/>
                                          <w:marRight w:val="0"/>
                                          <w:marTop w:val="0"/>
                                          <w:marBottom w:val="0"/>
                                          <w:divBdr>
                                            <w:top w:val="none" w:sz="0" w:space="0" w:color="auto"/>
                                            <w:left w:val="none" w:sz="0" w:space="0" w:color="auto"/>
                                            <w:bottom w:val="none" w:sz="0" w:space="0" w:color="auto"/>
                                            <w:right w:val="none" w:sz="0" w:space="0" w:color="auto"/>
                                          </w:divBdr>
                                          <w:divsChild>
                                            <w:div w:id="602762595">
                                              <w:marLeft w:val="0"/>
                                              <w:marRight w:val="0"/>
                                              <w:marTop w:val="0"/>
                                              <w:marBottom w:val="0"/>
                                              <w:divBdr>
                                                <w:top w:val="none" w:sz="0" w:space="0" w:color="auto"/>
                                                <w:left w:val="none" w:sz="0" w:space="0" w:color="auto"/>
                                                <w:bottom w:val="none" w:sz="0" w:space="0" w:color="auto"/>
                                                <w:right w:val="none" w:sz="0" w:space="0" w:color="auto"/>
                                              </w:divBdr>
                                              <w:divsChild>
                                                <w:div w:id="1471360768">
                                                  <w:marLeft w:val="0"/>
                                                  <w:marRight w:val="0"/>
                                                  <w:marTop w:val="0"/>
                                                  <w:marBottom w:val="0"/>
                                                  <w:divBdr>
                                                    <w:top w:val="none" w:sz="0" w:space="0" w:color="auto"/>
                                                    <w:left w:val="none" w:sz="0" w:space="0" w:color="auto"/>
                                                    <w:bottom w:val="none" w:sz="0" w:space="0" w:color="auto"/>
                                                    <w:right w:val="none" w:sz="0" w:space="0" w:color="auto"/>
                                                  </w:divBdr>
                                                  <w:divsChild>
                                                    <w:div w:id="11684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98096">
                          <w:marLeft w:val="0"/>
                          <w:marRight w:val="0"/>
                          <w:marTop w:val="0"/>
                          <w:marBottom w:val="0"/>
                          <w:divBdr>
                            <w:top w:val="none" w:sz="0" w:space="0" w:color="auto"/>
                            <w:left w:val="none" w:sz="0" w:space="0" w:color="auto"/>
                            <w:bottom w:val="none" w:sz="0" w:space="0" w:color="auto"/>
                            <w:right w:val="none" w:sz="0" w:space="0" w:color="auto"/>
                          </w:divBdr>
                          <w:divsChild>
                            <w:div w:id="400490896">
                              <w:marLeft w:val="0"/>
                              <w:marRight w:val="0"/>
                              <w:marTop w:val="0"/>
                              <w:marBottom w:val="0"/>
                              <w:divBdr>
                                <w:top w:val="none" w:sz="0" w:space="0" w:color="auto"/>
                                <w:left w:val="none" w:sz="0" w:space="0" w:color="auto"/>
                                <w:bottom w:val="none" w:sz="0" w:space="0" w:color="auto"/>
                                <w:right w:val="none" w:sz="0" w:space="0" w:color="auto"/>
                              </w:divBdr>
                              <w:divsChild>
                                <w:div w:id="70273777">
                                  <w:marLeft w:val="0"/>
                                  <w:marRight w:val="0"/>
                                  <w:marTop w:val="0"/>
                                  <w:marBottom w:val="0"/>
                                  <w:divBdr>
                                    <w:top w:val="none" w:sz="0" w:space="0" w:color="auto"/>
                                    <w:left w:val="none" w:sz="0" w:space="0" w:color="auto"/>
                                    <w:bottom w:val="none" w:sz="0" w:space="0" w:color="auto"/>
                                    <w:right w:val="none" w:sz="0" w:space="0" w:color="auto"/>
                                  </w:divBdr>
                                  <w:divsChild>
                                    <w:div w:id="743650808">
                                      <w:marLeft w:val="0"/>
                                      <w:marRight w:val="0"/>
                                      <w:marTop w:val="0"/>
                                      <w:marBottom w:val="0"/>
                                      <w:divBdr>
                                        <w:top w:val="none" w:sz="0" w:space="0" w:color="auto"/>
                                        <w:left w:val="none" w:sz="0" w:space="0" w:color="auto"/>
                                        <w:bottom w:val="none" w:sz="0" w:space="0" w:color="auto"/>
                                        <w:right w:val="none" w:sz="0" w:space="0" w:color="auto"/>
                                      </w:divBdr>
                                      <w:divsChild>
                                        <w:div w:id="24523540">
                                          <w:marLeft w:val="0"/>
                                          <w:marRight w:val="0"/>
                                          <w:marTop w:val="0"/>
                                          <w:marBottom w:val="0"/>
                                          <w:divBdr>
                                            <w:top w:val="none" w:sz="0" w:space="0" w:color="auto"/>
                                            <w:left w:val="none" w:sz="0" w:space="0" w:color="auto"/>
                                            <w:bottom w:val="none" w:sz="0" w:space="0" w:color="auto"/>
                                            <w:right w:val="none" w:sz="0" w:space="0" w:color="auto"/>
                                          </w:divBdr>
                                          <w:divsChild>
                                            <w:div w:id="694236928">
                                              <w:marLeft w:val="0"/>
                                              <w:marRight w:val="0"/>
                                              <w:marTop w:val="0"/>
                                              <w:marBottom w:val="0"/>
                                              <w:divBdr>
                                                <w:top w:val="none" w:sz="0" w:space="0" w:color="auto"/>
                                                <w:left w:val="none" w:sz="0" w:space="0" w:color="auto"/>
                                                <w:bottom w:val="none" w:sz="0" w:space="0" w:color="auto"/>
                                                <w:right w:val="none" w:sz="0" w:space="0" w:color="auto"/>
                                              </w:divBdr>
                                              <w:divsChild>
                                                <w:div w:id="1811359774">
                                                  <w:marLeft w:val="0"/>
                                                  <w:marRight w:val="0"/>
                                                  <w:marTop w:val="0"/>
                                                  <w:marBottom w:val="0"/>
                                                  <w:divBdr>
                                                    <w:top w:val="none" w:sz="0" w:space="0" w:color="auto"/>
                                                    <w:left w:val="none" w:sz="0" w:space="0" w:color="auto"/>
                                                    <w:bottom w:val="none" w:sz="0" w:space="0" w:color="auto"/>
                                                    <w:right w:val="none" w:sz="0" w:space="0" w:color="auto"/>
                                                  </w:divBdr>
                                                  <w:divsChild>
                                                    <w:div w:id="12596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514733">
                          <w:marLeft w:val="0"/>
                          <w:marRight w:val="0"/>
                          <w:marTop w:val="0"/>
                          <w:marBottom w:val="0"/>
                          <w:divBdr>
                            <w:top w:val="none" w:sz="0" w:space="0" w:color="auto"/>
                            <w:left w:val="none" w:sz="0" w:space="0" w:color="auto"/>
                            <w:bottom w:val="none" w:sz="0" w:space="0" w:color="auto"/>
                            <w:right w:val="none" w:sz="0" w:space="0" w:color="auto"/>
                          </w:divBdr>
                          <w:divsChild>
                            <w:div w:id="518928413">
                              <w:marLeft w:val="0"/>
                              <w:marRight w:val="0"/>
                              <w:marTop w:val="0"/>
                              <w:marBottom w:val="0"/>
                              <w:divBdr>
                                <w:top w:val="none" w:sz="0" w:space="0" w:color="auto"/>
                                <w:left w:val="none" w:sz="0" w:space="0" w:color="auto"/>
                                <w:bottom w:val="none" w:sz="0" w:space="0" w:color="auto"/>
                                <w:right w:val="none" w:sz="0" w:space="0" w:color="auto"/>
                              </w:divBdr>
                              <w:divsChild>
                                <w:div w:id="2045322934">
                                  <w:marLeft w:val="0"/>
                                  <w:marRight w:val="0"/>
                                  <w:marTop w:val="0"/>
                                  <w:marBottom w:val="0"/>
                                  <w:divBdr>
                                    <w:top w:val="none" w:sz="0" w:space="0" w:color="auto"/>
                                    <w:left w:val="none" w:sz="0" w:space="0" w:color="auto"/>
                                    <w:bottom w:val="none" w:sz="0" w:space="0" w:color="auto"/>
                                    <w:right w:val="none" w:sz="0" w:space="0" w:color="auto"/>
                                  </w:divBdr>
                                  <w:divsChild>
                                    <w:div w:id="1481995445">
                                      <w:marLeft w:val="0"/>
                                      <w:marRight w:val="0"/>
                                      <w:marTop w:val="0"/>
                                      <w:marBottom w:val="0"/>
                                      <w:divBdr>
                                        <w:top w:val="none" w:sz="0" w:space="0" w:color="auto"/>
                                        <w:left w:val="none" w:sz="0" w:space="0" w:color="auto"/>
                                        <w:bottom w:val="none" w:sz="0" w:space="0" w:color="auto"/>
                                        <w:right w:val="none" w:sz="0" w:space="0" w:color="auto"/>
                                      </w:divBdr>
                                      <w:divsChild>
                                        <w:div w:id="1756198689">
                                          <w:marLeft w:val="0"/>
                                          <w:marRight w:val="0"/>
                                          <w:marTop w:val="0"/>
                                          <w:marBottom w:val="0"/>
                                          <w:divBdr>
                                            <w:top w:val="none" w:sz="0" w:space="0" w:color="auto"/>
                                            <w:left w:val="none" w:sz="0" w:space="0" w:color="auto"/>
                                            <w:bottom w:val="none" w:sz="0" w:space="0" w:color="auto"/>
                                            <w:right w:val="none" w:sz="0" w:space="0" w:color="auto"/>
                                          </w:divBdr>
                                          <w:divsChild>
                                            <w:div w:id="12153773">
                                              <w:marLeft w:val="0"/>
                                              <w:marRight w:val="0"/>
                                              <w:marTop w:val="0"/>
                                              <w:marBottom w:val="0"/>
                                              <w:divBdr>
                                                <w:top w:val="none" w:sz="0" w:space="0" w:color="auto"/>
                                                <w:left w:val="none" w:sz="0" w:space="0" w:color="auto"/>
                                                <w:bottom w:val="none" w:sz="0" w:space="0" w:color="auto"/>
                                                <w:right w:val="none" w:sz="0" w:space="0" w:color="auto"/>
                                              </w:divBdr>
                                              <w:divsChild>
                                                <w:div w:id="104352696">
                                                  <w:marLeft w:val="0"/>
                                                  <w:marRight w:val="0"/>
                                                  <w:marTop w:val="0"/>
                                                  <w:marBottom w:val="0"/>
                                                  <w:divBdr>
                                                    <w:top w:val="none" w:sz="0" w:space="0" w:color="auto"/>
                                                    <w:left w:val="none" w:sz="0" w:space="0" w:color="auto"/>
                                                    <w:bottom w:val="none" w:sz="0" w:space="0" w:color="auto"/>
                                                    <w:right w:val="none" w:sz="0" w:space="0" w:color="auto"/>
                                                  </w:divBdr>
                                                  <w:divsChild>
                                                    <w:div w:id="11150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02513">
                          <w:marLeft w:val="0"/>
                          <w:marRight w:val="0"/>
                          <w:marTop w:val="0"/>
                          <w:marBottom w:val="0"/>
                          <w:divBdr>
                            <w:top w:val="none" w:sz="0" w:space="0" w:color="auto"/>
                            <w:left w:val="none" w:sz="0" w:space="0" w:color="auto"/>
                            <w:bottom w:val="none" w:sz="0" w:space="0" w:color="auto"/>
                            <w:right w:val="none" w:sz="0" w:space="0" w:color="auto"/>
                          </w:divBdr>
                          <w:divsChild>
                            <w:div w:id="1684625512">
                              <w:marLeft w:val="0"/>
                              <w:marRight w:val="0"/>
                              <w:marTop w:val="0"/>
                              <w:marBottom w:val="0"/>
                              <w:divBdr>
                                <w:top w:val="none" w:sz="0" w:space="0" w:color="auto"/>
                                <w:left w:val="none" w:sz="0" w:space="0" w:color="auto"/>
                                <w:bottom w:val="none" w:sz="0" w:space="0" w:color="auto"/>
                                <w:right w:val="none" w:sz="0" w:space="0" w:color="auto"/>
                              </w:divBdr>
                              <w:divsChild>
                                <w:div w:id="451093836">
                                  <w:marLeft w:val="0"/>
                                  <w:marRight w:val="0"/>
                                  <w:marTop w:val="0"/>
                                  <w:marBottom w:val="0"/>
                                  <w:divBdr>
                                    <w:top w:val="none" w:sz="0" w:space="0" w:color="auto"/>
                                    <w:left w:val="none" w:sz="0" w:space="0" w:color="auto"/>
                                    <w:bottom w:val="none" w:sz="0" w:space="0" w:color="auto"/>
                                    <w:right w:val="none" w:sz="0" w:space="0" w:color="auto"/>
                                  </w:divBdr>
                                  <w:divsChild>
                                    <w:div w:id="206528726">
                                      <w:marLeft w:val="0"/>
                                      <w:marRight w:val="0"/>
                                      <w:marTop w:val="0"/>
                                      <w:marBottom w:val="0"/>
                                      <w:divBdr>
                                        <w:top w:val="none" w:sz="0" w:space="0" w:color="auto"/>
                                        <w:left w:val="none" w:sz="0" w:space="0" w:color="auto"/>
                                        <w:bottom w:val="none" w:sz="0" w:space="0" w:color="auto"/>
                                        <w:right w:val="none" w:sz="0" w:space="0" w:color="auto"/>
                                      </w:divBdr>
                                      <w:divsChild>
                                        <w:div w:id="1684162905">
                                          <w:marLeft w:val="0"/>
                                          <w:marRight w:val="0"/>
                                          <w:marTop w:val="0"/>
                                          <w:marBottom w:val="0"/>
                                          <w:divBdr>
                                            <w:top w:val="none" w:sz="0" w:space="0" w:color="auto"/>
                                            <w:left w:val="none" w:sz="0" w:space="0" w:color="auto"/>
                                            <w:bottom w:val="none" w:sz="0" w:space="0" w:color="auto"/>
                                            <w:right w:val="none" w:sz="0" w:space="0" w:color="auto"/>
                                          </w:divBdr>
                                          <w:divsChild>
                                            <w:div w:id="1643149273">
                                              <w:marLeft w:val="0"/>
                                              <w:marRight w:val="0"/>
                                              <w:marTop w:val="0"/>
                                              <w:marBottom w:val="0"/>
                                              <w:divBdr>
                                                <w:top w:val="none" w:sz="0" w:space="0" w:color="auto"/>
                                                <w:left w:val="none" w:sz="0" w:space="0" w:color="auto"/>
                                                <w:bottom w:val="none" w:sz="0" w:space="0" w:color="auto"/>
                                                <w:right w:val="none" w:sz="0" w:space="0" w:color="auto"/>
                                              </w:divBdr>
                                              <w:divsChild>
                                                <w:div w:id="1331249372">
                                                  <w:marLeft w:val="0"/>
                                                  <w:marRight w:val="0"/>
                                                  <w:marTop w:val="0"/>
                                                  <w:marBottom w:val="0"/>
                                                  <w:divBdr>
                                                    <w:top w:val="none" w:sz="0" w:space="0" w:color="auto"/>
                                                    <w:left w:val="none" w:sz="0" w:space="0" w:color="auto"/>
                                                    <w:bottom w:val="none" w:sz="0" w:space="0" w:color="auto"/>
                                                    <w:right w:val="none" w:sz="0" w:space="0" w:color="auto"/>
                                                  </w:divBdr>
                                                  <w:divsChild>
                                                    <w:div w:id="2054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991126">
                          <w:marLeft w:val="0"/>
                          <w:marRight w:val="0"/>
                          <w:marTop w:val="0"/>
                          <w:marBottom w:val="0"/>
                          <w:divBdr>
                            <w:top w:val="none" w:sz="0" w:space="0" w:color="auto"/>
                            <w:left w:val="none" w:sz="0" w:space="0" w:color="auto"/>
                            <w:bottom w:val="none" w:sz="0" w:space="0" w:color="auto"/>
                            <w:right w:val="none" w:sz="0" w:space="0" w:color="auto"/>
                          </w:divBdr>
                          <w:divsChild>
                            <w:div w:id="218637646">
                              <w:marLeft w:val="0"/>
                              <w:marRight w:val="0"/>
                              <w:marTop w:val="0"/>
                              <w:marBottom w:val="0"/>
                              <w:divBdr>
                                <w:top w:val="none" w:sz="0" w:space="0" w:color="auto"/>
                                <w:left w:val="none" w:sz="0" w:space="0" w:color="auto"/>
                                <w:bottom w:val="none" w:sz="0" w:space="0" w:color="auto"/>
                                <w:right w:val="none" w:sz="0" w:space="0" w:color="auto"/>
                              </w:divBdr>
                              <w:divsChild>
                                <w:div w:id="1420055865">
                                  <w:marLeft w:val="0"/>
                                  <w:marRight w:val="0"/>
                                  <w:marTop w:val="0"/>
                                  <w:marBottom w:val="0"/>
                                  <w:divBdr>
                                    <w:top w:val="none" w:sz="0" w:space="0" w:color="auto"/>
                                    <w:left w:val="none" w:sz="0" w:space="0" w:color="auto"/>
                                    <w:bottom w:val="none" w:sz="0" w:space="0" w:color="auto"/>
                                    <w:right w:val="none" w:sz="0" w:space="0" w:color="auto"/>
                                  </w:divBdr>
                                  <w:divsChild>
                                    <w:div w:id="1337075767">
                                      <w:marLeft w:val="0"/>
                                      <w:marRight w:val="0"/>
                                      <w:marTop w:val="0"/>
                                      <w:marBottom w:val="0"/>
                                      <w:divBdr>
                                        <w:top w:val="none" w:sz="0" w:space="0" w:color="auto"/>
                                        <w:left w:val="none" w:sz="0" w:space="0" w:color="auto"/>
                                        <w:bottom w:val="none" w:sz="0" w:space="0" w:color="auto"/>
                                        <w:right w:val="none" w:sz="0" w:space="0" w:color="auto"/>
                                      </w:divBdr>
                                      <w:divsChild>
                                        <w:div w:id="553542598">
                                          <w:marLeft w:val="0"/>
                                          <w:marRight w:val="0"/>
                                          <w:marTop w:val="0"/>
                                          <w:marBottom w:val="0"/>
                                          <w:divBdr>
                                            <w:top w:val="none" w:sz="0" w:space="0" w:color="auto"/>
                                            <w:left w:val="none" w:sz="0" w:space="0" w:color="auto"/>
                                            <w:bottom w:val="none" w:sz="0" w:space="0" w:color="auto"/>
                                            <w:right w:val="none" w:sz="0" w:space="0" w:color="auto"/>
                                          </w:divBdr>
                                          <w:divsChild>
                                            <w:div w:id="2110271279">
                                              <w:marLeft w:val="0"/>
                                              <w:marRight w:val="0"/>
                                              <w:marTop w:val="0"/>
                                              <w:marBottom w:val="0"/>
                                              <w:divBdr>
                                                <w:top w:val="none" w:sz="0" w:space="0" w:color="auto"/>
                                                <w:left w:val="none" w:sz="0" w:space="0" w:color="auto"/>
                                                <w:bottom w:val="none" w:sz="0" w:space="0" w:color="auto"/>
                                                <w:right w:val="none" w:sz="0" w:space="0" w:color="auto"/>
                                              </w:divBdr>
                                              <w:divsChild>
                                                <w:div w:id="1339578537">
                                                  <w:marLeft w:val="0"/>
                                                  <w:marRight w:val="0"/>
                                                  <w:marTop w:val="0"/>
                                                  <w:marBottom w:val="0"/>
                                                  <w:divBdr>
                                                    <w:top w:val="none" w:sz="0" w:space="0" w:color="auto"/>
                                                    <w:left w:val="none" w:sz="0" w:space="0" w:color="auto"/>
                                                    <w:bottom w:val="none" w:sz="0" w:space="0" w:color="auto"/>
                                                    <w:right w:val="none" w:sz="0" w:space="0" w:color="auto"/>
                                                  </w:divBdr>
                                                  <w:divsChild>
                                                    <w:div w:id="7081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5255007">
      <w:bodyDiv w:val="1"/>
      <w:marLeft w:val="0"/>
      <w:marRight w:val="0"/>
      <w:marTop w:val="0"/>
      <w:marBottom w:val="0"/>
      <w:divBdr>
        <w:top w:val="none" w:sz="0" w:space="0" w:color="auto"/>
        <w:left w:val="none" w:sz="0" w:space="0" w:color="auto"/>
        <w:bottom w:val="none" w:sz="0" w:space="0" w:color="auto"/>
        <w:right w:val="none" w:sz="0" w:space="0" w:color="auto"/>
      </w:divBdr>
      <w:divsChild>
        <w:div w:id="1060594540">
          <w:marLeft w:val="0"/>
          <w:marRight w:val="0"/>
          <w:marTop w:val="0"/>
          <w:marBottom w:val="0"/>
          <w:divBdr>
            <w:top w:val="none" w:sz="0" w:space="0" w:color="auto"/>
            <w:left w:val="none" w:sz="0" w:space="0" w:color="auto"/>
            <w:bottom w:val="none" w:sz="0" w:space="0" w:color="auto"/>
            <w:right w:val="none" w:sz="0" w:space="0" w:color="auto"/>
          </w:divBdr>
          <w:divsChild>
            <w:div w:id="109008363">
              <w:marLeft w:val="0"/>
              <w:marRight w:val="0"/>
              <w:marTop w:val="0"/>
              <w:marBottom w:val="0"/>
              <w:divBdr>
                <w:top w:val="none" w:sz="0" w:space="0" w:color="auto"/>
                <w:left w:val="none" w:sz="0" w:space="0" w:color="auto"/>
                <w:bottom w:val="none" w:sz="0" w:space="0" w:color="auto"/>
                <w:right w:val="none" w:sz="0" w:space="0" w:color="auto"/>
              </w:divBdr>
              <w:divsChild>
                <w:div w:id="1889801101">
                  <w:marLeft w:val="0"/>
                  <w:marRight w:val="0"/>
                  <w:marTop w:val="0"/>
                  <w:marBottom w:val="0"/>
                  <w:divBdr>
                    <w:top w:val="none" w:sz="0" w:space="0" w:color="auto"/>
                    <w:left w:val="none" w:sz="0" w:space="0" w:color="auto"/>
                    <w:bottom w:val="none" w:sz="0" w:space="0" w:color="auto"/>
                    <w:right w:val="none" w:sz="0" w:space="0" w:color="auto"/>
                  </w:divBdr>
                  <w:divsChild>
                    <w:div w:id="902525618">
                      <w:marLeft w:val="0"/>
                      <w:marRight w:val="0"/>
                      <w:marTop w:val="0"/>
                      <w:marBottom w:val="0"/>
                      <w:divBdr>
                        <w:top w:val="none" w:sz="0" w:space="0" w:color="auto"/>
                        <w:left w:val="none" w:sz="0" w:space="0" w:color="auto"/>
                        <w:bottom w:val="none" w:sz="0" w:space="0" w:color="auto"/>
                        <w:right w:val="none" w:sz="0" w:space="0" w:color="auto"/>
                      </w:divBdr>
                      <w:divsChild>
                        <w:div w:id="1342661330">
                          <w:marLeft w:val="0"/>
                          <w:marRight w:val="0"/>
                          <w:marTop w:val="0"/>
                          <w:marBottom w:val="0"/>
                          <w:divBdr>
                            <w:top w:val="none" w:sz="0" w:space="0" w:color="auto"/>
                            <w:left w:val="none" w:sz="0" w:space="0" w:color="auto"/>
                            <w:bottom w:val="none" w:sz="0" w:space="0" w:color="auto"/>
                            <w:right w:val="none" w:sz="0" w:space="0" w:color="auto"/>
                          </w:divBdr>
                          <w:divsChild>
                            <w:div w:id="731582580">
                              <w:marLeft w:val="0"/>
                              <w:marRight w:val="0"/>
                              <w:marTop w:val="0"/>
                              <w:marBottom w:val="0"/>
                              <w:divBdr>
                                <w:top w:val="none" w:sz="0" w:space="0" w:color="auto"/>
                                <w:left w:val="none" w:sz="0" w:space="0" w:color="auto"/>
                                <w:bottom w:val="none" w:sz="0" w:space="0" w:color="auto"/>
                                <w:right w:val="none" w:sz="0" w:space="0" w:color="auto"/>
                              </w:divBdr>
                              <w:divsChild>
                                <w:div w:id="693772181">
                                  <w:marLeft w:val="0"/>
                                  <w:marRight w:val="0"/>
                                  <w:marTop w:val="0"/>
                                  <w:marBottom w:val="0"/>
                                  <w:divBdr>
                                    <w:top w:val="none" w:sz="0" w:space="0" w:color="auto"/>
                                    <w:left w:val="none" w:sz="0" w:space="0" w:color="auto"/>
                                    <w:bottom w:val="none" w:sz="0" w:space="0" w:color="auto"/>
                                    <w:right w:val="none" w:sz="0" w:space="0" w:color="auto"/>
                                  </w:divBdr>
                                  <w:divsChild>
                                    <w:div w:id="1683244151">
                                      <w:marLeft w:val="0"/>
                                      <w:marRight w:val="0"/>
                                      <w:marTop w:val="0"/>
                                      <w:marBottom w:val="0"/>
                                      <w:divBdr>
                                        <w:top w:val="none" w:sz="0" w:space="0" w:color="auto"/>
                                        <w:left w:val="none" w:sz="0" w:space="0" w:color="auto"/>
                                        <w:bottom w:val="none" w:sz="0" w:space="0" w:color="auto"/>
                                        <w:right w:val="none" w:sz="0" w:space="0" w:color="auto"/>
                                      </w:divBdr>
                                      <w:divsChild>
                                        <w:div w:id="1227301746">
                                          <w:marLeft w:val="0"/>
                                          <w:marRight w:val="0"/>
                                          <w:marTop w:val="0"/>
                                          <w:marBottom w:val="0"/>
                                          <w:divBdr>
                                            <w:top w:val="none" w:sz="0" w:space="0" w:color="auto"/>
                                            <w:left w:val="none" w:sz="0" w:space="0" w:color="auto"/>
                                            <w:bottom w:val="none" w:sz="0" w:space="0" w:color="auto"/>
                                            <w:right w:val="none" w:sz="0" w:space="0" w:color="auto"/>
                                          </w:divBdr>
                                          <w:divsChild>
                                            <w:div w:id="23213482">
                                              <w:marLeft w:val="0"/>
                                              <w:marRight w:val="0"/>
                                              <w:marTop w:val="0"/>
                                              <w:marBottom w:val="0"/>
                                              <w:divBdr>
                                                <w:top w:val="none" w:sz="0" w:space="0" w:color="auto"/>
                                                <w:left w:val="none" w:sz="0" w:space="0" w:color="auto"/>
                                                <w:bottom w:val="none" w:sz="0" w:space="0" w:color="auto"/>
                                                <w:right w:val="none" w:sz="0" w:space="0" w:color="auto"/>
                                              </w:divBdr>
                                              <w:divsChild>
                                                <w:div w:id="585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6061">
                      <w:marLeft w:val="0"/>
                      <w:marRight w:val="0"/>
                      <w:marTop w:val="0"/>
                      <w:marBottom w:val="0"/>
                      <w:divBdr>
                        <w:top w:val="none" w:sz="0" w:space="0" w:color="auto"/>
                        <w:left w:val="none" w:sz="0" w:space="0" w:color="auto"/>
                        <w:bottom w:val="none" w:sz="0" w:space="0" w:color="auto"/>
                        <w:right w:val="none" w:sz="0" w:space="0" w:color="auto"/>
                      </w:divBdr>
                      <w:divsChild>
                        <w:div w:id="972827871">
                          <w:marLeft w:val="0"/>
                          <w:marRight w:val="0"/>
                          <w:marTop w:val="0"/>
                          <w:marBottom w:val="0"/>
                          <w:divBdr>
                            <w:top w:val="none" w:sz="0" w:space="0" w:color="auto"/>
                            <w:left w:val="none" w:sz="0" w:space="0" w:color="auto"/>
                            <w:bottom w:val="none" w:sz="0" w:space="0" w:color="auto"/>
                            <w:right w:val="none" w:sz="0" w:space="0" w:color="auto"/>
                          </w:divBdr>
                          <w:divsChild>
                            <w:div w:id="540749011">
                              <w:marLeft w:val="0"/>
                              <w:marRight w:val="0"/>
                              <w:marTop w:val="0"/>
                              <w:marBottom w:val="0"/>
                              <w:divBdr>
                                <w:top w:val="none" w:sz="0" w:space="0" w:color="auto"/>
                                <w:left w:val="none" w:sz="0" w:space="0" w:color="auto"/>
                                <w:bottom w:val="none" w:sz="0" w:space="0" w:color="auto"/>
                                <w:right w:val="none" w:sz="0" w:space="0" w:color="auto"/>
                              </w:divBdr>
                              <w:divsChild>
                                <w:div w:id="1846436551">
                                  <w:marLeft w:val="0"/>
                                  <w:marRight w:val="0"/>
                                  <w:marTop w:val="0"/>
                                  <w:marBottom w:val="0"/>
                                  <w:divBdr>
                                    <w:top w:val="none" w:sz="0" w:space="0" w:color="auto"/>
                                    <w:left w:val="none" w:sz="0" w:space="0" w:color="auto"/>
                                    <w:bottom w:val="none" w:sz="0" w:space="0" w:color="auto"/>
                                    <w:right w:val="none" w:sz="0" w:space="0" w:color="auto"/>
                                  </w:divBdr>
                                  <w:divsChild>
                                    <w:div w:id="1183321659">
                                      <w:marLeft w:val="0"/>
                                      <w:marRight w:val="0"/>
                                      <w:marTop w:val="0"/>
                                      <w:marBottom w:val="0"/>
                                      <w:divBdr>
                                        <w:top w:val="none" w:sz="0" w:space="0" w:color="auto"/>
                                        <w:left w:val="none" w:sz="0" w:space="0" w:color="auto"/>
                                        <w:bottom w:val="none" w:sz="0" w:space="0" w:color="auto"/>
                                        <w:right w:val="none" w:sz="0" w:space="0" w:color="auto"/>
                                      </w:divBdr>
                                      <w:divsChild>
                                        <w:div w:id="1085342195">
                                          <w:marLeft w:val="0"/>
                                          <w:marRight w:val="0"/>
                                          <w:marTop w:val="0"/>
                                          <w:marBottom w:val="0"/>
                                          <w:divBdr>
                                            <w:top w:val="none" w:sz="0" w:space="0" w:color="auto"/>
                                            <w:left w:val="none" w:sz="0" w:space="0" w:color="auto"/>
                                            <w:bottom w:val="none" w:sz="0" w:space="0" w:color="auto"/>
                                            <w:right w:val="none" w:sz="0" w:space="0" w:color="auto"/>
                                          </w:divBdr>
                                          <w:divsChild>
                                            <w:div w:id="868108551">
                                              <w:marLeft w:val="0"/>
                                              <w:marRight w:val="0"/>
                                              <w:marTop w:val="0"/>
                                              <w:marBottom w:val="0"/>
                                              <w:divBdr>
                                                <w:top w:val="none" w:sz="0" w:space="0" w:color="auto"/>
                                                <w:left w:val="none" w:sz="0" w:space="0" w:color="auto"/>
                                                <w:bottom w:val="none" w:sz="0" w:space="0" w:color="auto"/>
                                                <w:right w:val="none" w:sz="0" w:space="0" w:color="auto"/>
                                              </w:divBdr>
                                              <w:divsChild>
                                                <w:div w:id="8365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31877">
                      <w:marLeft w:val="0"/>
                      <w:marRight w:val="0"/>
                      <w:marTop w:val="0"/>
                      <w:marBottom w:val="0"/>
                      <w:divBdr>
                        <w:top w:val="none" w:sz="0" w:space="0" w:color="auto"/>
                        <w:left w:val="none" w:sz="0" w:space="0" w:color="auto"/>
                        <w:bottom w:val="none" w:sz="0" w:space="0" w:color="auto"/>
                        <w:right w:val="none" w:sz="0" w:space="0" w:color="auto"/>
                      </w:divBdr>
                      <w:divsChild>
                        <w:div w:id="820121937">
                          <w:marLeft w:val="0"/>
                          <w:marRight w:val="0"/>
                          <w:marTop w:val="0"/>
                          <w:marBottom w:val="0"/>
                          <w:divBdr>
                            <w:top w:val="none" w:sz="0" w:space="0" w:color="auto"/>
                            <w:left w:val="none" w:sz="0" w:space="0" w:color="auto"/>
                            <w:bottom w:val="none" w:sz="0" w:space="0" w:color="auto"/>
                            <w:right w:val="none" w:sz="0" w:space="0" w:color="auto"/>
                          </w:divBdr>
                          <w:divsChild>
                            <w:div w:id="212498755">
                              <w:marLeft w:val="0"/>
                              <w:marRight w:val="0"/>
                              <w:marTop w:val="0"/>
                              <w:marBottom w:val="0"/>
                              <w:divBdr>
                                <w:top w:val="none" w:sz="0" w:space="0" w:color="auto"/>
                                <w:left w:val="none" w:sz="0" w:space="0" w:color="auto"/>
                                <w:bottom w:val="none" w:sz="0" w:space="0" w:color="auto"/>
                                <w:right w:val="none" w:sz="0" w:space="0" w:color="auto"/>
                              </w:divBdr>
                              <w:divsChild>
                                <w:div w:id="1559510801">
                                  <w:marLeft w:val="0"/>
                                  <w:marRight w:val="0"/>
                                  <w:marTop w:val="0"/>
                                  <w:marBottom w:val="0"/>
                                  <w:divBdr>
                                    <w:top w:val="none" w:sz="0" w:space="0" w:color="auto"/>
                                    <w:left w:val="none" w:sz="0" w:space="0" w:color="auto"/>
                                    <w:bottom w:val="none" w:sz="0" w:space="0" w:color="auto"/>
                                    <w:right w:val="none" w:sz="0" w:space="0" w:color="auto"/>
                                  </w:divBdr>
                                  <w:divsChild>
                                    <w:div w:id="1574125164">
                                      <w:marLeft w:val="0"/>
                                      <w:marRight w:val="0"/>
                                      <w:marTop w:val="0"/>
                                      <w:marBottom w:val="0"/>
                                      <w:divBdr>
                                        <w:top w:val="none" w:sz="0" w:space="0" w:color="auto"/>
                                        <w:left w:val="none" w:sz="0" w:space="0" w:color="auto"/>
                                        <w:bottom w:val="none" w:sz="0" w:space="0" w:color="auto"/>
                                        <w:right w:val="none" w:sz="0" w:space="0" w:color="auto"/>
                                      </w:divBdr>
                                      <w:divsChild>
                                        <w:div w:id="511339243">
                                          <w:marLeft w:val="0"/>
                                          <w:marRight w:val="0"/>
                                          <w:marTop w:val="0"/>
                                          <w:marBottom w:val="0"/>
                                          <w:divBdr>
                                            <w:top w:val="none" w:sz="0" w:space="0" w:color="auto"/>
                                            <w:left w:val="none" w:sz="0" w:space="0" w:color="auto"/>
                                            <w:bottom w:val="none" w:sz="0" w:space="0" w:color="auto"/>
                                            <w:right w:val="none" w:sz="0" w:space="0" w:color="auto"/>
                                          </w:divBdr>
                                          <w:divsChild>
                                            <w:div w:id="1813250706">
                                              <w:marLeft w:val="0"/>
                                              <w:marRight w:val="0"/>
                                              <w:marTop w:val="0"/>
                                              <w:marBottom w:val="0"/>
                                              <w:divBdr>
                                                <w:top w:val="none" w:sz="0" w:space="0" w:color="auto"/>
                                                <w:left w:val="none" w:sz="0" w:space="0" w:color="auto"/>
                                                <w:bottom w:val="none" w:sz="0" w:space="0" w:color="auto"/>
                                                <w:right w:val="none" w:sz="0" w:space="0" w:color="auto"/>
                                              </w:divBdr>
                                              <w:divsChild>
                                                <w:div w:id="7088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962308">
                      <w:marLeft w:val="0"/>
                      <w:marRight w:val="0"/>
                      <w:marTop w:val="0"/>
                      <w:marBottom w:val="0"/>
                      <w:divBdr>
                        <w:top w:val="none" w:sz="0" w:space="0" w:color="auto"/>
                        <w:left w:val="none" w:sz="0" w:space="0" w:color="auto"/>
                        <w:bottom w:val="none" w:sz="0" w:space="0" w:color="auto"/>
                        <w:right w:val="none" w:sz="0" w:space="0" w:color="auto"/>
                      </w:divBdr>
                      <w:divsChild>
                        <w:div w:id="1543513328">
                          <w:marLeft w:val="0"/>
                          <w:marRight w:val="0"/>
                          <w:marTop w:val="0"/>
                          <w:marBottom w:val="0"/>
                          <w:divBdr>
                            <w:top w:val="none" w:sz="0" w:space="0" w:color="auto"/>
                            <w:left w:val="none" w:sz="0" w:space="0" w:color="auto"/>
                            <w:bottom w:val="none" w:sz="0" w:space="0" w:color="auto"/>
                            <w:right w:val="none" w:sz="0" w:space="0" w:color="auto"/>
                          </w:divBdr>
                          <w:divsChild>
                            <w:div w:id="763452862">
                              <w:marLeft w:val="0"/>
                              <w:marRight w:val="0"/>
                              <w:marTop w:val="0"/>
                              <w:marBottom w:val="0"/>
                              <w:divBdr>
                                <w:top w:val="none" w:sz="0" w:space="0" w:color="auto"/>
                                <w:left w:val="none" w:sz="0" w:space="0" w:color="auto"/>
                                <w:bottom w:val="none" w:sz="0" w:space="0" w:color="auto"/>
                                <w:right w:val="none" w:sz="0" w:space="0" w:color="auto"/>
                              </w:divBdr>
                              <w:divsChild>
                                <w:div w:id="1416129188">
                                  <w:marLeft w:val="0"/>
                                  <w:marRight w:val="0"/>
                                  <w:marTop w:val="0"/>
                                  <w:marBottom w:val="0"/>
                                  <w:divBdr>
                                    <w:top w:val="none" w:sz="0" w:space="0" w:color="auto"/>
                                    <w:left w:val="none" w:sz="0" w:space="0" w:color="auto"/>
                                    <w:bottom w:val="none" w:sz="0" w:space="0" w:color="auto"/>
                                    <w:right w:val="none" w:sz="0" w:space="0" w:color="auto"/>
                                  </w:divBdr>
                                  <w:divsChild>
                                    <w:div w:id="1366827650">
                                      <w:marLeft w:val="0"/>
                                      <w:marRight w:val="0"/>
                                      <w:marTop w:val="0"/>
                                      <w:marBottom w:val="0"/>
                                      <w:divBdr>
                                        <w:top w:val="none" w:sz="0" w:space="0" w:color="auto"/>
                                        <w:left w:val="none" w:sz="0" w:space="0" w:color="auto"/>
                                        <w:bottom w:val="none" w:sz="0" w:space="0" w:color="auto"/>
                                        <w:right w:val="none" w:sz="0" w:space="0" w:color="auto"/>
                                      </w:divBdr>
                                      <w:divsChild>
                                        <w:div w:id="535239984">
                                          <w:marLeft w:val="0"/>
                                          <w:marRight w:val="0"/>
                                          <w:marTop w:val="0"/>
                                          <w:marBottom w:val="0"/>
                                          <w:divBdr>
                                            <w:top w:val="none" w:sz="0" w:space="0" w:color="auto"/>
                                            <w:left w:val="none" w:sz="0" w:space="0" w:color="auto"/>
                                            <w:bottom w:val="none" w:sz="0" w:space="0" w:color="auto"/>
                                            <w:right w:val="none" w:sz="0" w:space="0" w:color="auto"/>
                                          </w:divBdr>
                                          <w:divsChild>
                                            <w:div w:id="2114785272">
                                              <w:marLeft w:val="0"/>
                                              <w:marRight w:val="0"/>
                                              <w:marTop w:val="0"/>
                                              <w:marBottom w:val="0"/>
                                              <w:divBdr>
                                                <w:top w:val="none" w:sz="0" w:space="0" w:color="auto"/>
                                                <w:left w:val="none" w:sz="0" w:space="0" w:color="auto"/>
                                                <w:bottom w:val="none" w:sz="0" w:space="0" w:color="auto"/>
                                                <w:right w:val="none" w:sz="0" w:space="0" w:color="auto"/>
                                              </w:divBdr>
                                              <w:divsChild>
                                                <w:div w:id="15556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316668">
                      <w:marLeft w:val="0"/>
                      <w:marRight w:val="0"/>
                      <w:marTop w:val="0"/>
                      <w:marBottom w:val="0"/>
                      <w:divBdr>
                        <w:top w:val="none" w:sz="0" w:space="0" w:color="auto"/>
                        <w:left w:val="none" w:sz="0" w:space="0" w:color="auto"/>
                        <w:bottom w:val="none" w:sz="0" w:space="0" w:color="auto"/>
                        <w:right w:val="none" w:sz="0" w:space="0" w:color="auto"/>
                      </w:divBdr>
                      <w:divsChild>
                        <w:div w:id="2083331497">
                          <w:marLeft w:val="0"/>
                          <w:marRight w:val="0"/>
                          <w:marTop w:val="0"/>
                          <w:marBottom w:val="0"/>
                          <w:divBdr>
                            <w:top w:val="none" w:sz="0" w:space="0" w:color="auto"/>
                            <w:left w:val="none" w:sz="0" w:space="0" w:color="auto"/>
                            <w:bottom w:val="none" w:sz="0" w:space="0" w:color="auto"/>
                            <w:right w:val="none" w:sz="0" w:space="0" w:color="auto"/>
                          </w:divBdr>
                          <w:divsChild>
                            <w:div w:id="401216603">
                              <w:marLeft w:val="0"/>
                              <w:marRight w:val="0"/>
                              <w:marTop w:val="0"/>
                              <w:marBottom w:val="0"/>
                              <w:divBdr>
                                <w:top w:val="none" w:sz="0" w:space="0" w:color="auto"/>
                                <w:left w:val="none" w:sz="0" w:space="0" w:color="auto"/>
                                <w:bottom w:val="none" w:sz="0" w:space="0" w:color="auto"/>
                                <w:right w:val="none" w:sz="0" w:space="0" w:color="auto"/>
                              </w:divBdr>
                              <w:divsChild>
                                <w:div w:id="1698651710">
                                  <w:marLeft w:val="0"/>
                                  <w:marRight w:val="0"/>
                                  <w:marTop w:val="0"/>
                                  <w:marBottom w:val="0"/>
                                  <w:divBdr>
                                    <w:top w:val="none" w:sz="0" w:space="0" w:color="auto"/>
                                    <w:left w:val="none" w:sz="0" w:space="0" w:color="auto"/>
                                    <w:bottom w:val="none" w:sz="0" w:space="0" w:color="auto"/>
                                    <w:right w:val="none" w:sz="0" w:space="0" w:color="auto"/>
                                  </w:divBdr>
                                  <w:divsChild>
                                    <w:div w:id="1012799582">
                                      <w:marLeft w:val="0"/>
                                      <w:marRight w:val="0"/>
                                      <w:marTop w:val="0"/>
                                      <w:marBottom w:val="0"/>
                                      <w:divBdr>
                                        <w:top w:val="none" w:sz="0" w:space="0" w:color="auto"/>
                                        <w:left w:val="none" w:sz="0" w:space="0" w:color="auto"/>
                                        <w:bottom w:val="none" w:sz="0" w:space="0" w:color="auto"/>
                                        <w:right w:val="none" w:sz="0" w:space="0" w:color="auto"/>
                                      </w:divBdr>
                                      <w:divsChild>
                                        <w:div w:id="2079088705">
                                          <w:marLeft w:val="0"/>
                                          <w:marRight w:val="0"/>
                                          <w:marTop w:val="0"/>
                                          <w:marBottom w:val="0"/>
                                          <w:divBdr>
                                            <w:top w:val="none" w:sz="0" w:space="0" w:color="auto"/>
                                            <w:left w:val="none" w:sz="0" w:space="0" w:color="auto"/>
                                            <w:bottom w:val="none" w:sz="0" w:space="0" w:color="auto"/>
                                            <w:right w:val="none" w:sz="0" w:space="0" w:color="auto"/>
                                          </w:divBdr>
                                          <w:divsChild>
                                            <w:div w:id="369501333">
                                              <w:marLeft w:val="0"/>
                                              <w:marRight w:val="0"/>
                                              <w:marTop w:val="0"/>
                                              <w:marBottom w:val="0"/>
                                              <w:divBdr>
                                                <w:top w:val="none" w:sz="0" w:space="0" w:color="auto"/>
                                                <w:left w:val="none" w:sz="0" w:space="0" w:color="auto"/>
                                                <w:bottom w:val="none" w:sz="0" w:space="0" w:color="auto"/>
                                                <w:right w:val="none" w:sz="0" w:space="0" w:color="auto"/>
                                              </w:divBdr>
                                              <w:divsChild>
                                                <w:div w:id="6224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99368">
                      <w:marLeft w:val="0"/>
                      <w:marRight w:val="0"/>
                      <w:marTop w:val="0"/>
                      <w:marBottom w:val="0"/>
                      <w:divBdr>
                        <w:top w:val="none" w:sz="0" w:space="0" w:color="auto"/>
                        <w:left w:val="none" w:sz="0" w:space="0" w:color="auto"/>
                        <w:bottom w:val="none" w:sz="0" w:space="0" w:color="auto"/>
                        <w:right w:val="none" w:sz="0" w:space="0" w:color="auto"/>
                      </w:divBdr>
                      <w:divsChild>
                        <w:div w:id="1357149441">
                          <w:marLeft w:val="0"/>
                          <w:marRight w:val="0"/>
                          <w:marTop w:val="0"/>
                          <w:marBottom w:val="0"/>
                          <w:divBdr>
                            <w:top w:val="none" w:sz="0" w:space="0" w:color="auto"/>
                            <w:left w:val="none" w:sz="0" w:space="0" w:color="auto"/>
                            <w:bottom w:val="none" w:sz="0" w:space="0" w:color="auto"/>
                            <w:right w:val="none" w:sz="0" w:space="0" w:color="auto"/>
                          </w:divBdr>
                          <w:divsChild>
                            <w:div w:id="1511215288">
                              <w:marLeft w:val="0"/>
                              <w:marRight w:val="0"/>
                              <w:marTop w:val="0"/>
                              <w:marBottom w:val="0"/>
                              <w:divBdr>
                                <w:top w:val="none" w:sz="0" w:space="0" w:color="auto"/>
                                <w:left w:val="none" w:sz="0" w:space="0" w:color="auto"/>
                                <w:bottom w:val="none" w:sz="0" w:space="0" w:color="auto"/>
                                <w:right w:val="none" w:sz="0" w:space="0" w:color="auto"/>
                              </w:divBdr>
                              <w:divsChild>
                                <w:div w:id="1561206064">
                                  <w:marLeft w:val="0"/>
                                  <w:marRight w:val="0"/>
                                  <w:marTop w:val="0"/>
                                  <w:marBottom w:val="0"/>
                                  <w:divBdr>
                                    <w:top w:val="none" w:sz="0" w:space="0" w:color="auto"/>
                                    <w:left w:val="none" w:sz="0" w:space="0" w:color="auto"/>
                                    <w:bottom w:val="none" w:sz="0" w:space="0" w:color="auto"/>
                                    <w:right w:val="none" w:sz="0" w:space="0" w:color="auto"/>
                                  </w:divBdr>
                                  <w:divsChild>
                                    <w:div w:id="534930038">
                                      <w:marLeft w:val="0"/>
                                      <w:marRight w:val="0"/>
                                      <w:marTop w:val="0"/>
                                      <w:marBottom w:val="0"/>
                                      <w:divBdr>
                                        <w:top w:val="none" w:sz="0" w:space="0" w:color="auto"/>
                                        <w:left w:val="none" w:sz="0" w:space="0" w:color="auto"/>
                                        <w:bottom w:val="none" w:sz="0" w:space="0" w:color="auto"/>
                                        <w:right w:val="none" w:sz="0" w:space="0" w:color="auto"/>
                                      </w:divBdr>
                                      <w:divsChild>
                                        <w:div w:id="134882978">
                                          <w:marLeft w:val="0"/>
                                          <w:marRight w:val="0"/>
                                          <w:marTop w:val="0"/>
                                          <w:marBottom w:val="0"/>
                                          <w:divBdr>
                                            <w:top w:val="none" w:sz="0" w:space="0" w:color="auto"/>
                                            <w:left w:val="none" w:sz="0" w:space="0" w:color="auto"/>
                                            <w:bottom w:val="none" w:sz="0" w:space="0" w:color="auto"/>
                                            <w:right w:val="none" w:sz="0" w:space="0" w:color="auto"/>
                                          </w:divBdr>
                                          <w:divsChild>
                                            <w:div w:id="878198785">
                                              <w:marLeft w:val="0"/>
                                              <w:marRight w:val="0"/>
                                              <w:marTop w:val="0"/>
                                              <w:marBottom w:val="0"/>
                                              <w:divBdr>
                                                <w:top w:val="none" w:sz="0" w:space="0" w:color="auto"/>
                                                <w:left w:val="none" w:sz="0" w:space="0" w:color="auto"/>
                                                <w:bottom w:val="none" w:sz="0" w:space="0" w:color="auto"/>
                                                <w:right w:val="none" w:sz="0" w:space="0" w:color="auto"/>
                                              </w:divBdr>
                                              <w:divsChild>
                                                <w:div w:id="11179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448953">
                      <w:marLeft w:val="0"/>
                      <w:marRight w:val="0"/>
                      <w:marTop w:val="0"/>
                      <w:marBottom w:val="0"/>
                      <w:divBdr>
                        <w:top w:val="none" w:sz="0" w:space="0" w:color="auto"/>
                        <w:left w:val="none" w:sz="0" w:space="0" w:color="auto"/>
                        <w:bottom w:val="none" w:sz="0" w:space="0" w:color="auto"/>
                        <w:right w:val="none" w:sz="0" w:space="0" w:color="auto"/>
                      </w:divBdr>
                      <w:divsChild>
                        <w:div w:id="975378498">
                          <w:marLeft w:val="0"/>
                          <w:marRight w:val="0"/>
                          <w:marTop w:val="0"/>
                          <w:marBottom w:val="0"/>
                          <w:divBdr>
                            <w:top w:val="none" w:sz="0" w:space="0" w:color="auto"/>
                            <w:left w:val="none" w:sz="0" w:space="0" w:color="auto"/>
                            <w:bottom w:val="none" w:sz="0" w:space="0" w:color="auto"/>
                            <w:right w:val="none" w:sz="0" w:space="0" w:color="auto"/>
                          </w:divBdr>
                          <w:divsChild>
                            <w:div w:id="1353415076">
                              <w:marLeft w:val="0"/>
                              <w:marRight w:val="0"/>
                              <w:marTop w:val="0"/>
                              <w:marBottom w:val="0"/>
                              <w:divBdr>
                                <w:top w:val="none" w:sz="0" w:space="0" w:color="auto"/>
                                <w:left w:val="none" w:sz="0" w:space="0" w:color="auto"/>
                                <w:bottom w:val="none" w:sz="0" w:space="0" w:color="auto"/>
                                <w:right w:val="none" w:sz="0" w:space="0" w:color="auto"/>
                              </w:divBdr>
                              <w:divsChild>
                                <w:div w:id="234319425">
                                  <w:marLeft w:val="0"/>
                                  <w:marRight w:val="0"/>
                                  <w:marTop w:val="0"/>
                                  <w:marBottom w:val="0"/>
                                  <w:divBdr>
                                    <w:top w:val="none" w:sz="0" w:space="0" w:color="auto"/>
                                    <w:left w:val="none" w:sz="0" w:space="0" w:color="auto"/>
                                    <w:bottom w:val="none" w:sz="0" w:space="0" w:color="auto"/>
                                    <w:right w:val="none" w:sz="0" w:space="0" w:color="auto"/>
                                  </w:divBdr>
                                  <w:divsChild>
                                    <w:div w:id="1133249146">
                                      <w:marLeft w:val="0"/>
                                      <w:marRight w:val="0"/>
                                      <w:marTop w:val="0"/>
                                      <w:marBottom w:val="0"/>
                                      <w:divBdr>
                                        <w:top w:val="none" w:sz="0" w:space="0" w:color="auto"/>
                                        <w:left w:val="none" w:sz="0" w:space="0" w:color="auto"/>
                                        <w:bottom w:val="none" w:sz="0" w:space="0" w:color="auto"/>
                                        <w:right w:val="none" w:sz="0" w:space="0" w:color="auto"/>
                                      </w:divBdr>
                                      <w:divsChild>
                                        <w:div w:id="333076708">
                                          <w:marLeft w:val="0"/>
                                          <w:marRight w:val="0"/>
                                          <w:marTop w:val="0"/>
                                          <w:marBottom w:val="0"/>
                                          <w:divBdr>
                                            <w:top w:val="none" w:sz="0" w:space="0" w:color="auto"/>
                                            <w:left w:val="none" w:sz="0" w:space="0" w:color="auto"/>
                                            <w:bottom w:val="none" w:sz="0" w:space="0" w:color="auto"/>
                                            <w:right w:val="none" w:sz="0" w:space="0" w:color="auto"/>
                                          </w:divBdr>
                                          <w:divsChild>
                                            <w:div w:id="1988852188">
                                              <w:marLeft w:val="0"/>
                                              <w:marRight w:val="0"/>
                                              <w:marTop w:val="0"/>
                                              <w:marBottom w:val="0"/>
                                              <w:divBdr>
                                                <w:top w:val="none" w:sz="0" w:space="0" w:color="auto"/>
                                                <w:left w:val="none" w:sz="0" w:space="0" w:color="auto"/>
                                                <w:bottom w:val="none" w:sz="0" w:space="0" w:color="auto"/>
                                                <w:right w:val="none" w:sz="0" w:space="0" w:color="auto"/>
                                              </w:divBdr>
                                              <w:divsChild>
                                                <w:div w:id="404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57754">
                      <w:marLeft w:val="0"/>
                      <w:marRight w:val="0"/>
                      <w:marTop w:val="0"/>
                      <w:marBottom w:val="0"/>
                      <w:divBdr>
                        <w:top w:val="none" w:sz="0" w:space="0" w:color="auto"/>
                        <w:left w:val="none" w:sz="0" w:space="0" w:color="auto"/>
                        <w:bottom w:val="none" w:sz="0" w:space="0" w:color="auto"/>
                        <w:right w:val="none" w:sz="0" w:space="0" w:color="auto"/>
                      </w:divBdr>
                      <w:divsChild>
                        <w:div w:id="521894153">
                          <w:marLeft w:val="0"/>
                          <w:marRight w:val="0"/>
                          <w:marTop w:val="0"/>
                          <w:marBottom w:val="0"/>
                          <w:divBdr>
                            <w:top w:val="none" w:sz="0" w:space="0" w:color="auto"/>
                            <w:left w:val="none" w:sz="0" w:space="0" w:color="auto"/>
                            <w:bottom w:val="none" w:sz="0" w:space="0" w:color="auto"/>
                            <w:right w:val="none" w:sz="0" w:space="0" w:color="auto"/>
                          </w:divBdr>
                          <w:divsChild>
                            <w:div w:id="1211385284">
                              <w:marLeft w:val="0"/>
                              <w:marRight w:val="0"/>
                              <w:marTop w:val="0"/>
                              <w:marBottom w:val="0"/>
                              <w:divBdr>
                                <w:top w:val="none" w:sz="0" w:space="0" w:color="auto"/>
                                <w:left w:val="none" w:sz="0" w:space="0" w:color="auto"/>
                                <w:bottom w:val="none" w:sz="0" w:space="0" w:color="auto"/>
                                <w:right w:val="none" w:sz="0" w:space="0" w:color="auto"/>
                              </w:divBdr>
                              <w:divsChild>
                                <w:div w:id="569924416">
                                  <w:marLeft w:val="0"/>
                                  <w:marRight w:val="0"/>
                                  <w:marTop w:val="0"/>
                                  <w:marBottom w:val="0"/>
                                  <w:divBdr>
                                    <w:top w:val="none" w:sz="0" w:space="0" w:color="auto"/>
                                    <w:left w:val="none" w:sz="0" w:space="0" w:color="auto"/>
                                    <w:bottom w:val="none" w:sz="0" w:space="0" w:color="auto"/>
                                    <w:right w:val="none" w:sz="0" w:space="0" w:color="auto"/>
                                  </w:divBdr>
                                  <w:divsChild>
                                    <w:div w:id="1838419656">
                                      <w:marLeft w:val="0"/>
                                      <w:marRight w:val="0"/>
                                      <w:marTop w:val="0"/>
                                      <w:marBottom w:val="0"/>
                                      <w:divBdr>
                                        <w:top w:val="none" w:sz="0" w:space="0" w:color="auto"/>
                                        <w:left w:val="none" w:sz="0" w:space="0" w:color="auto"/>
                                        <w:bottom w:val="none" w:sz="0" w:space="0" w:color="auto"/>
                                        <w:right w:val="none" w:sz="0" w:space="0" w:color="auto"/>
                                      </w:divBdr>
                                      <w:divsChild>
                                        <w:div w:id="1867213084">
                                          <w:marLeft w:val="0"/>
                                          <w:marRight w:val="0"/>
                                          <w:marTop w:val="0"/>
                                          <w:marBottom w:val="0"/>
                                          <w:divBdr>
                                            <w:top w:val="none" w:sz="0" w:space="0" w:color="auto"/>
                                            <w:left w:val="none" w:sz="0" w:space="0" w:color="auto"/>
                                            <w:bottom w:val="none" w:sz="0" w:space="0" w:color="auto"/>
                                            <w:right w:val="none" w:sz="0" w:space="0" w:color="auto"/>
                                          </w:divBdr>
                                          <w:divsChild>
                                            <w:div w:id="1242180724">
                                              <w:marLeft w:val="0"/>
                                              <w:marRight w:val="0"/>
                                              <w:marTop w:val="0"/>
                                              <w:marBottom w:val="0"/>
                                              <w:divBdr>
                                                <w:top w:val="none" w:sz="0" w:space="0" w:color="auto"/>
                                                <w:left w:val="none" w:sz="0" w:space="0" w:color="auto"/>
                                                <w:bottom w:val="none" w:sz="0" w:space="0" w:color="auto"/>
                                                <w:right w:val="none" w:sz="0" w:space="0" w:color="auto"/>
                                              </w:divBdr>
                                              <w:divsChild>
                                                <w:div w:id="366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572692">
      <w:bodyDiv w:val="1"/>
      <w:marLeft w:val="0"/>
      <w:marRight w:val="0"/>
      <w:marTop w:val="0"/>
      <w:marBottom w:val="0"/>
      <w:divBdr>
        <w:top w:val="none" w:sz="0" w:space="0" w:color="auto"/>
        <w:left w:val="none" w:sz="0" w:space="0" w:color="auto"/>
        <w:bottom w:val="none" w:sz="0" w:space="0" w:color="auto"/>
        <w:right w:val="none" w:sz="0" w:space="0" w:color="auto"/>
      </w:divBdr>
      <w:divsChild>
        <w:div w:id="1321930539">
          <w:marLeft w:val="0"/>
          <w:marRight w:val="0"/>
          <w:marTop w:val="0"/>
          <w:marBottom w:val="0"/>
          <w:divBdr>
            <w:top w:val="none" w:sz="0" w:space="0" w:color="auto"/>
            <w:left w:val="none" w:sz="0" w:space="0" w:color="auto"/>
            <w:bottom w:val="none" w:sz="0" w:space="0" w:color="auto"/>
            <w:right w:val="none" w:sz="0" w:space="0" w:color="auto"/>
          </w:divBdr>
          <w:divsChild>
            <w:div w:id="344013523">
              <w:marLeft w:val="0"/>
              <w:marRight w:val="0"/>
              <w:marTop w:val="0"/>
              <w:marBottom w:val="0"/>
              <w:divBdr>
                <w:top w:val="none" w:sz="0" w:space="0" w:color="auto"/>
                <w:left w:val="none" w:sz="0" w:space="0" w:color="auto"/>
                <w:bottom w:val="none" w:sz="0" w:space="0" w:color="auto"/>
                <w:right w:val="none" w:sz="0" w:space="0" w:color="auto"/>
              </w:divBdr>
              <w:divsChild>
                <w:div w:id="562565962">
                  <w:marLeft w:val="0"/>
                  <w:marRight w:val="0"/>
                  <w:marTop w:val="0"/>
                  <w:marBottom w:val="0"/>
                  <w:divBdr>
                    <w:top w:val="none" w:sz="0" w:space="0" w:color="auto"/>
                    <w:left w:val="none" w:sz="0" w:space="0" w:color="auto"/>
                    <w:bottom w:val="none" w:sz="0" w:space="0" w:color="auto"/>
                    <w:right w:val="none" w:sz="0" w:space="0" w:color="auto"/>
                  </w:divBdr>
                  <w:divsChild>
                    <w:div w:id="1561135559">
                      <w:marLeft w:val="0"/>
                      <w:marRight w:val="0"/>
                      <w:marTop w:val="0"/>
                      <w:marBottom w:val="0"/>
                      <w:divBdr>
                        <w:top w:val="none" w:sz="0" w:space="0" w:color="auto"/>
                        <w:left w:val="none" w:sz="0" w:space="0" w:color="auto"/>
                        <w:bottom w:val="none" w:sz="0" w:space="0" w:color="auto"/>
                        <w:right w:val="none" w:sz="0" w:space="0" w:color="auto"/>
                      </w:divBdr>
                      <w:divsChild>
                        <w:div w:id="1515455522">
                          <w:marLeft w:val="0"/>
                          <w:marRight w:val="0"/>
                          <w:marTop w:val="0"/>
                          <w:marBottom w:val="0"/>
                          <w:divBdr>
                            <w:top w:val="none" w:sz="0" w:space="0" w:color="auto"/>
                            <w:left w:val="none" w:sz="0" w:space="0" w:color="auto"/>
                            <w:bottom w:val="none" w:sz="0" w:space="0" w:color="auto"/>
                            <w:right w:val="none" w:sz="0" w:space="0" w:color="auto"/>
                          </w:divBdr>
                          <w:divsChild>
                            <w:div w:id="2095347716">
                              <w:marLeft w:val="0"/>
                              <w:marRight w:val="0"/>
                              <w:marTop w:val="0"/>
                              <w:marBottom w:val="0"/>
                              <w:divBdr>
                                <w:top w:val="none" w:sz="0" w:space="0" w:color="auto"/>
                                <w:left w:val="none" w:sz="0" w:space="0" w:color="auto"/>
                                <w:bottom w:val="none" w:sz="0" w:space="0" w:color="auto"/>
                                <w:right w:val="none" w:sz="0" w:space="0" w:color="auto"/>
                              </w:divBdr>
                              <w:divsChild>
                                <w:div w:id="106972255">
                                  <w:marLeft w:val="0"/>
                                  <w:marRight w:val="0"/>
                                  <w:marTop w:val="0"/>
                                  <w:marBottom w:val="0"/>
                                  <w:divBdr>
                                    <w:top w:val="none" w:sz="0" w:space="0" w:color="auto"/>
                                    <w:left w:val="none" w:sz="0" w:space="0" w:color="auto"/>
                                    <w:bottom w:val="none" w:sz="0" w:space="0" w:color="auto"/>
                                    <w:right w:val="none" w:sz="0" w:space="0" w:color="auto"/>
                                  </w:divBdr>
                                  <w:divsChild>
                                    <w:div w:id="435441833">
                                      <w:marLeft w:val="0"/>
                                      <w:marRight w:val="0"/>
                                      <w:marTop w:val="0"/>
                                      <w:marBottom w:val="0"/>
                                      <w:divBdr>
                                        <w:top w:val="none" w:sz="0" w:space="0" w:color="auto"/>
                                        <w:left w:val="none" w:sz="0" w:space="0" w:color="auto"/>
                                        <w:bottom w:val="none" w:sz="0" w:space="0" w:color="auto"/>
                                        <w:right w:val="none" w:sz="0" w:space="0" w:color="auto"/>
                                      </w:divBdr>
                                      <w:divsChild>
                                        <w:div w:id="137262909">
                                          <w:marLeft w:val="0"/>
                                          <w:marRight w:val="0"/>
                                          <w:marTop w:val="0"/>
                                          <w:marBottom w:val="0"/>
                                          <w:divBdr>
                                            <w:top w:val="none" w:sz="0" w:space="0" w:color="auto"/>
                                            <w:left w:val="none" w:sz="0" w:space="0" w:color="auto"/>
                                            <w:bottom w:val="none" w:sz="0" w:space="0" w:color="auto"/>
                                            <w:right w:val="none" w:sz="0" w:space="0" w:color="auto"/>
                                          </w:divBdr>
                                          <w:divsChild>
                                            <w:div w:id="842738631">
                                              <w:marLeft w:val="0"/>
                                              <w:marRight w:val="0"/>
                                              <w:marTop w:val="0"/>
                                              <w:marBottom w:val="0"/>
                                              <w:divBdr>
                                                <w:top w:val="none" w:sz="0" w:space="0" w:color="auto"/>
                                                <w:left w:val="none" w:sz="0" w:space="0" w:color="auto"/>
                                                <w:bottom w:val="none" w:sz="0" w:space="0" w:color="auto"/>
                                                <w:right w:val="none" w:sz="0" w:space="0" w:color="auto"/>
                                              </w:divBdr>
                                              <w:divsChild>
                                                <w:div w:id="349457675">
                                                  <w:marLeft w:val="0"/>
                                                  <w:marRight w:val="0"/>
                                                  <w:marTop w:val="0"/>
                                                  <w:marBottom w:val="0"/>
                                                  <w:divBdr>
                                                    <w:top w:val="none" w:sz="0" w:space="0" w:color="auto"/>
                                                    <w:left w:val="none" w:sz="0" w:space="0" w:color="auto"/>
                                                    <w:bottom w:val="none" w:sz="0" w:space="0" w:color="auto"/>
                                                    <w:right w:val="none" w:sz="0" w:space="0" w:color="auto"/>
                                                  </w:divBdr>
                                                  <w:divsChild>
                                                    <w:div w:id="1095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70410">
                          <w:marLeft w:val="0"/>
                          <w:marRight w:val="0"/>
                          <w:marTop w:val="0"/>
                          <w:marBottom w:val="0"/>
                          <w:divBdr>
                            <w:top w:val="none" w:sz="0" w:space="0" w:color="auto"/>
                            <w:left w:val="none" w:sz="0" w:space="0" w:color="auto"/>
                            <w:bottom w:val="none" w:sz="0" w:space="0" w:color="auto"/>
                            <w:right w:val="none" w:sz="0" w:space="0" w:color="auto"/>
                          </w:divBdr>
                          <w:divsChild>
                            <w:div w:id="1058750664">
                              <w:marLeft w:val="0"/>
                              <w:marRight w:val="0"/>
                              <w:marTop w:val="0"/>
                              <w:marBottom w:val="0"/>
                              <w:divBdr>
                                <w:top w:val="none" w:sz="0" w:space="0" w:color="auto"/>
                                <w:left w:val="none" w:sz="0" w:space="0" w:color="auto"/>
                                <w:bottom w:val="none" w:sz="0" w:space="0" w:color="auto"/>
                                <w:right w:val="none" w:sz="0" w:space="0" w:color="auto"/>
                              </w:divBdr>
                              <w:divsChild>
                                <w:div w:id="1817721545">
                                  <w:marLeft w:val="0"/>
                                  <w:marRight w:val="0"/>
                                  <w:marTop w:val="0"/>
                                  <w:marBottom w:val="0"/>
                                  <w:divBdr>
                                    <w:top w:val="none" w:sz="0" w:space="0" w:color="auto"/>
                                    <w:left w:val="none" w:sz="0" w:space="0" w:color="auto"/>
                                    <w:bottom w:val="none" w:sz="0" w:space="0" w:color="auto"/>
                                    <w:right w:val="none" w:sz="0" w:space="0" w:color="auto"/>
                                  </w:divBdr>
                                  <w:divsChild>
                                    <w:div w:id="1600984101">
                                      <w:marLeft w:val="0"/>
                                      <w:marRight w:val="0"/>
                                      <w:marTop w:val="0"/>
                                      <w:marBottom w:val="0"/>
                                      <w:divBdr>
                                        <w:top w:val="none" w:sz="0" w:space="0" w:color="auto"/>
                                        <w:left w:val="none" w:sz="0" w:space="0" w:color="auto"/>
                                        <w:bottom w:val="none" w:sz="0" w:space="0" w:color="auto"/>
                                        <w:right w:val="none" w:sz="0" w:space="0" w:color="auto"/>
                                      </w:divBdr>
                                      <w:divsChild>
                                        <w:div w:id="887187726">
                                          <w:marLeft w:val="0"/>
                                          <w:marRight w:val="0"/>
                                          <w:marTop w:val="0"/>
                                          <w:marBottom w:val="0"/>
                                          <w:divBdr>
                                            <w:top w:val="none" w:sz="0" w:space="0" w:color="auto"/>
                                            <w:left w:val="none" w:sz="0" w:space="0" w:color="auto"/>
                                            <w:bottom w:val="none" w:sz="0" w:space="0" w:color="auto"/>
                                            <w:right w:val="none" w:sz="0" w:space="0" w:color="auto"/>
                                          </w:divBdr>
                                          <w:divsChild>
                                            <w:div w:id="970137844">
                                              <w:marLeft w:val="0"/>
                                              <w:marRight w:val="0"/>
                                              <w:marTop w:val="0"/>
                                              <w:marBottom w:val="0"/>
                                              <w:divBdr>
                                                <w:top w:val="none" w:sz="0" w:space="0" w:color="auto"/>
                                                <w:left w:val="none" w:sz="0" w:space="0" w:color="auto"/>
                                                <w:bottom w:val="none" w:sz="0" w:space="0" w:color="auto"/>
                                                <w:right w:val="none" w:sz="0" w:space="0" w:color="auto"/>
                                              </w:divBdr>
                                              <w:divsChild>
                                                <w:div w:id="1171724535">
                                                  <w:marLeft w:val="0"/>
                                                  <w:marRight w:val="0"/>
                                                  <w:marTop w:val="0"/>
                                                  <w:marBottom w:val="0"/>
                                                  <w:divBdr>
                                                    <w:top w:val="none" w:sz="0" w:space="0" w:color="auto"/>
                                                    <w:left w:val="none" w:sz="0" w:space="0" w:color="auto"/>
                                                    <w:bottom w:val="none" w:sz="0" w:space="0" w:color="auto"/>
                                                    <w:right w:val="none" w:sz="0" w:space="0" w:color="auto"/>
                                                  </w:divBdr>
                                                  <w:divsChild>
                                                    <w:div w:id="18426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730894">
                          <w:marLeft w:val="0"/>
                          <w:marRight w:val="0"/>
                          <w:marTop w:val="0"/>
                          <w:marBottom w:val="0"/>
                          <w:divBdr>
                            <w:top w:val="none" w:sz="0" w:space="0" w:color="auto"/>
                            <w:left w:val="none" w:sz="0" w:space="0" w:color="auto"/>
                            <w:bottom w:val="none" w:sz="0" w:space="0" w:color="auto"/>
                            <w:right w:val="none" w:sz="0" w:space="0" w:color="auto"/>
                          </w:divBdr>
                          <w:divsChild>
                            <w:div w:id="1473718875">
                              <w:marLeft w:val="0"/>
                              <w:marRight w:val="0"/>
                              <w:marTop w:val="0"/>
                              <w:marBottom w:val="0"/>
                              <w:divBdr>
                                <w:top w:val="none" w:sz="0" w:space="0" w:color="auto"/>
                                <w:left w:val="none" w:sz="0" w:space="0" w:color="auto"/>
                                <w:bottom w:val="none" w:sz="0" w:space="0" w:color="auto"/>
                                <w:right w:val="none" w:sz="0" w:space="0" w:color="auto"/>
                              </w:divBdr>
                              <w:divsChild>
                                <w:div w:id="392855386">
                                  <w:marLeft w:val="0"/>
                                  <w:marRight w:val="0"/>
                                  <w:marTop w:val="0"/>
                                  <w:marBottom w:val="0"/>
                                  <w:divBdr>
                                    <w:top w:val="none" w:sz="0" w:space="0" w:color="auto"/>
                                    <w:left w:val="none" w:sz="0" w:space="0" w:color="auto"/>
                                    <w:bottom w:val="none" w:sz="0" w:space="0" w:color="auto"/>
                                    <w:right w:val="none" w:sz="0" w:space="0" w:color="auto"/>
                                  </w:divBdr>
                                  <w:divsChild>
                                    <w:div w:id="199100554">
                                      <w:marLeft w:val="0"/>
                                      <w:marRight w:val="0"/>
                                      <w:marTop w:val="0"/>
                                      <w:marBottom w:val="0"/>
                                      <w:divBdr>
                                        <w:top w:val="none" w:sz="0" w:space="0" w:color="auto"/>
                                        <w:left w:val="none" w:sz="0" w:space="0" w:color="auto"/>
                                        <w:bottom w:val="none" w:sz="0" w:space="0" w:color="auto"/>
                                        <w:right w:val="none" w:sz="0" w:space="0" w:color="auto"/>
                                      </w:divBdr>
                                      <w:divsChild>
                                        <w:div w:id="476337775">
                                          <w:marLeft w:val="0"/>
                                          <w:marRight w:val="0"/>
                                          <w:marTop w:val="0"/>
                                          <w:marBottom w:val="0"/>
                                          <w:divBdr>
                                            <w:top w:val="none" w:sz="0" w:space="0" w:color="auto"/>
                                            <w:left w:val="none" w:sz="0" w:space="0" w:color="auto"/>
                                            <w:bottom w:val="none" w:sz="0" w:space="0" w:color="auto"/>
                                            <w:right w:val="none" w:sz="0" w:space="0" w:color="auto"/>
                                          </w:divBdr>
                                          <w:divsChild>
                                            <w:div w:id="2047100537">
                                              <w:marLeft w:val="0"/>
                                              <w:marRight w:val="0"/>
                                              <w:marTop w:val="0"/>
                                              <w:marBottom w:val="0"/>
                                              <w:divBdr>
                                                <w:top w:val="none" w:sz="0" w:space="0" w:color="auto"/>
                                                <w:left w:val="none" w:sz="0" w:space="0" w:color="auto"/>
                                                <w:bottom w:val="none" w:sz="0" w:space="0" w:color="auto"/>
                                                <w:right w:val="none" w:sz="0" w:space="0" w:color="auto"/>
                                              </w:divBdr>
                                              <w:divsChild>
                                                <w:div w:id="1879122496">
                                                  <w:marLeft w:val="0"/>
                                                  <w:marRight w:val="0"/>
                                                  <w:marTop w:val="0"/>
                                                  <w:marBottom w:val="0"/>
                                                  <w:divBdr>
                                                    <w:top w:val="none" w:sz="0" w:space="0" w:color="auto"/>
                                                    <w:left w:val="none" w:sz="0" w:space="0" w:color="auto"/>
                                                    <w:bottom w:val="none" w:sz="0" w:space="0" w:color="auto"/>
                                                    <w:right w:val="none" w:sz="0" w:space="0" w:color="auto"/>
                                                  </w:divBdr>
                                                  <w:divsChild>
                                                    <w:div w:id="18154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3406">
                          <w:marLeft w:val="0"/>
                          <w:marRight w:val="0"/>
                          <w:marTop w:val="0"/>
                          <w:marBottom w:val="0"/>
                          <w:divBdr>
                            <w:top w:val="none" w:sz="0" w:space="0" w:color="auto"/>
                            <w:left w:val="none" w:sz="0" w:space="0" w:color="auto"/>
                            <w:bottom w:val="none" w:sz="0" w:space="0" w:color="auto"/>
                            <w:right w:val="none" w:sz="0" w:space="0" w:color="auto"/>
                          </w:divBdr>
                          <w:divsChild>
                            <w:div w:id="2146307947">
                              <w:marLeft w:val="0"/>
                              <w:marRight w:val="0"/>
                              <w:marTop w:val="0"/>
                              <w:marBottom w:val="0"/>
                              <w:divBdr>
                                <w:top w:val="none" w:sz="0" w:space="0" w:color="auto"/>
                                <w:left w:val="none" w:sz="0" w:space="0" w:color="auto"/>
                                <w:bottom w:val="none" w:sz="0" w:space="0" w:color="auto"/>
                                <w:right w:val="none" w:sz="0" w:space="0" w:color="auto"/>
                              </w:divBdr>
                              <w:divsChild>
                                <w:div w:id="809829233">
                                  <w:marLeft w:val="0"/>
                                  <w:marRight w:val="0"/>
                                  <w:marTop w:val="0"/>
                                  <w:marBottom w:val="0"/>
                                  <w:divBdr>
                                    <w:top w:val="none" w:sz="0" w:space="0" w:color="auto"/>
                                    <w:left w:val="none" w:sz="0" w:space="0" w:color="auto"/>
                                    <w:bottom w:val="none" w:sz="0" w:space="0" w:color="auto"/>
                                    <w:right w:val="none" w:sz="0" w:space="0" w:color="auto"/>
                                  </w:divBdr>
                                  <w:divsChild>
                                    <w:div w:id="356932569">
                                      <w:marLeft w:val="0"/>
                                      <w:marRight w:val="0"/>
                                      <w:marTop w:val="0"/>
                                      <w:marBottom w:val="0"/>
                                      <w:divBdr>
                                        <w:top w:val="none" w:sz="0" w:space="0" w:color="auto"/>
                                        <w:left w:val="none" w:sz="0" w:space="0" w:color="auto"/>
                                        <w:bottom w:val="none" w:sz="0" w:space="0" w:color="auto"/>
                                        <w:right w:val="none" w:sz="0" w:space="0" w:color="auto"/>
                                      </w:divBdr>
                                      <w:divsChild>
                                        <w:div w:id="1979921005">
                                          <w:marLeft w:val="0"/>
                                          <w:marRight w:val="0"/>
                                          <w:marTop w:val="0"/>
                                          <w:marBottom w:val="0"/>
                                          <w:divBdr>
                                            <w:top w:val="none" w:sz="0" w:space="0" w:color="auto"/>
                                            <w:left w:val="none" w:sz="0" w:space="0" w:color="auto"/>
                                            <w:bottom w:val="none" w:sz="0" w:space="0" w:color="auto"/>
                                            <w:right w:val="none" w:sz="0" w:space="0" w:color="auto"/>
                                          </w:divBdr>
                                          <w:divsChild>
                                            <w:div w:id="1310089669">
                                              <w:marLeft w:val="0"/>
                                              <w:marRight w:val="0"/>
                                              <w:marTop w:val="0"/>
                                              <w:marBottom w:val="0"/>
                                              <w:divBdr>
                                                <w:top w:val="none" w:sz="0" w:space="0" w:color="auto"/>
                                                <w:left w:val="none" w:sz="0" w:space="0" w:color="auto"/>
                                                <w:bottom w:val="none" w:sz="0" w:space="0" w:color="auto"/>
                                                <w:right w:val="none" w:sz="0" w:space="0" w:color="auto"/>
                                              </w:divBdr>
                                              <w:divsChild>
                                                <w:div w:id="1805926033">
                                                  <w:marLeft w:val="0"/>
                                                  <w:marRight w:val="0"/>
                                                  <w:marTop w:val="0"/>
                                                  <w:marBottom w:val="0"/>
                                                  <w:divBdr>
                                                    <w:top w:val="none" w:sz="0" w:space="0" w:color="auto"/>
                                                    <w:left w:val="none" w:sz="0" w:space="0" w:color="auto"/>
                                                    <w:bottom w:val="none" w:sz="0" w:space="0" w:color="auto"/>
                                                    <w:right w:val="none" w:sz="0" w:space="0" w:color="auto"/>
                                                  </w:divBdr>
                                                  <w:divsChild>
                                                    <w:div w:id="2142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661">
                          <w:marLeft w:val="0"/>
                          <w:marRight w:val="0"/>
                          <w:marTop w:val="0"/>
                          <w:marBottom w:val="0"/>
                          <w:divBdr>
                            <w:top w:val="none" w:sz="0" w:space="0" w:color="auto"/>
                            <w:left w:val="none" w:sz="0" w:space="0" w:color="auto"/>
                            <w:bottom w:val="none" w:sz="0" w:space="0" w:color="auto"/>
                            <w:right w:val="none" w:sz="0" w:space="0" w:color="auto"/>
                          </w:divBdr>
                          <w:divsChild>
                            <w:div w:id="1503163657">
                              <w:marLeft w:val="0"/>
                              <w:marRight w:val="0"/>
                              <w:marTop w:val="0"/>
                              <w:marBottom w:val="0"/>
                              <w:divBdr>
                                <w:top w:val="none" w:sz="0" w:space="0" w:color="auto"/>
                                <w:left w:val="none" w:sz="0" w:space="0" w:color="auto"/>
                                <w:bottom w:val="none" w:sz="0" w:space="0" w:color="auto"/>
                                <w:right w:val="none" w:sz="0" w:space="0" w:color="auto"/>
                              </w:divBdr>
                              <w:divsChild>
                                <w:div w:id="1890220543">
                                  <w:marLeft w:val="0"/>
                                  <w:marRight w:val="0"/>
                                  <w:marTop w:val="0"/>
                                  <w:marBottom w:val="0"/>
                                  <w:divBdr>
                                    <w:top w:val="none" w:sz="0" w:space="0" w:color="auto"/>
                                    <w:left w:val="none" w:sz="0" w:space="0" w:color="auto"/>
                                    <w:bottom w:val="none" w:sz="0" w:space="0" w:color="auto"/>
                                    <w:right w:val="none" w:sz="0" w:space="0" w:color="auto"/>
                                  </w:divBdr>
                                  <w:divsChild>
                                    <w:div w:id="307562970">
                                      <w:marLeft w:val="0"/>
                                      <w:marRight w:val="0"/>
                                      <w:marTop w:val="0"/>
                                      <w:marBottom w:val="0"/>
                                      <w:divBdr>
                                        <w:top w:val="none" w:sz="0" w:space="0" w:color="auto"/>
                                        <w:left w:val="none" w:sz="0" w:space="0" w:color="auto"/>
                                        <w:bottom w:val="none" w:sz="0" w:space="0" w:color="auto"/>
                                        <w:right w:val="none" w:sz="0" w:space="0" w:color="auto"/>
                                      </w:divBdr>
                                      <w:divsChild>
                                        <w:div w:id="1361517307">
                                          <w:marLeft w:val="0"/>
                                          <w:marRight w:val="0"/>
                                          <w:marTop w:val="0"/>
                                          <w:marBottom w:val="0"/>
                                          <w:divBdr>
                                            <w:top w:val="none" w:sz="0" w:space="0" w:color="auto"/>
                                            <w:left w:val="none" w:sz="0" w:space="0" w:color="auto"/>
                                            <w:bottom w:val="none" w:sz="0" w:space="0" w:color="auto"/>
                                            <w:right w:val="none" w:sz="0" w:space="0" w:color="auto"/>
                                          </w:divBdr>
                                          <w:divsChild>
                                            <w:div w:id="1569683927">
                                              <w:marLeft w:val="0"/>
                                              <w:marRight w:val="0"/>
                                              <w:marTop w:val="0"/>
                                              <w:marBottom w:val="0"/>
                                              <w:divBdr>
                                                <w:top w:val="none" w:sz="0" w:space="0" w:color="auto"/>
                                                <w:left w:val="none" w:sz="0" w:space="0" w:color="auto"/>
                                                <w:bottom w:val="none" w:sz="0" w:space="0" w:color="auto"/>
                                                <w:right w:val="none" w:sz="0" w:space="0" w:color="auto"/>
                                              </w:divBdr>
                                              <w:divsChild>
                                                <w:div w:id="838498478">
                                                  <w:marLeft w:val="0"/>
                                                  <w:marRight w:val="0"/>
                                                  <w:marTop w:val="0"/>
                                                  <w:marBottom w:val="0"/>
                                                  <w:divBdr>
                                                    <w:top w:val="none" w:sz="0" w:space="0" w:color="auto"/>
                                                    <w:left w:val="none" w:sz="0" w:space="0" w:color="auto"/>
                                                    <w:bottom w:val="none" w:sz="0" w:space="0" w:color="auto"/>
                                                    <w:right w:val="none" w:sz="0" w:space="0" w:color="auto"/>
                                                  </w:divBdr>
                                                  <w:divsChild>
                                                    <w:div w:id="1255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08528">
                          <w:marLeft w:val="0"/>
                          <w:marRight w:val="0"/>
                          <w:marTop w:val="0"/>
                          <w:marBottom w:val="0"/>
                          <w:divBdr>
                            <w:top w:val="none" w:sz="0" w:space="0" w:color="auto"/>
                            <w:left w:val="none" w:sz="0" w:space="0" w:color="auto"/>
                            <w:bottom w:val="none" w:sz="0" w:space="0" w:color="auto"/>
                            <w:right w:val="none" w:sz="0" w:space="0" w:color="auto"/>
                          </w:divBdr>
                          <w:divsChild>
                            <w:div w:id="1878621180">
                              <w:marLeft w:val="0"/>
                              <w:marRight w:val="0"/>
                              <w:marTop w:val="0"/>
                              <w:marBottom w:val="0"/>
                              <w:divBdr>
                                <w:top w:val="none" w:sz="0" w:space="0" w:color="auto"/>
                                <w:left w:val="none" w:sz="0" w:space="0" w:color="auto"/>
                                <w:bottom w:val="none" w:sz="0" w:space="0" w:color="auto"/>
                                <w:right w:val="none" w:sz="0" w:space="0" w:color="auto"/>
                              </w:divBdr>
                              <w:divsChild>
                                <w:div w:id="1778403015">
                                  <w:marLeft w:val="0"/>
                                  <w:marRight w:val="0"/>
                                  <w:marTop w:val="0"/>
                                  <w:marBottom w:val="0"/>
                                  <w:divBdr>
                                    <w:top w:val="none" w:sz="0" w:space="0" w:color="auto"/>
                                    <w:left w:val="none" w:sz="0" w:space="0" w:color="auto"/>
                                    <w:bottom w:val="none" w:sz="0" w:space="0" w:color="auto"/>
                                    <w:right w:val="none" w:sz="0" w:space="0" w:color="auto"/>
                                  </w:divBdr>
                                  <w:divsChild>
                                    <w:div w:id="1056126012">
                                      <w:marLeft w:val="0"/>
                                      <w:marRight w:val="0"/>
                                      <w:marTop w:val="0"/>
                                      <w:marBottom w:val="0"/>
                                      <w:divBdr>
                                        <w:top w:val="none" w:sz="0" w:space="0" w:color="auto"/>
                                        <w:left w:val="none" w:sz="0" w:space="0" w:color="auto"/>
                                        <w:bottom w:val="none" w:sz="0" w:space="0" w:color="auto"/>
                                        <w:right w:val="none" w:sz="0" w:space="0" w:color="auto"/>
                                      </w:divBdr>
                                      <w:divsChild>
                                        <w:div w:id="1015111208">
                                          <w:marLeft w:val="0"/>
                                          <w:marRight w:val="0"/>
                                          <w:marTop w:val="0"/>
                                          <w:marBottom w:val="0"/>
                                          <w:divBdr>
                                            <w:top w:val="none" w:sz="0" w:space="0" w:color="auto"/>
                                            <w:left w:val="none" w:sz="0" w:space="0" w:color="auto"/>
                                            <w:bottom w:val="none" w:sz="0" w:space="0" w:color="auto"/>
                                            <w:right w:val="none" w:sz="0" w:space="0" w:color="auto"/>
                                          </w:divBdr>
                                          <w:divsChild>
                                            <w:div w:id="1653564011">
                                              <w:marLeft w:val="0"/>
                                              <w:marRight w:val="0"/>
                                              <w:marTop w:val="0"/>
                                              <w:marBottom w:val="0"/>
                                              <w:divBdr>
                                                <w:top w:val="none" w:sz="0" w:space="0" w:color="auto"/>
                                                <w:left w:val="none" w:sz="0" w:space="0" w:color="auto"/>
                                                <w:bottom w:val="none" w:sz="0" w:space="0" w:color="auto"/>
                                                <w:right w:val="none" w:sz="0" w:space="0" w:color="auto"/>
                                              </w:divBdr>
                                              <w:divsChild>
                                                <w:div w:id="1261986575">
                                                  <w:marLeft w:val="0"/>
                                                  <w:marRight w:val="0"/>
                                                  <w:marTop w:val="0"/>
                                                  <w:marBottom w:val="0"/>
                                                  <w:divBdr>
                                                    <w:top w:val="none" w:sz="0" w:space="0" w:color="auto"/>
                                                    <w:left w:val="none" w:sz="0" w:space="0" w:color="auto"/>
                                                    <w:bottom w:val="none" w:sz="0" w:space="0" w:color="auto"/>
                                                    <w:right w:val="none" w:sz="0" w:space="0" w:color="auto"/>
                                                  </w:divBdr>
                                                  <w:divsChild>
                                                    <w:div w:id="15363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340143">
                          <w:marLeft w:val="0"/>
                          <w:marRight w:val="0"/>
                          <w:marTop w:val="0"/>
                          <w:marBottom w:val="0"/>
                          <w:divBdr>
                            <w:top w:val="none" w:sz="0" w:space="0" w:color="auto"/>
                            <w:left w:val="none" w:sz="0" w:space="0" w:color="auto"/>
                            <w:bottom w:val="none" w:sz="0" w:space="0" w:color="auto"/>
                            <w:right w:val="none" w:sz="0" w:space="0" w:color="auto"/>
                          </w:divBdr>
                          <w:divsChild>
                            <w:div w:id="558638867">
                              <w:marLeft w:val="0"/>
                              <w:marRight w:val="0"/>
                              <w:marTop w:val="0"/>
                              <w:marBottom w:val="0"/>
                              <w:divBdr>
                                <w:top w:val="none" w:sz="0" w:space="0" w:color="auto"/>
                                <w:left w:val="none" w:sz="0" w:space="0" w:color="auto"/>
                                <w:bottom w:val="none" w:sz="0" w:space="0" w:color="auto"/>
                                <w:right w:val="none" w:sz="0" w:space="0" w:color="auto"/>
                              </w:divBdr>
                              <w:divsChild>
                                <w:div w:id="986982350">
                                  <w:marLeft w:val="0"/>
                                  <w:marRight w:val="0"/>
                                  <w:marTop w:val="0"/>
                                  <w:marBottom w:val="0"/>
                                  <w:divBdr>
                                    <w:top w:val="none" w:sz="0" w:space="0" w:color="auto"/>
                                    <w:left w:val="none" w:sz="0" w:space="0" w:color="auto"/>
                                    <w:bottom w:val="none" w:sz="0" w:space="0" w:color="auto"/>
                                    <w:right w:val="none" w:sz="0" w:space="0" w:color="auto"/>
                                  </w:divBdr>
                                  <w:divsChild>
                                    <w:div w:id="630089520">
                                      <w:marLeft w:val="0"/>
                                      <w:marRight w:val="0"/>
                                      <w:marTop w:val="0"/>
                                      <w:marBottom w:val="0"/>
                                      <w:divBdr>
                                        <w:top w:val="none" w:sz="0" w:space="0" w:color="auto"/>
                                        <w:left w:val="none" w:sz="0" w:space="0" w:color="auto"/>
                                        <w:bottom w:val="none" w:sz="0" w:space="0" w:color="auto"/>
                                        <w:right w:val="none" w:sz="0" w:space="0" w:color="auto"/>
                                      </w:divBdr>
                                      <w:divsChild>
                                        <w:div w:id="1053425945">
                                          <w:marLeft w:val="0"/>
                                          <w:marRight w:val="0"/>
                                          <w:marTop w:val="0"/>
                                          <w:marBottom w:val="0"/>
                                          <w:divBdr>
                                            <w:top w:val="none" w:sz="0" w:space="0" w:color="auto"/>
                                            <w:left w:val="none" w:sz="0" w:space="0" w:color="auto"/>
                                            <w:bottom w:val="none" w:sz="0" w:space="0" w:color="auto"/>
                                            <w:right w:val="none" w:sz="0" w:space="0" w:color="auto"/>
                                          </w:divBdr>
                                          <w:divsChild>
                                            <w:div w:id="836767226">
                                              <w:marLeft w:val="0"/>
                                              <w:marRight w:val="0"/>
                                              <w:marTop w:val="0"/>
                                              <w:marBottom w:val="0"/>
                                              <w:divBdr>
                                                <w:top w:val="none" w:sz="0" w:space="0" w:color="auto"/>
                                                <w:left w:val="none" w:sz="0" w:space="0" w:color="auto"/>
                                                <w:bottom w:val="none" w:sz="0" w:space="0" w:color="auto"/>
                                                <w:right w:val="none" w:sz="0" w:space="0" w:color="auto"/>
                                              </w:divBdr>
                                              <w:divsChild>
                                                <w:div w:id="1455368359">
                                                  <w:marLeft w:val="0"/>
                                                  <w:marRight w:val="0"/>
                                                  <w:marTop w:val="0"/>
                                                  <w:marBottom w:val="0"/>
                                                  <w:divBdr>
                                                    <w:top w:val="none" w:sz="0" w:space="0" w:color="auto"/>
                                                    <w:left w:val="none" w:sz="0" w:space="0" w:color="auto"/>
                                                    <w:bottom w:val="none" w:sz="0" w:space="0" w:color="auto"/>
                                                    <w:right w:val="none" w:sz="0" w:space="0" w:color="auto"/>
                                                  </w:divBdr>
                                                  <w:divsChild>
                                                    <w:div w:id="7597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8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66483831">
                          <w:marLeft w:val="0"/>
                          <w:marRight w:val="0"/>
                          <w:marTop w:val="0"/>
                          <w:marBottom w:val="0"/>
                          <w:divBdr>
                            <w:top w:val="none" w:sz="0" w:space="0" w:color="auto"/>
                            <w:left w:val="none" w:sz="0" w:space="0" w:color="auto"/>
                            <w:bottom w:val="none" w:sz="0" w:space="0" w:color="auto"/>
                            <w:right w:val="none" w:sz="0" w:space="0" w:color="auto"/>
                          </w:divBdr>
                          <w:divsChild>
                            <w:div w:id="46881746">
                              <w:marLeft w:val="0"/>
                              <w:marRight w:val="0"/>
                              <w:marTop w:val="0"/>
                              <w:marBottom w:val="0"/>
                              <w:divBdr>
                                <w:top w:val="none" w:sz="0" w:space="0" w:color="auto"/>
                                <w:left w:val="none" w:sz="0" w:space="0" w:color="auto"/>
                                <w:bottom w:val="none" w:sz="0" w:space="0" w:color="auto"/>
                                <w:right w:val="none" w:sz="0" w:space="0" w:color="auto"/>
                              </w:divBdr>
                              <w:divsChild>
                                <w:div w:id="1698190328">
                                  <w:marLeft w:val="0"/>
                                  <w:marRight w:val="0"/>
                                  <w:marTop w:val="0"/>
                                  <w:marBottom w:val="0"/>
                                  <w:divBdr>
                                    <w:top w:val="none" w:sz="0" w:space="0" w:color="auto"/>
                                    <w:left w:val="none" w:sz="0" w:space="0" w:color="auto"/>
                                    <w:bottom w:val="none" w:sz="0" w:space="0" w:color="auto"/>
                                    <w:right w:val="none" w:sz="0" w:space="0" w:color="auto"/>
                                  </w:divBdr>
                                  <w:divsChild>
                                    <w:div w:id="351690024">
                                      <w:marLeft w:val="0"/>
                                      <w:marRight w:val="0"/>
                                      <w:marTop w:val="0"/>
                                      <w:marBottom w:val="0"/>
                                      <w:divBdr>
                                        <w:top w:val="none" w:sz="0" w:space="0" w:color="auto"/>
                                        <w:left w:val="none" w:sz="0" w:space="0" w:color="auto"/>
                                        <w:bottom w:val="none" w:sz="0" w:space="0" w:color="auto"/>
                                        <w:right w:val="none" w:sz="0" w:space="0" w:color="auto"/>
                                      </w:divBdr>
                                      <w:divsChild>
                                        <w:div w:id="2110419960">
                                          <w:marLeft w:val="0"/>
                                          <w:marRight w:val="0"/>
                                          <w:marTop w:val="0"/>
                                          <w:marBottom w:val="0"/>
                                          <w:divBdr>
                                            <w:top w:val="none" w:sz="0" w:space="0" w:color="auto"/>
                                            <w:left w:val="none" w:sz="0" w:space="0" w:color="auto"/>
                                            <w:bottom w:val="none" w:sz="0" w:space="0" w:color="auto"/>
                                            <w:right w:val="none" w:sz="0" w:space="0" w:color="auto"/>
                                          </w:divBdr>
                                          <w:divsChild>
                                            <w:div w:id="1839229786">
                                              <w:marLeft w:val="0"/>
                                              <w:marRight w:val="0"/>
                                              <w:marTop w:val="0"/>
                                              <w:marBottom w:val="0"/>
                                              <w:divBdr>
                                                <w:top w:val="none" w:sz="0" w:space="0" w:color="auto"/>
                                                <w:left w:val="none" w:sz="0" w:space="0" w:color="auto"/>
                                                <w:bottom w:val="none" w:sz="0" w:space="0" w:color="auto"/>
                                                <w:right w:val="none" w:sz="0" w:space="0" w:color="auto"/>
                                              </w:divBdr>
                                              <w:divsChild>
                                                <w:div w:id="2110196990">
                                                  <w:marLeft w:val="0"/>
                                                  <w:marRight w:val="0"/>
                                                  <w:marTop w:val="0"/>
                                                  <w:marBottom w:val="0"/>
                                                  <w:divBdr>
                                                    <w:top w:val="none" w:sz="0" w:space="0" w:color="auto"/>
                                                    <w:left w:val="none" w:sz="0" w:space="0" w:color="auto"/>
                                                    <w:bottom w:val="none" w:sz="0" w:space="0" w:color="auto"/>
                                                    <w:right w:val="none" w:sz="0" w:space="0" w:color="auto"/>
                                                  </w:divBdr>
                                                  <w:divsChild>
                                                    <w:div w:id="65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5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JavaScriptSDK/latest/AWS/DynamoDB.html"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yperlink" Target="https://docs.aws.amazon.com/AWSJavaScriptSDK/latest/AWS/DynamoDB.html" TargetMode="External"/><Relationship Id="rId21" Type="http://schemas.openxmlformats.org/officeDocument/2006/relationships/hyperlink" Target="https://docs.aws.amazon.com/amazondynamodb/latest/developerguide/ReservedWords.html"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no-reply@sns.amazonaws.com" TargetMode="External"/><Relationship Id="rId20" Type="http://schemas.openxmlformats.org/officeDocument/2006/relationships/image" Target="media/image8.png"/><Relationship Id="rId29" Type="http://schemas.openxmlformats.org/officeDocument/2006/relationships/hyperlink" Target="https://docs.aws.amazon.com/AWSJavaScriptSDK/latest/AWS/DynamoDB.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WSJavaScriptSDK/latest/AWS/DynamoDB.html" TargetMode="External"/><Relationship Id="rId11" Type="http://schemas.openxmlformats.org/officeDocument/2006/relationships/image" Target="media/image2.png"/><Relationship Id="rId24" Type="http://schemas.openxmlformats.org/officeDocument/2006/relationships/hyperlink" Target="mailto:dave3423@dragonedx.com" TargetMode="External"/><Relationship Id="rId32" Type="http://schemas.openxmlformats.org/officeDocument/2006/relationships/hyperlink" Target="https://docs.aws.amazon.com/AWSJavaScriptSDK/latest/AWS/Lambda.html" TargetMode="External"/><Relationship Id="rId37" Type="http://schemas.openxmlformats.org/officeDocument/2006/relationships/hyperlink" Target="https://docs.aws.amazon.com/AWSJavaScriptSDK/latest/AWS/DynamoDB.html" TargetMode="External"/><Relationship Id="rId40" Type="http://schemas.openxmlformats.org/officeDocument/2006/relationships/hyperlink" Target="https://docs.aws.amazon.com/AWSJavaScriptSDK/latest/AWS/DynamoDB.html" TargetMode="External"/><Relationship Id="rId5" Type="http://schemas.openxmlformats.org/officeDocument/2006/relationships/hyperlink" Target="https://docs.aws.amazon.com/AWSJavaScriptSDK/latest/AWS/DynamoDB.html" TargetMode="External"/><Relationship Id="rId15" Type="http://schemas.openxmlformats.org/officeDocument/2006/relationships/hyperlink" Target="https://docs.aws.amazon.com/AWSJavaScriptSDK/latest/AWS/DynamoDB.html" TargetMode="External"/><Relationship Id="rId23" Type="http://schemas.openxmlformats.org/officeDocument/2006/relationships/hyperlink" Target="https://docs.aws.amazon.com/AWSJavaScriptSDK/latest/AWS/DynamoDB.html" TargetMode="External"/><Relationship Id="rId28" Type="http://schemas.openxmlformats.org/officeDocument/2006/relationships/image" Target="media/image10.png"/><Relationship Id="rId36" Type="http://schemas.openxmlformats.org/officeDocument/2006/relationships/hyperlink" Target="https://docs.aws.amazon.com/AWSJavaScriptSDK/latest/AWS/DynamoDB.html" TargetMode="External"/><Relationship Id="rId10" Type="http://schemas.openxmlformats.org/officeDocument/2006/relationships/hyperlink" Target="https://docs.aws.amazon.com/AWSJavaScriptSDK/latest/AWS/DynamoDB.html" TargetMode="Externa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2019-05-16-dynamolab-er-102.s3-website-us-east-1.amazonaws.com" TargetMode="External"/><Relationship Id="rId14" Type="http://schemas.openxmlformats.org/officeDocument/2006/relationships/image" Target="media/image4.png"/><Relationship Id="rId22" Type="http://schemas.openxmlformats.org/officeDocument/2006/relationships/hyperlink" Target="https://docs.aws.amazon.com/AWSJavaScriptSDK/latest/AWS/DynamoDB.html" TargetMode="External"/><Relationship Id="rId27" Type="http://schemas.openxmlformats.org/officeDocument/2006/relationships/hyperlink" Target="https://docs.aws.amazon.com/AWSJavaScriptSDK/latest/AWS/DynamoDB.html" TargetMode="External"/><Relationship Id="rId30" Type="http://schemas.openxmlformats.org/officeDocument/2006/relationships/image" Target="media/image11.png"/><Relationship Id="rId35" Type="http://schemas.openxmlformats.org/officeDocument/2006/relationships/hyperlink" Target="https://docs.aws.amazon.com/AWSJavaScriptSDK/latest/AWS/DynamoDB.html" TargetMode="External"/><Relationship Id="rId8" Type="http://schemas.openxmlformats.org/officeDocument/2006/relationships/hyperlink" Target="https://www.whatismyip.c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mailto:dave3423@dragonedx.com" TargetMode="External"/><Relationship Id="rId33" Type="http://schemas.openxmlformats.org/officeDocument/2006/relationships/hyperlink" Target="https://docs.aws.amazon.com/AWSJavaScriptSDK/latest/AWS/DynamoDB.html" TargetMode="External"/><Relationship Id="rId38" Type="http://schemas.openxmlformats.org/officeDocument/2006/relationships/hyperlink" Target="https://docs.aws.amazon.com/AWSJavaScriptSDK/latest/AWS/Dynamo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129</Pages>
  <Words>34567</Words>
  <Characters>197032</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Torralba Santamaria, Sergi (ELS)</dc:creator>
  <cp:keywords/>
  <dc:description/>
  <cp:lastModifiedBy>Torralba Santamaria, Sergi (ELS)</cp:lastModifiedBy>
  <cp:revision>1</cp:revision>
  <dcterms:created xsi:type="dcterms:W3CDTF">2020-01-13T10:24:00Z</dcterms:created>
  <dcterms:modified xsi:type="dcterms:W3CDTF">2020-01-13T10:48:00Z</dcterms:modified>
</cp:coreProperties>
</file>